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9EB3A" w14:textId="77777777" w:rsidR="00B53418" w:rsidRPr="00B53418" w:rsidRDefault="00B53418" w:rsidP="00B53418">
      <w:pPr>
        <w:spacing w:after="0" w:line="360" w:lineRule="auto"/>
        <w:ind w:left="-357"/>
        <w:jc w:val="center"/>
        <w:rPr>
          <w:b/>
        </w:rPr>
      </w:pPr>
      <w:r w:rsidRPr="00B53418">
        <w:rPr>
          <w:b/>
        </w:rPr>
        <w:t xml:space="preserve">Machine Learning Classification Algorithms for Predicting </w:t>
      </w:r>
    </w:p>
    <w:p w14:paraId="5761D1B5" w14:textId="77777777" w:rsidR="00B53418" w:rsidRPr="00B53418" w:rsidRDefault="00B53418" w:rsidP="00B53418">
      <w:pPr>
        <w:spacing w:after="0" w:line="360" w:lineRule="auto"/>
        <w:ind w:left="-357"/>
        <w:jc w:val="center"/>
        <w:rPr>
          <w:b/>
        </w:rPr>
      </w:pPr>
      <w:r w:rsidRPr="00B53418">
        <w:rPr>
          <w:b/>
          <w:i/>
        </w:rPr>
        <w:t>Karenia brevis</w:t>
      </w:r>
      <w:r w:rsidRPr="00B53418">
        <w:rPr>
          <w:b/>
        </w:rPr>
        <w:t xml:space="preserve"> Blooms on the West Florida Shelf</w:t>
      </w:r>
    </w:p>
    <w:p w14:paraId="5EB6EB16" w14:textId="77777777" w:rsidR="00B53418" w:rsidRPr="006879D1" w:rsidRDefault="00B53418" w:rsidP="00B53418">
      <w:pPr>
        <w:spacing w:after="0" w:line="480" w:lineRule="auto"/>
        <w:rPr>
          <w:szCs w:val="24"/>
        </w:rPr>
      </w:pPr>
    </w:p>
    <w:p w14:paraId="2CCD0F95" w14:textId="1B360DD0" w:rsidR="00B53418" w:rsidRPr="006879D1" w:rsidRDefault="00B53418" w:rsidP="00B53418">
      <w:pPr>
        <w:pStyle w:val="ListParagraph"/>
        <w:spacing w:after="0" w:line="360" w:lineRule="auto"/>
        <w:ind w:left="0"/>
        <w:rPr>
          <w:b/>
        </w:rPr>
      </w:pPr>
      <w:r w:rsidRPr="006879D1">
        <w:rPr>
          <w:b/>
        </w:rPr>
        <w:t>Marvin F. Li</w:t>
      </w:r>
      <w:r w:rsidRPr="006879D1">
        <w:rPr>
          <w:b/>
          <w:vertAlign w:val="superscript"/>
        </w:rPr>
        <w:t>1</w:t>
      </w:r>
      <w:r>
        <w:rPr>
          <w:b/>
          <w:vertAlign w:val="superscript"/>
        </w:rPr>
        <w:t xml:space="preserve">, </w:t>
      </w:r>
      <w:r w:rsidRPr="006879D1">
        <w:rPr>
          <w:b/>
        </w:rPr>
        <w:t>Patricia M. Glibert</w:t>
      </w:r>
      <w:r w:rsidRPr="006879D1">
        <w:rPr>
          <w:b/>
          <w:vertAlign w:val="superscript"/>
        </w:rPr>
        <w:t>2</w:t>
      </w:r>
      <w:r>
        <w:rPr>
          <w:b/>
          <w:vertAlign w:val="superscript"/>
        </w:rPr>
        <w:t>*</w:t>
      </w:r>
    </w:p>
    <w:p w14:paraId="1CE23722" w14:textId="77777777" w:rsidR="00B53418" w:rsidRDefault="00B53418" w:rsidP="00B53418">
      <w:r w:rsidRPr="00B53418">
        <w:rPr>
          <w:vertAlign w:val="superscript"/>
        </w:rPr>
        <w:t>1</w:t>
      </w:r>
      <w:r>
        <w:t xml:space="preserve">James M. Bennett High School, </w:t>
      </w:r>
      <w:r w:rsidRPr="00E74BD5">
        <w:t>300 E College Ave, Salisbury, MD 21804</w:t>
      </w:r>
      <w:r>
        <w:t xml:space="preserve"> USA</w:t>
      </w:r>
      <w:r w:rsidRPr="00E74BD5">
        <w:br/>
      </w:r>
      <w:r w:rsidRPr="00B53418">
        <w:rPr>
          <w:vertAlign w:val="superscript"/>
        </w:rPr>
        <w:t>2</w:t>
      </w:r>
      <w:r w:rsidRPr="00F571B2">
        <w:t xml:space="preserve">University of Maryland Center for Environmental Science, </w:t>
      </w:r>
      <w:r>
        <w:t>Horn Point Laboratory, PO Box 775</w:t>
      </w:r>
      <w:r w:rsidRPr="00F571B2">
        <w:t>, Cambridge, MD 21613</w:t>
      </w:r>
      <w:r>
        <w:t xml:space="preserve"> USA; </w:t>
      </w:r>
    </w:p>
    <w:p w14:paraId="55458F15" w14:textId="5DDC1239"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B53418">
        <w:rPr>
          <w:rFonts w:cs="Times New Roman"/>
          <w:szCs w:val="24"/>
        </w:rPr>
        <w:t>glibert@umces.edu</w:t>
      </w:r>
    </w:p>
    <w:p w14:paraId="3DA814CC" w14:textId="4F327EFE" w:rsidR="00B53418" w:rsidRDefault="00817DD6" w:rsidP="00147395">
      <w:pPr>
        <w:pStyle w:val="AuthorList"/>
      </w:pPr>
      <w:r w:rsidRPr="00376CC5">
        <w:t xml:space="preserve">Keywords: </w:t>
      </w:r>
      <w:r w:rsidR="00B53418">
        <w:t xml:space="preserve">water quality criteria, machine learning models, harmful algal blooms, HABs, </w:t>
      </w:r>
      <w:r w:rsidR="00C126CE">
        <w:t xml:space="preserve">Support Vector Machine, </w:t>
      </w:r>
      <w:r w:rsidR="00C126CE" w:rsidRPr="009C6C7B">
        <w:t>Relevance Vector Machine</w:t>
      </w:r>
      <w:r w:rsidR="00C126CE">
        <w:rPr>
          <w:bCs/>
        </w:rPr>
        <w:t xml:space="preserve">, </w:t>
      </w:r>
      <w:r w:rsidR="00C126CE" w:rsidRPr="006863CE">
        <w:rPr>
          <w:bCs/>
        </w:rPr>
        <w:t>Naïve Bayes classifier</w:t>
      </w:r>
      <w:r w:rsidR="00C126CE">
        <w:rPr>
          <w:bCs/>
        </w:rPr>
        <w:t xml:space="preserve">, </w:t>
      </w:r>
      <w:r w:rsidR="00C126CE" w:rsidRPr="006863CE">
        <w:rPr>
          <w:bCs/>
        </w:rPr>
        <w:t xml:space="preserve">Artificial Neural Network </w:t>
      </w:r>
    </w:p>
    <w:p w14:paraId="4DB10602" w14:textId="219A75DB" w:rsidR="008E2B54" w:rsidRPr="00376CC5" w:rsidRDefault="00EA3D3C" w:rsidP="00147395">
      <w:pPr>
        <w:pStyle w:val="AuthorList"/>
      </w:pPr>
      <w:r w:rsidRPr="00376CC5">
        <w:t>Abstract</w:t>
      </w:r>
    </w:p>
    <w:p w14:paraId="2650F439" w14:textId="622D6355" w:rsidR="00B53418" w:rsidRDefault="00B53418" w:rsidP="00B53418">
      <w:pPr>
        <w:spacing w:after="0"/>
        <w:ind w:firstLine="432"/>
        <w:rPr>
          <w:color w:val="000000"/>
          <w:szCs w:val="28"/>
        </w:rPr>
      </w:pPr>
      <w:r>
        <w:rPr>
          <w:rFonts w:eastAsia="Times New Roman"/>
          <w:iCs/>
          <w:color w:val="000000"/>
          <w:szCs w:val="24"/>
        </w:rPr>
        <w:t>The Clean Water Act of the United States requires states to establish water quality standards and criteria</w:t>
      </w:r>
      <w:r>
        <w:rPr>
          <w:bCs/>
          <w:szCs w:val="24"/>
        </w:rPr>
        <w:t xml:space="preserve">. </w:t>
      </w:r>
      <w:r>
        <w:rPr>
          <w:rFonts w:eastAsia="Times New Roman"/>
          <w:iCs/>
          <w:color w:val="000000"/>
          <w:szCs w:val="24"/>
        </w:rPr>
        <w:t xml:space="preserve">For some types of waters, including coastal ocean waters experiencing harmful algal blooms (HABs), establishing criteria can be particularly challenging due to the complexity of factors related to the proliferation of these ecologically harmful events. </w:t>
      </w:r>
      <w:r w:rsidRPr="006863CE">
        <w:rPr>
          <w:bCs/>
          <w:szCs w:val="24"/>
        </w:rPr>
        <w:t xml:space="preserve">From 2017 </w:t>
      </w:r>
      <w:r>
        <w:rPr>
          <w:bCs/>
          <w:szCs w:val="24"/>
        </w:rPr>
        <w:t>to early 2019</w:t>
      </w:r>
      <w:r w:rsidRPr="006863CE">
        <w:rPr>
          <w:bCs/>
          <w:szCs w:val="24"/>
        </w:rPr>
        <w:t xml:space="preserve">, blooms of the toxic dinoflagellate </w:t>
      </w:r>
      <w:r w:rsidRPr="006863CE">
        <w:rPr>
          <w:bCs/>
          <w:i/>
          <w:szCs w:val="24"/>
        </w:rPr>
        <w:t>Karenia brevis</w:t>
      </w:r>
      <w:r w:rsidRPr="006863CE">
        <w:rPr>
          <w:bCs/>
          <w:szCs w:val="24"/>
        </w:rPr>
        <w:t xml:space="preserve"> swept over the West Florida coast, resulting in thousands of tons of dead fish, deaths to many other marine organisms, numerous respiratory-related hospitalizations, and </w:t>
      </w:r>
      <w:r>
        <w:rPr>
          <w:bCs/>
          <w:szCs w:val="24"/>
        </w:rPr>
        <w:t xml:space="preserve">tens to </w:t>
      </w:r>
      <w:r w:rsidRPr="006863CE">
        <w:rPr>
          <w:bCs/>
          <w:szCs w:val="24"/>
        </w:rPr>
        <w:t xml:space="preserve">hundreds of millions of dollars in economic damage. </w:t>
      </w: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w:t>
      </w:r>
      <w:r w:rsidRPr="006863CE">
        <w:rPr>
          <w:bCs/>
          <w:i/>
          <w:iCs/>
          <w:szCs w:val="24"/>
        </w:rPr>
        <w:t>K. brevis</w:t>
      </w:r>
      <w:r w:rsidRPr="006863CE">
        <w:rPr>
          <w:bCs/>
          <w:szCs w:val="24"/>
        </w:rPr>
        <w:t xml:space="preserve"> blooms</w:t>
      </w:r>
      <w:r>
        <w:rPr>
          <w:bCs/>
          <w:szCs w:val="24"/>
        </w:rPr>
        <w:t>.</w:t>
      </w:r>
      <w:r w:rsidRPr="00832844">
        <w:rPr>
          <w:bCs/>
          <w:szCs w:val="24"/>
        </w:rPr>
        <w:t xml:space="preserve"> </w:t>
      </w: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other two approaches according to</w:t>
      </w:r>
      <w:ins w:id="0" w:author="mingli" w:date="2020-10-15T19:55:00Z">
        <w:r w:rsidR="00C01CDD">
          <w:rPr>
            <w:bCs/>
            <w:szCs w:val="24"/>
          </w:rPr>
          <w:t xml:space="preserve"> the nested</w:t>
        </w:r>
      </w:ins>
      <w:r>
        <w:rPr>
          <w:bCs/>
          <w:szCs w:val="24"/>
        </w:rPr>
        <w:t xml:space="preserve"> </w:t>
      </w:r>
      <w:r w:rsidRPr="000A1972">
        <w:rPr>
          <w:bCs/>
          <w:i/>
          <w:szCs w:val="24"/>
        </w:rPr>
        <w:t>k-</w:t>
      </w:r>
      <w:r>
        <w:rPr>
          <w:bCs/>
          <w:szCs w:val="24"/>
        </w:rPr>
        <w:t>fold and block cross-validation analyses.</w:t>
      </w:r>
      <w:r w:rsidRPr="006863CE">
        <w:rPr>
          <w:bCs/>
          <w:szCs w:val="24"/>
        </w:rPr>
        <w:t xml:space="preserve"> </w:t>
      </w:r>
      <w:r>
        <w:rPr>
          <w:bCs/>
          <w:szCs w:val="24"/>
        </w:rPr>
        <w:t xml:space="preserve">All models were comparable in how frequently false negatives were reported. Applying the RVM, the importance of upwelling-favorable </w:t>
      </w:r>
      <w:r w:rsidRPr="006863CE">
        <w:rPr>
          <w:bCs/>
          <w:szCs w:val="24"/>
        </w:rPr>
        <w:t xml:space="preserve">northerly winds </w:t>
      </w:r>
      <w:r>
        <w:rPr>
          <w:bCs/>
          <w:szCs w:val="24"/>
        </w:rPr>
        <w:t xml:space="preserve">in </w:t>
      </w:r>
      <w:r w:rsidRPr="006863CE">
        <w:rPr>
          <w:bCs/>
          <w:szCs w:val="24"/>
        </w:rPr>
        <w:t>increas</w:t>
      </w:r>
      <w:r>
        <w:rPr>
          <w:bCs/>
          <w:szCs w:val="24"/>
        </w:rPr>
        <w:t>ing</w:t>
      </w:r>
      <w:r w:rsidRPr="006863CE">
        <w:rPr>
          <w:bCs/>
          <w:szCs w:val="24"/>
        </w:rPr>
        <w:t xml:space="preserve"> </w:t>
      </w:r>
      <w:r w:rsidRPr="006863CE">
        <w:rPr>
          <w:bCs/>
          <w:i/>
          <w:iCs/>
          <w:szCs w:val="24"/>
        </w:rPr>
        <w:t xml:space="preserve">K. brevis </w:t>
      </w:r>
      <w:r w:rsidRPr="006863CE">
        <w:rPr>
          <w:bCs/>
          <w:szCs w:val="24"/>
        </w:rPr>
        <w:t>probability</w:t>
      </w:r>
      <w:r>
        <w:rPr>
          <w:bCs/>
          <w:szCs w:val="24"/>
        </w:rPr>
        <w:t>,</w:t>
      </w:r>
      <w:r w:rsidRPr="006863CE">
        <w:rPr>
          <w:bCs/>
          <w:szCs w:val="24"/>
        </w:rPr>
        <w:t xml:space="preserve"> </w:t>
      </w:r>
      <w:r>
        <w:rPr>
          <w:bCs/>
          <w:szCs w:val="24"/>
        </w:rPr>
        <w:t>and of on-shore</w:t>
      </w:r>
      <w:r w:rsidRPr="006863CE">
        <w:rPr>
          <w:bCs/>
          <w:szCs w:val="24"/>
        </w:rPr>
        <w:t xml:space="preserve"> westerly winds </w:t>
      </w:r>
      <w:r>
        <w:rPr>
          <w:bCs/>
          <w:szCs w:val="24"/>
        </w:rPr>
        <w:t xml:space="preserve">in </w:t>
      </w:r>
      <w:r w:rsidRPr="006863CE">
        <w:rPr>
          <w:bCs/>
          <w:szCs w:val="24"/>
        </w:rPr>
        <w:t>prevent</w:t>
      </w:r>
      <w:r>
        <w:rPr>
          <w:bCs/>
          <w:szCs w:val="24"/>
        </w:rPr>
        <w:t>ing</w:t>
      </w:r>
      <w:r w:rsidRPr="006863CE">
        <w:rPr>
          <w:bCs/>
          <w:szCs w:val="24"/>
        </w:rPr>
        <w:t xml:space="preserve"> blooms from dispersing offshore</w:t>
      </w:r>
      <w:r>
        <w:rPr>
          <w:bCs/>
          <w:szCs w:val="24"/>
        </w:rPr>
        <w:t>, were quantified</w:t>
      </w:r>
      <w:r w:rsidRPr="006863CE">
        <w:rPr>
          <w:bCs/>
          <w:szCs w:val="24"/>
        </w:rPr>
        <w:t xml:space="preserve">. </w:t>
      </w:r>
      <w:r>
        <w:rPr>
          <w:bCs/>
          <w:szCs w:val="24"/>
        </w:rPr>
        <w:t>The SVM, RVM and NB models were also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N and P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to mitigate water quality problems</w:t>
      </w:r>
      <w:r>
        <w:rPr>
          <w:color w:val="000000"/>
          <w:szCs w:val="28"/>
        </w:rPr>
        <w:t>.</w:t>
      </w:r>
    </w:p>
    <w:p w14:paraId="0F5200D5" w14:textId="68DD2DEB" w:rsidR="00EA3D3C" w:rsidRDefault="00EA3D3C" w:rsidP="00147395">
      <w:pPr>
        <w:rPr>
          <w:color w:val="000000"/>
          <w:szCs w:val="28"/>
        </w:rPr>
      </w:pPr>
    </w:p>
    <w:p w14:paraId="083789FC" w14:textId="77777777" w:rsidR="00DD31AB" w:rsidRDefault="00DD31AB" w:rsidP="00147395">
      <w:pPr>
        <w:rPr>
          <w:color w:val="000000"/>
          <w:szCs w:val="28"/>
        </w:rPr>
      </w:pPr>
    </w:p>
    <w:p w14:paraId="151CF191" w14:textId="0CE3CE0E" w:rsidR="00DD31AB" w:rsidRPr="00DD31AB" w:rsidRDefault="00DD31AB" w:rsidP="00147395">
      <w:pPr>
        <w:rPr>
          <w:b/>
          <w:bCs/>
          <w:color w:val="000000"/>
          <w:szCs w:val="28"/>
        </w:rPr>
      </w:pPr>
      <w:r w:rsidRPr="00DD31AB">
        <w:rPr>
          <w:b/>
          <w:bCs/>
          <w:color w:val="000000"/>
          <w:szCs w:val="28"/>
        </w:rPr>
        <w:lastRenderedPageBreak/>
        <w:t>Contribution to the field</w:t>
      </w:r>
    </w:p>
    <w:p w14:paraId="1A59A45E" w14:textId="201CB214" w:rsidR="00531CF6" w:rsidRPr="004D35CB" w:rsidRDefault="00531CF6" w:rsidP="004D35CB">
      <w:pPr>
        <w:keepNext/>
        <w:autoSpaceDE w:val="0"/>
        <w:autoSpaceDN w:val="0"/>
        <w:adjustRightInd w:val="0"/>
        <w:spacing w:before="0" w:after="0"/>
        <w:ind w:firstLine="720"/>
        <w:rPr>
          <w:rFonts w:eastAsia="Times New Roman"/>
          <w:iCs/>
          <w:color w:val="000000"/>
          <w:szCs w:val="24"/>
        </w:rPr>
      </w:pP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blooms</w:t>
      </w:r>
      <w:r>
        <w:rPr>
          <w:bCs/>
          <w:szCs w:val="24"/>
        </w:rPr>
        <w:t xml:space="preserve"> of the harmful marine dinoflagellate </w:t>
      </w:r>
      <w:r w:rsidRPr="00531CF6">
        <w:rPr>
          <w:bCs/>
          <w:i/>
          <w:iCs/>
          <w:szCs w:val="24"/>
        </w:rPr>
        <w:t>Karenia brevis</w:t>
      </w:r>
      <w:r>
        <w:rPr>
          <w:bCs/>
          <w:szCs w:val="24"/>
        </w:rPr>
        <w:t xml:space="preserve"> in coastal waters of </w:t>
      </w:r>
      <w:r w:rsidR="005164FA">
        <w:rPr>
          <w:bCs/>
          <w:szCs w:val="24"/>
        </w:rPr>
        <w:t xml:space="preserve">the West </w:t>
      </w:r>
      <w:r>
        <w:rPr>
          <w:bCs/>
          <w:szCs w:val="24"/>
        </w:rPr>
        <w:t>Florida</w:t>
      </w:r>
      <w:r w:rsidR="005164FA">
        <w:rPr>
          <w:bCs/>
          <w:szCs w:val="24"/>
        </w:rPr>
        <w:t xml:space="preserve"> Shelf</w:t>
      </w:r>
      <w:r>
        <w:rPr>
          <w:bCs/>
          <w:szCs w:val="24"/>
        </w:rPr>
        <w:t xml:space="preserve">. </w:t>
      </w:r>
      <w:r w:rsidR="005164FA">
        <w:rPr>
          <w:color w:val="000000"/>
          <w:szCs w:val="28"/>
        </w:rPr>
        <w:t xml:space="preserve">The State of </w:t>
      </w:r>
      <w:r w:rsidR="005164FA" w:rsidRPr="00AB54B5">
        <w:rPr>
          <w:color w:val="000000"/>
          <w:szCs w:val="28"/>
        </w:rPr>
        <w:t xml:space="preserve">Florida is working </w:t>
      </w:r>
      <w:r w:rsidR="005164FA">
        <w:rPr>
          <w:rFonts w:eastAsia="Times New Roman"/>
          <w:iCs/>
          <w:color w:val="000000"/>
          <w:szCs w:val="24"/>
        </w:rPr>
        <w:t xml:space="preserve">to establish water quality criteria and </w:t>
      </w:r>
      <w:r w:rsidR="005164FA" w:rsidRPr="00AB54B5">
        <w:rPr>
          <w:color w:val="000000"/>
          <w:szCs w:val="28"/>
        </w:rPr>
        <w:t>nutrient reduction targets to mitigate water quality problems</w:t>
      </w:r>
      <w:r w:rsidR="005164FA">
        <w:rPr>
          <w:color w:val="000000"/>
          <w:szCs w:val="28"/>
        </w:rPr>
        <w:t xml:space="preserve">. </w:t>
      </w:r>
      <w:r w:rsidR="004D35CB">
        <w:rPr>
          <w:color w:val="000000"/>
          <w:szCs w:val="28"/>
        </w:rPr>
        <w:t xml:space="preserve">Incorporating </w:t>
      </w:r>
      <w:r w:rsidR="005164FA">
        <w:rPr>
          <w:rFonts w:eastAsia="Times New Roman"/>
          <w:iCs/>
          <w:color w:val="000000"/>
          <w:szCs w:val="24"/>
        </w:rPr>
        <w:t>outbreaks of harmful algal blooms (HABs)</w:t>
      </w:r>
      <w:r w:rsidR="004D35CB">
        <w:rPr>
          <w:rFonts w:eastAsia="Times New Roman"/>
          <w:iCs/>
          <w:color w:val="000000"/>
          <w:szCs w:val="24"/>
        </w:rPr>
        <w:t xml:space="preserve"> in criteria has been challenging.</w:t>
      </w:r>
      <w:r w:rsidR="005164FA">
        <w:rPr>
          <w:rFonts w:eastAsia="Times New Roman"/>
          <w:iCs/>
          <w:color w:val="000000"/>
          <w:szCs w:val="24"/>
        </w:rPr>
        <w:t xml:space="preserve"> These events, through their biomass accumulation or toxicity, can cause</w:t>
      </w:r>
      <w:r w:rsidR="000402E0">
        <w:rPr>
          <w:rFonts w:eastAsia="Times New Roman"/>
          <w:iCs/>
          <w:color w:val="000000"/>
          <w:szCs w:val="24"/>
        </w:rPr>
        <w:t xml:space="preserve"> severe ecological damage</w:t>
      </w:r>
      <w:r w:rsidR="005164FA">
        <w:rPr>
          <w:rFonts w:eastAsia="Times New Roman"/>
          <w:iCs/>
          <w:color w:val="000000"/>
          <w:szCs w:val="24"/>
        </w:rPr>
        <w:t xml:space="preserve"> </w:t>
      </w:r>
      <w:r w:rsidR="000402E0">
        <w:rPr>
          <w:rFonts w:eastAsia="Times New Roman"/>
          <w:iCs/>
          <w:color w:val="000000"/>
          <w:szCs w:val="24"/>
        </w:rPr>
        <w:t xml:space="preserve">and human illness, </w:t>
      </w:r>
      <w:r w:rsidR="004D35CB">
        <w:rPr>
          <w:rFonts w:eastAsia="Times New Roman"/>
          <w:iCs/>
          <w:color w:val="000000"/>
          <w:szCs w:val="24"/>
        </w:rPr>
        <w:t>but occur sporatically and many different sources of nutrients supporting the</w:t>
      </w:r>
      <w:r w:rsidR="000402E0">
        <w:rPr>
          <w:rFonts w:eastAsia="Times New Roman"/>
          <w:iCs/>
          <w:color w:val="000000"/>
          <w:szCs w:val="24"/>
        </w:rPr>
        <w:t xml:space="preserve"> </w:t>
      </w:r>
      <w:r w:rsidR="004D35CB">
        <w:rPr>
          <w:rFonts w:eastAsia="Times New Roman"/>
          <w:iCs/>
          <w:color w:val="000000"/>
          <w:szCs w:val="24"/>
        </w:rPr>
        <w:t>growth</w:t>
      </w:r>
      <w:r w:rsidR="000402E0">
        <w:rPr>
          <w:rFonts w:eastAsia="Times New Roman"/>
          <w:iCs/>
          <w:color w:val="000000"/>
          <w:szCs w:val="24"/>
        </w:rPr>
        <w:t xml:space="preserve"> of bloom-forming species</w:t>
      </w:r>
      <w:r w:rsidR="004D35CB">
        <w:rPr>
          <w:rFonts w:eastAsia="Times New Roman"/>
          <w:iCs/>
          <w:color w:val="000000"/>
          <w:szCs w:val="24"/>
        </w:rPr>
        <w:t xml:space="preserve">. </w:t>
      </w:r>
      <w:r>
        <w:rPr>
          <w:bCs/>
          <w:szCs w:val="24"/>
        </w:rPr>
        <w:t xml:space="preserve">The </w:t>
      </w:r>
      <w:r w:rsidR="004D35CB">
        <w:rPr>
          <w:bCs/>
          <w:szCs w:val="24"/>
        </w:rPr>
        <w:t xml:space="preserve">machine learning </w:t>
      </w:r>
      <w:r>
        <w:rPr>
          <w:bCs/>
          <w:szCs w:val="24"/>
        </w:rPr>
        <w:t>models were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w:t>
      </w:r>
      <w:r w:rsidR="000402E0">
        <w:rPr>
          <w:color w:val="000000"/>
          <w:szCs w:val="28"/>
        </w:rPr>
        <w:t>nitrogen</w:t>
      </w:r>
      <w:r w:rsidRPr="00AB54B5">
        <w:rPr>
          <w:color w:val="000000"/>
          <w:szCs w:val="28"/>
        </w:rPr>
        <w:t xml:space="preserve"> and </w:t>
      </w:r>
      <w:r w:rsidR="000402E0">
        <w:rPr>
          <w:color w:val="000000"/>
          <w:szCs w:val="28"/>
        </w:rPr>
        <w:t>phosphorus</w:t>
      </w:r>
      <w:r w:rsidRPr="00AB54B5">
        <w:rPr>
          <w:color w:val="000000"/>
          <w:szCs w:val="28"/>
        </w:rPr>
        <w:t xml:space="preserve">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 xml:space="preserve">to mitigate </w:t>
      </w:r>
      <w:r w:rsidR="000402E0">
        <w:rPr>
          <w:color w:val="000000"/>
          <w:szCs w:val="28"/>
        </w:rPr>
        <w:t xml:space="preserve">these </w:t>
      </w:r>
      <w:r w:rsidRPr="00AB54B5">
        <w:rPr>
          <w:color w:val="000000"/>
          <w:szCs w:val="28"/>
        </w:rPr>
        <w:t>water quality problems</w:t>
      </w:r>
      <w:r>
        <w:rPr>
          <w:color w:val="000000"/>
          <w:szCs w:val="28"/>
        </w:rPr>
        <w:t>.</w:t>
      </w:r>
    </w:p>
    <w:p w14:paraId="05BC9540" w14:textId="77777777" w:rsidR="00623482" w:rsidRPr="00376CC5" w:rsidRDefault="00623482" w:rsidP="00147395">
      <w:pPr>
        <w:rPr>
          <w:b/>
          <w:szCs w:val="24"/>
        </w:rPr>
      </w:pPr>
    </w:p>
    <w:p w14:paraId="57F6A29A" w14:textId="77777777" w:rsidR="00EA3D3C" w:rsidRPr="00376CC5" w:rsidRDefault="00EA3D3C" w:rsidP="00D9503C">
      <w:pPr>
        <w:pStyle w:val="Heading1"/>
      </w:pPr>
      <w:r w:rsidRPr="00376CC5">
        <w:t>Introduction</w:t>
      </w:r>
    </w:p>
    <w:p w14:paraId="13D18F9D" w14:textId="5C87E34F" w:rsidR="00623482" w:rsidRDefault="00623482" w:rsidP="00623482">
      <w:pPr>
        <w:autoSpaceDE w:val="0"/>
        <w:autoSpaceDN w:val="0"/>
        <w:adjustRightInd w:val="0"/>
        <w:spacing w:before="0" w:after="0"/>
        <w:ind w:firstLine="720"/>
        <w:rPr>
          <w:rFonts w:eastAsia="Times New Roman"/>
          <w:iCs/>
          <w:color w:val="000000"/>
          <w:szCs w:val="24"/>
        </w:rPr>
      </w:pPr>
      <w:r w:rsidRPr="00CF18AE">
        <w:rPr>
          <w:rFonts w:eastAsia="Times New Roman"/>
          <w:iCs/>
          <w:color w:val="000000"/>
          <w:szCs w:val="24"/>
        </w:rPr>
        <w:t>The Clean Water Act of the United States requires states to establish water quality standards and criteria, and if waters do not meet criteria, total maximum daily loads (TMDLs) of each pollutant (including nutrients) must be developed (https://www.epa.gov/tmdl). In order to define criteria, states must first designate uses of the water body, for example as a water supply</w:t>
      </w:r>
      <w:r>
        <w:rPr>
          <w:rFonts w:eastAsia="Times New Roman"/>
          <w:iCs/>
          <w:color w:val="000000"/>
          <w:szCs w:val="24"/>
        </w:rPr>
        <w:t xml:space="preserve">, an aquaculture site, or suitable for fishing and/or recreation. States must then establish the maximum pollutant load that can be sustained without degrading those uses. Criteria may be defined in a narrative form, but such a narrative description should then </w:t>
      </w:r>
      <w:r w:rsidR="00A877D4">
        <w:rPr>
          <w:rFonts w:eastAsia="Times New Roman"/>
          <w:iCs/>
          <w:color w:val="000000"/>
          <w:szCs w:val="24"/>
        </w:rPr>
        <w:t xml:space="preserve">be </w:t>
      </w:r>
      <w:r>
        <w:rPr>
          <w:rFonts w:eastAsia="Times New Roman"/>
          <w:iCs/>
          <w:color w:val="000000"/>
          <w:szCs w:val="24"/>
        </w:rPr>
        <w:t xml:space="preserve">translated to thresholds of water quality parameters that must not be exceeded and that can be quantitatively assessed. </w:t>
      </w:r>
    </w:p>
    <w:p w14:paraId="697F2724" w14:textId="77777777" w:rsidR="00623482" w:rsidRDefault="00623482" w:rsidP="00623482">
      <w:pPr>
        <w:autoSpaceDE w:val="0"/>
        <w:autoSpaceDN w:val="0"/>
        <w:adjustRightInd w:val="0"/>
        <w:spacing w:before="0" w:after="0"/>
        <w:ind w:firstLine="720"/>
        <w:rPr>
          <w:rFonts w:eastAsia="Times New Roman"/>
          <w:iCs/>
          <w:color w:val="000000"/>
          <w:szCs w:val="24"/>
        </w:rPr>
      </w:pPr>
      <w:r>
        <w:rPr>
          <w:color w:val="000000"/>
          <w:szCs w:val="28"/>
        </w:rPr>
        <w:t xml:space="preserve">The State of </w:t>
      </w:r>
      <w:r w:rsidRPr="00AB54B5">
        <w:rPr>
          <w:color w:val="000000"/>
          <w:szCs w:val="28"/>
        </w:rPr>
        <w:t xml:space="preserve">Florida, </w:t>
      </w:r>
      <w:r>
        <w:rPr>
          <w:color w:val="000000"/>
          <w:szCs w:val="28"/>
        </w:rPr>
        <w:t>along with many other states and government entities</w:t>
      </w:r>
      <w:r w:rsidRPr="00AB54B5">
        <w:rPr>
          <w:color w:val="000000"/>
          <w:szCs w:val="28"/>
        </w:rPr>
        <w:t xml:space="preserve"> around the world, has established, or is working to establish, nutrient reduction targets to mitigate water quality problems in their water bodies (Zhao et al., 2016; Herrero et al., 2019).  </w:t>
      </w:r>
      <w:r>
        <w:rPr>
          <w:rFonts w:eastAsia="Times New Roman"/>
          <w:iCs/>
          <w:color w:val="000000"/>
          <w:szCs w:val="24"/>
        </w:rPr>
        <w:t xml:space="preserve">Florida uses the following narrative criteria for defining degradation from nutrient loads: “In no case shall nutrient concentrations of a water body be altered so as to cause </w:t>
      </w:r>
      <w:r w:rsidRPr="00623482">
        <w:rPr>
          <w:rFonts w:eastAsia="Times New Roman"/>
          <w:iCs/>
          <w:color w:val="000000"/>
          <w:szCs w:val="24"/>
        </w:rPr>
        <w:t>an imbalance in natural populations of aquatic flora or fauna” (Florida Department of Environmental Protection). While TMDLs have been adopted for many of Florida’s impaired waterways (Fig. 1A), there are many impaired waters for which water quality thresholds or TMDLs are still in the process of development (as of 2018). Even for those waters where TMDLs have been adopted, the process of implementation</w:t>
      </w:r>
      <w:r>
        <w:rPr>
          <w:rFonts w:eastAsia="Times New Roman"/>
          <w:iCs/>
          <w:color w:val="000000"/>
          <w:szCs w:val="24"/>
        </w:rPr>
        <w:t xml:space="preserve"> involves a re-evaluation of these values throughout the state on a 5-year basis. Continued monitoring and assessment methods will be essential, and improved approached for establishing criteria for additional waters and to manage water quality across greater regions will continue to be required. </w:t>
      </w:r>
    </w:p>
    <w:p w14:paraId="4E0D7741" w14:textId="77777777" w:rsidR="00623482" w:rsidRDefault="00623482" w:rsidP="00623482">
      <w:pPr>
        <w:keepNext/>
        <w:autoSpaceDE w:val="0"/>
        <w:autoSpaceDN w:val="0"/>
        <w:adjustRightInd w:val="0"/>
        <w:spacing w:before="0" w:after="0"/>
        <w:ind w:firstLine="720"/>
        <w:rPr>
          <w:rFonts w:eastAsia="Times New Roman"/>
          <w:iCs/>
          <w:color w:val="000000"/>
          <w:szCs w:val="24"/>
        </w:rPr>
      </w:pPr>
      <w:r>
        <w:rPr>
          <w:rFonts w:eastAsia="Times New Roman"/>
          <w:iCs/>
          <w:color w:val="000000"/>
          <w:szCs w:val="24"/>
        </w:rPr>
        <w:lastRenderedPageBreak/>
        <w:t xml:space="preserve">For some types of waters, including coastal ocean waters, establishing criteria can be particularly challenging. Among these challenges is how to incorporate outbreaks of harmful algal blooms (HABs). These events, through their biomass accumulation or toxicity, can cause fish kills, deaths or illness to many higher consumers in the food web, including dolphin, manatees, turtles or birds, and though their accumulation can lead to hypoxia, and shading of submerged vegetation. Human health effects can be severe via exposure through contaminated seafood, drinking water or through aerosolized toxins (Glibert et al. 2018). </w:t>
      </w:r>
    </w:p>
    <w:p w14:paraId="75A4D705" w14:textId="77777777" w:rsidR="00623482" w:rsidRPr="003446BD" w:rsidRDefault="00623482" w:rsidP="00623482">
      <w:pPr>
        <w:keepNext/>
        <w:autoSpaceDE w:val="0"/>
        <w:autoSpaceDN w:val="0"/>
        <w:adjustRightInd w:val="0"/>
        <w:spacing w:before="0" w:after="0"/>
        <w:ind w:firstLine="720"/>
        <w:rPr>
          <w:rFonts w:eastAsia="Times New Roman"/>
          <w:color w:val="000000"/>
          <w:szCs w:val="24"/>
        </w:rPr>
      </w:pPr>
      <w:r>
        <w:rPr>
          <w:rFonts w:eastAsia="Times New Roman"/>
          <w:iCs/>
          <w:color w:val="000000"/>
          <w:szCs w:val="24"/>
        </w:rPr>
        <w:t xml:space="preserve">Coastal waters along the Florida southwestern coast are experiencing increasing frequencies of outbreaks of the </w:t>
      </w:r>
      <w:r w:rsidRPr="00AB54B5">
        <w:rPr>
          <w:rFonts w:eastAsia="Times New Roman"/>
          <w:iCs/>
          <w:color w:val="000000"/>
          <w:szCs w:val="24"/>
        </w:rPr>
        <w:t xml:space="preserve">toxic dinoflagellate </w:t>
      </w:r>
      <w:r w:rsidRPr="00AB54B5">
        <w:rPr>
          <w:rFonts w:eastAsia="Times New Roman"/>
          <w:i/>
          <w:color w:val="000000"/>
          <w:szCs w:val="24"/>
        </w:rPr>
        <w:t>Karenia brevis</w:t>
      </w:r>
      <w:r>
        <w:rPr>
          <w:rFonts w:eastAsia="Times New Roman"/>
          <w:iCs/>
          <w:color w:val="000000"/>
          <w:szCs w:val="24"/>
        </w:rPr>
        <w:t xml:space="preserve">. </w:t>
      </w:r>
      <w:r w:rsidRPr="00AB54B5">
        <w:rPr>
          <w:iCs/>
          <w:color w:val="000000"/>
          <w:szCs w:val="32"/>
        </w:rPr>
        <w:t xml:space="preserve">While </w:t>
      </w:r>
      <w:r w:rsidRPr="00AB54B5">
        <w:rPr>
          <w:i/>
          <w:color w:val="000000"/>
          <w:szCs w:val="32"/>
        </w:rPr>
        <w:t>K. brevis</w:t>
      </w:r>
      <w:r w:rsidRPr="00AB54B5">
        <w:rPr>
          <w:color w:val="000000"/>
          <w:szCs w:val="32"/>
        </w:rPr>
        <w:t xml:space="preserve"> is typically thought of as a coastal bloom species, blooms are actually initiated offshore </w:t>
      </w:r>
      <w:r>
        <w:rPr>
          <w:color w:val="000000"/>
          <w:szCs w:val="32"/>
        </w:rPr>
        <w:t xml:space="preserve">in late summer or early fall, </w:t>
      </w:r>
      <w:r w:rsidRPr="00AB54B5">
        <w:rPr>
          <w:color w:val="000000"/>
          <w:szCs w:val="32"/>
        </w:rPr>
        <w:t>and then transported to coastal waters where they flourish and persist for months in nutrient-rich waters (Steidinger, 2009</w:t>
      </w:r>
      <w:r>
        <w:rPr>
          <w:color w:val="000000"/>
          <w:szCs w:val="32"/>
        </w:rPr>
        <w:t xml:space="preserve">; </w:t>
      </w:r>
      <w:r w:rsidRPr="00AB54B5">
        <w:rPr>
          <w:color w:val="000000"/>
          <w:szCs w:val="32"/>
        </w:rPr>
        <w:t xml:space="preserve">Heil et al., 2014). Upwelling transports </w:t>
      </w:r>
      <w:r w:rsidRPr="00AB54B5">
        <w:rPr>
          <w:i/>
          <w:iCs/>
          <w:color w:val="000000"/>
          <w:szCs w:val="32"/>
        </w:rPr>
        <w:t>K. brevis</w:t>
      </w:r>
      <w:r w:rsidRPr="00AB54B5">
        <w:rPr>
          <w:color w:val="000000"/>
          <w:szCs w:val="32"/>
        </w:rPr>
        <w:t xml:space="preserve"> cells to the coast (Weisberg and He, 2003; Liu and Weisberg, 2012; Mayer et al., 2017), but strong upwelling over the shelf break may actually suppress </w:t>
      </w:r>
      <w:r w:rsidRPr="00AB54B5">
        <w:rPr>
          <w:i/>
          <w:color w:val="000000"/>
          <w:szCs w:val="32"/>
        </w:rPr>
        <w:t>K. brevis</w:t>
      </w:r>
      <w:r w:rsidRPr="00AB54B5">
        <w:rPr>
          <w:color w:val="000000"/>
          <w:szCs w:val="32"/>
        </w:rPr>
        <w:t xml:space="preserve"> blooms or favor competing taxa such as diatoms (Weisberg et al., 2014; Liu et al., 2016). </w:t>
      </w:r>
      <w:r>
        <w:rPr>
          <w:color w:val="000000"/>
          <w:szCs w:val="32"/>
        </w:rPr>
        <w:t xml:space="preserve">Once inshore, multiple </w:t>
      </w:r>
      <w:r w:rsidRPr="00AB54B5">
        <w:rPr>
          <w:rFonts w:eastAsia="Times New Roman"/>
          <w:color w:val="000000"/>
          <w:szCs w:val="24"/>
        </w:rPr>
        <w:t xml:space="preserve">nutrient </w:t>
      </w:r>
      <w:r>
        <w:rPr>
          <w:rFonts w:eastAsia="Times New Roman"/>
          <w:color w:val="000000"/>
          <w:szCs w:val="24"/>
        </w:rPr>
        <w:t>sources, including riverine input</w:t>
      </w:r>
      <w:r w:rsidRPr="00AB54B5">
        <w:rPr>
          <w:rFonts w:eastAsia="Times New Roman"/>
          <w:color w:val="000000"/>
          <w:szCs w:val="24"/>
        </w:rPr>
        <w:t xml:space="preserve"> that bring</w:t>
      </w:r>
      <w:r>
        <w:rPr>
          <w:rFonts w:eastAsia="Times New Roman"/>
          <w:color w:val="000000"/>
          <w:szCs w:val="24"/>
        </w:rPr>
        <w:t>s</w:t>
      </w:r>
      <w:r w:rsidRPr="00AB54B5">
        <w:rPr>
          <w:rFonts w:eastAsia="Times New Roman"/>
          <w:color w:val="000000"/>
          <w:szCs w:val="24"/>
        </w:rPr>
        <w:t xml:space="preserve"> wastewater effluent and agricultural runoff</w:t>
      </w:r>
      <w:r>
        <w:rPr>
          <w:rFonts w:eastAsia="Times New Roman"/>
          <w:color w:val="000000"/>
          <w:szCs w:val="24"/>
        </w:rPr>
        <w:t xml:space="preserve"> help to sustain </w:t>
      </w:r>
      <w:r w:rsidRPr="00836350">
        <w:rPr>
          <w:rFonts w:eastAsia="Times New Roman"/>
          <w:color w:val="000000"/>
          <w:szCs w:val="24"/>
        </w:rPr>
        <w:t xml:space="preserve">blooms </w:t>
      </w:r>
      <w:r>
        <w:rPr>
          <w:rFonts w:eastAsia="Times New Roman"/>
          <w:color w:val="000000"/>
          <w:szCs w:val="24"/>
        </w:rPr>
        <w:t xml:space="preserve">via multiple nutritional pathways </w:t>
      </w:r>
      <w:r w:rsidRPr="00836350">
        <w:rPr>
          <w:rFonts w:eastAsia="Times New Roman"/>
          <w:color w:val="000000"/>
          <w:szCs w:val="24"/>
        </w:rPr>
        <w:t>(Hu et al., 2006; Vargo et al., 2008; Vargo, 2009; Lenes et al., 2008; Glibert et al., 2009; Heil et al., 2014; O’Neil and Heil, 2014).</w:t>
      </w:r>
      <w:r w:rsidRPr="00AB54B5">
        <w:rPr>
          <w:color w:val="000000"/>
          <w:szCs w:val="32"/>
        </w:rPr>
        <w:t xml:space="preserve"> </w:t>
      </w:r>
    </w:p>
    <w:p w14:paraId="4FD9D5EC" w14:textId="77777777" w:rsidR="00623482" w:rsidRPr="00623482" w:rsidRDefault="00623482" w:rsidP="00623482">
      <w:pPr>
        <w:keepNext/>
        <w:autoSpaceDE w:val="0"/>
        <w:autoSpaceDN w:val="0"/>
        <w:adjustRightInd w:val="0"/>
        <w:spacing w:before="0" w:after="0"/>
        <w:ind w:firstLine="720"/>
        <w:rPr>
          <w:szCs w:val="24"/>
        </w:rPr>
      </w:pPr>
      <w:r w:rsidRPr="00623482">
        <w:rPr>
          <w:rFonts w:eastAsia="Times New Roman"/>
          <w:iCs/>
          <w:color w:val="000000"/>
          <w:szCs w:val="24"/>
        </w:rPr>
        <w:t xml:space="preserve">Blooms of </w:t>
      </w:r>
      <w:r w:rsidRPr="00623482">
        <w:rPr>
          <w:rFonts w:eastAsia="Times New Roman"/>
          <w:i/>
          <w:color w:val="000000"/>
          <w:szCs w:val="24"/>
        </w:rPr>
        <w:t>K. brevis</w:t>
      </w:r>
      <w:r w:rsidRPr="00623482">
        <w:rPr>
          <w:rFonts w:eastAsia="Times New Roman"/>
          <w:iCs/>
          <w:color w:val="000000"/>
          <w:szCs w:val="24"/>
        </w:rPr>
        <w:t xml:space="preserve"> </w:t>
      </w:r>
      <w:r w:rsidRPr="00623482">
        <w:rPr>
          <w:rFonts w:eastAsia="Times New Roman"/>
          <w:color w:val="000000"/>
          <w:szCs w:val="24"/>
        </w:rPr>
        <w:t>occur almost annually on the West Florida Shelf (WFS), and historical accounts show that they have occurred since at least the 16</w:t>
      </w:r>
      <w:r w:rsidRPr="00623482">
        <w:rPr>
          <w:rFonts w:eastAsia="Times New Roman"/>
          <w:color w:val="000000"/>
          <w:szCs w:val="24"/>
          <w:vertAlign w:val="superscript"/>
        </w:rPr>
        <w:t>th</w:t>
      </w:r>
      <w:r w:rsidRPr="00623482">
        <w:rPr>
          <w:rFonts w:eastAsia="Times New Roman"/>
          <w:color w:val="000000"/>
          <w:szCs w:val="24"/>
        </w:rPr>
        <w:t xml:space="preserve"> century (Steidinger, 2009).  However, recent analyses suggest that bloom events have increased 15-fold from the 1950s to 1990s (Brand and Compton, 2007) and further increases have been suggested since then. </w:t>
      </w:r>
      <w:r w:rsidRPr="00623482">
        <w:rPr>
          <w:color w:val="000000"/>
          <w:szCs w:val="24"/>
        </w:rPr>
        <w:t xml:space="preserve">From 2017-2019, southwest Florida experienced an unusually prolonged (18 months) </w:t>
      </w:r>
      <w:r w:rsidRPr="00623482">
        <w:rPr>
          <w:i/>
          <w:iCs/>
          <w:color w:val="000000"/>
          <w:szCs w:val="24"/>
        </w:rPr>
        <w:t>K. brevis</w:t>
      </w:r>
      <w:r w:rsidRPr="00623482">
        <w:rPr>
          <w:color w:val="000000"/>
          <w:szCs w:val="24"/>
        </w:rPr>
        <w:t xml:space="preserve"> bloom. At its maximum, this bloom covered more than 250 km of coastline, encompassing recreational beaches and numerous commercial and recreational shellfish beds causing both substantial ecological and economic harm (Fig. 1B; Glibert, 2019; Fears and Rozsa, </w:t>
      </w:r>
      <w:r w:rsidRPr="00623482">
        <w:rPr>
          <w:szCs w:val="24"/>
        </w:rPr>
        <w:t>2018; Monuz, 2019</w:t>
      </w:r>
      <w:r w:rsidRPr="00623482">
        <w:rPr>
          <w:color w:val="000000"/>
          <w:szCs w:val="24"/>
        </w:rPr>
        <w:t xml:space="preserve">). </w:t>
      </w:r>
      <w:r w:rsidRPr="00623482">
        <w:rPr>
          <w:szCs w:val="24"/>
        </w:rPr>
        <w:t xml:space="preserve">This </w:t>
      </w:r>
      <w:r w:rsidRPr="00623482">
        <w:rPr>
          <w:i/>
          <w:szCs w:val="24"/>
        </w:rPr>
        <w:t>K. brevis</w:t>
      </w:r>
      <w:r w:rsidRPr="00623482">
        <w:rPr>
          <w:szCs w:val="24"/>
        </w:rPr>
        <w:t xml:space="preserve"> bloom resulted in hundreds of tons of dead fish, deaths of nearly 600 sea turtles, more than 200 manatees and about 150 bottlenose dolphin, along with unprecedented, massive stone crab mortalities (Glibert 2019). There were also numerous hospitalizations due to respiratory distress from aerosolized dinoflagellate toxin. </w:t>
      </w:r>
      <w:r w:rsidRPr="00623482">
        <w:rPr>
          <w:rFonts w:eastAsia="Times New Roman"/>
          <w:iCs/>
          <w:color w:val="000000"/>
          <w:szCs w:val="24"/>
        </w:rPr>
        <w:t xml:space="preserve">Such blooms clearly cause an “imbalance in natural populations of aquatic flora and fauna”. However, </w:t>
      </w:r>
      <w:r w:rsidRPr="00623482">
        <w:rPr>
          <w:szCs w:val="24"/>
        </w:rPr>
        <w:t xml:space="preserve">the region encompassed by this particular bloom, and indeed encompassed by most </w:t>
      </w:r>
      <w:r w:rsidRPr="00623482">
        <w:rPr>
          <w:i/>
          <w:iCs/>
          <w:szCs w:val="24"/>
        </w:rPr>
        <w:t>K. brevis</w:t>
      </w:r>
      <w:r w:rsidRPr="00623482">
        <w:rPr>
          <w:szCs w:val="24"/>
        </w:rPr>
        <w:t xml:space="preserve"> blooms, is part of the coastal waters for which TMDLs have yet to be established. </w:t>
      </w:r>
    </w:p>
    <w:p w14:paraId="72F0A95B" w14:textId="77777777" w:rsidR="00623482" w:rsidRPr="00623482" w:rsidRDefault="00623482" w:rsidP="00623482">
      <w:pPr>
        <w:keepNext/>
        <w:autoSpaceDE w:val="0"/>
        <w:autoSpaceDN w:val="0"/>
        <w:adjustRightInd w:val="0"/>
        <w:spacing w:before="0" w:after="0"/>
        <w:ind w:firstLine="720"/>
        <w:rPr>
          <w:color w:val="000000"/>
          <w:szCs w:val="24"/>
        </w:rPr>
      </w:pPr>
      <w:r w:rsidRPr="00623482">
        <w:rPr>
          <w:color w:val="000000"/>
          <w:szCs w:val="32"/>
        </w:rPr>
        <w:t xml:space="preserve">The massive bloom of 2017-2019, as well as another recent, large-scale bloom in 2005, which also resulted in large-scale ecological and human health problems, were likely a product of increased anthropogenic nutrient loading propelled by unusual events. Hu et al. (2006) suggested that nutrient inputs resulting from a series of hurricanes in southwest Florida in 2004 were linked with the severity of the 2005 bloom. Hurricanes can accelerate the yield of land-based nutrients from high riverine flow.  Similarly, </w:t>
      </w:r>
      <w:r w:rsidRPr="00623482">
        <w:rPr>
          <w:color w:val="000000"/>
          <w:szCs w:val="24"/>
        </w:rPr>
        <w:t xml:space="preserve">Hurricanes Irma (2017), Michael (2018) and Tropical Storm Gordon (2018) are suspected of contributing to the severity of the 2017-2019 </w:t>
      </w:r>
      <w:r w:rsidRPr="00623482">
        <w:rPr>
          <w:i/>
          <w:iCs/>
          <w:color w:val="000000"/>
          <w:szCs w:val="24"/>
        </w:rPr>
        <w:t>K. brevis</w:t>
      </w:r>
      <w:r w:rsidRPr="00623482">
        <w:rPr>
          <w:color w:val="000000"/>
          <w:szCs w:val="24"/>
        </w:rPr>
        <w:t xml:space="preserve"> bloom (Glibert, 2019). Moreover, long periods of wet weather through 2018, combined with increased discharges from Lake Okeechobee and the Caloosahatchee River, added nutrients to coastal waters, sustaining large </w:t>
      </w:r>
      <w:r w:rsidRPr="00623482">
        <w:rPr>
          <w:i/>
          <w:iCs/>
          <w:color w:val="000000"/>
          <w:szCs w:val="24"/>
        </w:rPr>
        <w:t>K. brevis</w:t>
      </w:r>
      <w:r w:rsidRPr="00623482">
        <w:rPr>
          <w:color w:val="000000"/>
          <w:szCs w:val="24"/>
        </w:rPr>
        <w:t xml:space="preserve"> blooms through early 2019.</w:t>
      </w:r>
    </w:p>
    <w:p w14:paraId="159DF41C" w14:textId="77777777" w:rsidR="00623482" w:rsidRPr="00AB54B5" w:rsidRDefault="00623482" w:rsidP="00623482">
      <w:pPr>
        <w:widowControl w:val="0"/>
        <w:autoSpaceDE w:val="0"/>
        <w:autoSpaceDN w:val="0"/>
        <w:adjustRightInd w:val="0"/>
        <w:spacing w:before="0" w:after="0"/>
        <w:ind w:firstLine="720"/>
        <w:rPr>
          <w:rFonts w:eastAsia="Times New Roman"/>
          <w:color w:val="000000"/>
          <w:szCs w:val="24"/>
        </w:rPr>
      </w:pPr>
      <w:r w:rsidRPr="00623482">
        <w:rPr>
          <w:rFonts w:eastAsia="Times New Roman"/>
          <w:color w:val="000000"/>
          <w:szCs w:val="24"/>
        </w:rPr>
        <w:t xml:space="preserve">There is a strong need to advance predictions of </w:t>
      </w:r>
      <w:r w:rsidRPr="00623482">
        <w:rPr>
          <w:rFonts w:eastAsia="Times New Roman"/>
          <w:i/>
          <w:iCs/>
          <w:color w:val="000000"/>
          <w:szCs w:val="24"/>
        </w:rPr>
        <w:t>K. brevis</w:t>
      </w:r>
      <w:r w:rsidRPr="00623482">
        <w:rPr>
          <w:rFonts w:eastAsia="Times New Roman"/>
          <w:color w:val="000000"/>
          <w:szCs w:val="24"/>
        </w:rPr>
        <w:t>, and other HABs more generally, to protect human health, fisheries and economies,</w:t>
      </w:r>
      <w:r w:rsidRPr="00AB54B5">
        <w:rPr>
          <w:rFonts w:eastAsia="Times New Roman"/>
          <w:color w:val="000000"/>
          <w:szCs w:val="24"/>
        </w:rPr>
        <w:t xml:space="preserve"> but there are many challenges in modeling discrete HAB species (Glibert et al., </w:t>
      </w:r>
      <w:r w:rsidRPr="00881CCF">
        <w:rPr>
          <w:rFonts w:eastAsia="Times New Roman"/>
          <w:color w:val="000000"/>
          <w:szCs w:val="24"/>
        </w:rPr>
        <w:t xml:space="preserve">2010, </w:t>
      </w:r>
      <w:r w:rsidRPr="00320726">
        <w:rPr>
          <w:rFonts w:eastAsia="Times New Roman"/>
          <w:color w:val="000000"/>
          <w:szCs w:val="24"/>
        </w:rPr>
        <w:t>in press</w:t>
      </w:r>
      <w:r w:rsidRPr="00881CCF">
        <w:rPr>
          <w:rFonts w:eastAsia="Times New Roman"/>
          <w:color w:val="000000"/>
          <w:szCs w:val="24"/>
        </w:rPr>
        <w:t>; McGillicuddy</w:t>
      </w:r>
      <w:r w:rsidRPr="00AB54B5">
        <w:rPr>
          <w:rFonts w:eastAsia="Times New Roman"/>
          <w:color w:val="000000"/>
          <w:szCs w:val="24"/>
        </w:rPr>
        <w:t xml:space="preserve"> et al., 2010; Anderson, 2014; Franks, 2018; Flynn and McGillicuddy, 2018).</w:t>
      </w:r>
      <w:r w:rsidRPr="00AB54B5">
        <w:rPr>
          <w:color w:val="000000"/>
          <w:szCs w:val="24"/>
        </w:rPr>
        <w:t xml:space="preserve">  Several different types of models have been developed </w:t>
      </w:r>
      <w:r>
        <w:rPr>
          <w:color w:val="000000"/>
          <w:szCs w:val="24"/>
        </w:rPr>
        <w:t>and</w:t>
      </w:r>
      <w:r w:rsidRPr="00AB54B5">
        <w:rPr>
          <w:color w:val="000000"/>
          <w:szCs w:val="24"/>
        </w:rPr>
        <w:t xml:space="preserve"> are currently in operation for predicting </w:t>
      </w:r>
      <w:r w:rsidRPr="00331A23">
        <w:rPr>
          <w:i/>
          <w:color w:val="000000"/>
          <w:szCs w:val="24"/>
        </w:rPr>
        <w:t>K. brevis</w:t>
      </w:r>
      <w:r w:rsidRPr="00AB54B5">
        <w:rPr>
          <w:color w:val="000000"/>
          <w:szCs w:val="24"/>
        </w:rPr>
        <w:t xml:space="preserve"> blooms </w:t>
      </w:r>
      <w:r>
        <w:rPr>
          <w:szCs w:val="24"/>
        </w:rPr>
        <w:t xml:space="preserve">(e.g., </w:t>
      </w:r>
      <w:r w:rsidRPr="00254995">
        <w:rPr>
          <w:szCs w:val="24"/>
        </w:rPr>
        <w:t>Steidinger, 2009</w:t>
      </w:r>
      <w:r>
        <w:rPr>
          <w:szCs w:val="24"/>
        </w:rPr>
        <w:t xml:space="preserve">; </w:t>
      </w:r>
      <w:r w:rsidRPr="002D29A1">
        <w:rPr>
          <w:szCs w:val="24"/>
        </w:rPr>
        <w:t>Stump</w:t>
      </w:r>
      <w:r>
        <w:rPr>
          <w:szCs w:val="24"/>
        </w:rPr>
        <w:t>f</w:t>
      </w:r>
      <w:r w:rsidRPr="002D29A1">
        <w:rPr>
          <w:szCs w:val="24"/>
        </w:rPr>
        <w:t xml:space="preserve"> et al., 2009</w:t>
      </w:r>
      <w:r>
        <w:rPr>
          <w:szCs w:val="24"/>
        </w:rPr>
        <w:t xml:space="preserve">, Weisberg et al., 2009). </w:t>
      </w:r>
      <w:r w:rsidRPr="00AB54B5">
        <w:rPr>
          <w:rFonts w:eastAsia="Times New Roman"/>
          <w:color w:val="000000"/>
          <w:szCs w:val="24"/>
        </w:rPr>
        <w:t>An operational forecasting modeling system, maintained by the National Oceanic and Atmospheric Administration, provides 3</w:t>
      </w:r>
      <w:r>
        <w:rPr>
          <w:rFonts w:eastAsia="Times New Roman"/>
          <w:color w:val="000000"/>
          <w:szCs w:val="24"/>
        </w:rPr>
        <w:t xml:space="preserve">- to </w:t>
      </w:r>
      <w:r w:rsidRPr="00AB54B5">
        <w:rPr>
          <w:rFonts w:eastAsia="Times New Roman"/>
          <w:color w:val="000000"/>
          <w:szCs w:val="24"/>
        </w:rPr>
        <w:t>5</w:t>
      </w:r>
      <w:r>
        <w:rPr>
          <w:rFonts w:eastAsia="Times New Roman"/>
          <w:color w:val="000000"/>
          <w:szCs w:val="24"/>
        </w:rPr>
        <w:t>-</w:t>
      </w:r>
      <w:r w:rsidRPr="00AB54B5">
        <w:rPr>
          <w:rFonts w:eastAsia="Times New Roman"/>
          <w:color w:val="000000"/>
          <w:szCs w:val="24"/>
        </w:rPr>
        <w:t xml:space="preserve">day outlooks of </w:t>
      </w:r>
      <w:r w:rsidRPr="00AB54B5">
        <w:rPr>
          <w:rFonts w:eastAsia="Times New Roman"/>
          <w:i/>
          <w:iCs/>
          <w:color w:val="000000"/>
          <w:szCs w:val="24"/>
        </w:rPr>
        <w:t xml:space="preserve">K. brevis </w:t>
      </w:r>
      <w:r w:rsidRPr="00AB54B5">
        <w:rPr>
          <w:rFonts w:eastAsia="Times New Roman"/>
          <w:color w:val="000000"/>
          <w:szCs w:val="24"/>
        </w:rPr>
        <w:t xml:space="preserve">blooms, using </w:t>
      </w:r>
      <w:r w:rsidRPr="00AB54B5">
        <w:rPr>
          <w:rFonts w:eastAsia="Times New Roman"/>
          <w:color w:val="000000"/>
          <w:szCs w:val="24"/>
        </w:rPr>
        <w:lastRenderedPageBreak/>
        <w:t xml:space="preserve">satellite remote sensing of chlorophyll </w:t>
      </w:r>
      <w:r w:rsidRPr="00AB54B5">
        <w:rPr>
          <w:rFonts w:eastAsia="Times New Roman"/>
          <w:i/>
          <w:color w:val="000000"/>
          <w:szCs w:val="24"/>
        </w:rPr>
        <w:t>a</w:t>
      </w:r>
      <w:r w:rsidRPr="00AB54B5">
        <w:rPr>
          <w:rFonts w:eastAsia="Times New Roman"/>
          <w:color w:val="000000"/>
          <w:szCs w:val="24"/>
        </w:rPr>
        <w:t xml:space="preserve">, </w:t>
      </w:r>
      <w:r w:rsidRPr="00331A23">
        <w:rPr>
          <w:rFonts w:eastAsia="Times New Roman"/>
          <w:i/>
          <w:iCs/>
          <w:color w:val="000000"/>
          <w:szCs w:val="24"/>
        </w:rPr>
        <w:t>in-situ</w:t>
      </w:r>
      <w:r w:rsidRPr="00AB54B5">
        <w:rPr>
          <w:rFonts w:eastAsia="Times New Roman"/>
          <w:color w:val="000000"/>
          <w:szCs w:val="24"/>
        </w:rPr>
        <w:t xml:space="preserve"> sampling of </w:t>
      </w:r>
      <w:r w:rsidRPr="00AB54B5">
        <w:rPr>
          <w:rFonts w:eastAsia="Times New Roman"/>
          <w:i/>
          <w:iCs/>
          <w:color w:val="000000"/>
          <w:szCs w:val="24"/>
        </w:rPr>
        <w:t xml:space="preserve">K. brevis </w:t>
      </w:r>
      <w:r w:rsidRPr="00AB54B5">
        <w:rPr>
          <w:rFonts w:eastAsia="Times New Roman"/>
          <w:iCs/>
          <w:color w:val="000000"/>
          <w:szCs w:val="24"/>
        </w:rPr>
        <w:t>cell density</w:t>
      </w:r>
      <w:r w:rsidRPr="00AB54B5">
        <w:rPr>
          <w:rFonts w:eastAsia="Times New Roman"/>
          <w:color w:val="000000"/>
          <w:szCs w:val="24"/>
        </w:rPr>
        <w:t>, and wind buoy data (Stump</w:t>
      </w:r>
      <w:r>
        <w:rPr>
          <w:rFonts w:eastAsia="Times New Roman"/>
          <w:color w:val="000000"/>
          <w:szCs w:val="24"/>
        </w:rPr>
        <w:t>f</w:t>
      </w:r>
      <w:r w:rsidRPr="00AB54B5">
        <w:rPr>
          <w:rFonts w:eastAsia="Times New Roman"/>
          <w:color w:val="000000"/>
          <w:szCs w:val="24"/>
        </w:rPr>
        <w:t xml:space="preserve"> et al., 2003, 2009). The main goal of these forecasts is to inform managers and the public in coastal areas where public health may be compromised (Stump</w:t>
      </w:r>
      <w:r>
        <w:rPr>
          <w:rFonts w:eastAsia="Times New Roman"/>
          <w:color w:val="000000"/>
          <w:szCs w:val="24"/>
        </w:rPr>
        <w:t>f</w:t>
      </w:r>
      <w:r w:rsidRPr="00AB54B5">
        <w:rPr>
          <w:rFonts w:eastAsia="Times New Roman"/>
          <w:color w:val="000000"/>
          <w:szCs w:val="24"/>
        </w:rPr>
        <w:t xml:space="preserve"> et al., 2009). </w:t>
      </w:r>
      <w:r w:rsidRPr="0069378C">
        <w:rPr>
          <w:szCs w:val="24"/>
        </w:rPr>
        <w:t>Walsh et al.</w:t>
      </w:r>
      <w:r>
        <w:rPr>
          <w:szCs w:val="24"/>
        </w:rPr>
        <w:t xml:space="preserve"> </w:t>
      </w:r>
      <w:r w:rsidRPr="0069378C">
        <w:rPr>
          <w:szCs w:val="24"/>
        </w:rPr>
        <w:t>(2003)</w:t>
      </w:r>
      <w:r>
        <w:rPr>
          <w:szCs w:val="24"/>
        </w:rPr>
        <w:t>, along with Weisberg and He (2003), used a three-dimensional (3D) biophysical-coupled model to hindcast bloom initiation and explore the impact of individual forcing functions (</w:t>
      </w:r>
      <w:r w:rsidRPr="0069378C">
        <w:rPr>
          <w:szCs w:val="24"/>
        </w:rPr>
        <w:t>Walsh et al., 2006; Milroy et al., 2008, Lenes et al., 2012, 2013)</w:t>
      </w:r>
      <w:r>
        <w:rPr>
          <w:szCs w:val="24"/>
        </w:rPr>
        <w:t>.</w:t>
      </w:r>
      <w:r w:rsidRPr="00AB54B5">
        <w:rPr>
          <w:color w:val="000000"/>
          <w:szCs w:val="24"/>
        </w:rPr>
        <w:t xml:space="preserve"> However, </w:t>
      </w:r>
      <w:r w:rsidRPr="00881CCF">
        <w:rPr>
          <w:color w:val="000000"/>
          <w:szCs w:val="24"/>
        </w:rPr>
        <w:t xml:space="preserve">these models utilize many biochemical and physiological parameters, </w:t>
      </w:r>
      <w:r>
        <w:rPr>
          <w:color w:val="000000"/>
          <w:szCs w:val="24"/>
        </w:rPr>
        <w:t>some</w:t>
      </w:r>
      <w:r w:rsidRPr="00320726">
        <w:rPr>
          <w:color w:val="000000"/>
          <w:szCs w:val="24"/>
        </w:rPr>
        <w:t xml:space="preserve"> of which have not been well characterized either </w:t>
      </w:r>
      <w:r w:rsidRPr="00320726">
        <w:rPr>
          <w:i/>
          <w:iCs/>
          <w:color w:val="000000"/>
          <w:szCs w:val="24"/>
        </w:rPr>
        <w:t>in-situ</w:t>
      </w:r>
      <w:r w:rsidRPr="00320726">
        <w:rPr>
          <w:color w:val="000000"/>
          <w:szCs w:val="24"/>
        </w:rPr>
        <w:t xml:space="preserve"> or in the laboratory</w:t>
      </w:r>
      <w:r w:rsidRPr="00881CCF">
        <w:rPr>
          <w:color w:val="000000"/>
          <w:szCs w:val="24"/>
        </w:rPr>
        <w:t xml:space="preserve">. </w:t>
      </w:r>
      <w:r w:rsidRPr="00881CCF">
        <w:rPr>
          <w:szCs w:val="24"/>
        </w:rPr>
        <w:t>Weisberg et al. (2009) developed a high-resolution coastal ocean circulation model to track the movement</w:t>
      </w:r>
      <w:r>
        <w:rPr>
          <w:szCs w:val="24"/>
        </w:rPr>
        <w:t xml:space="preserve"> of water particles associated with </w:t>
      </w:r>
      <w:r w:rsidRPr="00AB54B5">
        <w:rPr>
          <w:rFonts w:eastAsia="Times New Roman"/>
          <w:i/>
          <w:iCs/>
          <w:color w:val="000000"/>
          <w:szCs w:val="24"/>
        </w:rPr>
        <w:t xml:space="preserve">K. brevis </w:t>
      </w:r>
      <w:r>
        <w:rPr>
          <w:szCs w:val="24"/>
        </w:rPr>
        <w:t xml:space="preserve">populations. </w:t>
      </w:r>
      <w:r>
        <w:rPr>
          <w:rFonts w:eastAsia="Times New Roman"/>
          <w:color w:val="000000"/>
          <w:szCs w:val="24"/>
        </w:rPr>
        <w:t>T</w:t>
      </w:r>
      <w:r w:rsidRPr="00AB54B5">
        <w:rPr>
          <w:rFonts w:eastAsia="Times New Roman"/>
          <w:color w:val="000000"/>
          <w:szCs w:val="24"/>
        </w:rPr>
        <w:t>hese 3D</w:t>
      </w:r>
      <w:r>
        <w:rPr>
          <w:rFonts w:eastAsia="Times New Roman"/>
          <w:color w:val="000000"/>
          <w:szCs w:val="24"/>
        </w:rPr>
        <w:t>-</w:t>
      </w:r>
      <w:r w:rsidRPr="00AB54B5">
        <w:rPr>
          <w:rFonts w:eastAsia="Times New Roman"/>
          <w:color w:val="000000"/>
          <w:szCs w:val="24"/>
        </w:rPr>
        <w:t xml:space="preserve">coupled biophysical models are computationally expensive. </w:t>
      </w:r>
      <w:r>
        <w:rPr>
          <w:rFonts w:eastAsia="Times New Roman"/>
          <w:color w:val="000000"/>
          <w:szCs w:val="24"/>
        </w:rPr>
        <w:t>These HAB events, forecasts and associated models have not been applied in either water quality criteria development in spite of the ecological harm caused when these events do occur.</w:t>
      </w:r>
    </w:p>
    <w:p w14:paraId="67AA86F3" w14:textId="77777777" w:rsidR="00623482" w:rsidRPr="00AB54B5" w:rsidRDefault="00623482" w:rsidP="00623482">
      <w:pPr>
        <w:spacing w:before="0" w:after="0"/>
        <w:ind w:firstLine="720"/>
        <w:rPr>
          <w:color w:val="000000"/>
          <w:szCs w:val="24"/>
        </w:rPr>
      </w:pPr>
      <w:r w:rsidRPr="00AB54B5">
        <w:rPr>
          <w:color w:val="000000"/>
          <w:szCs w:val="24"/>
        </w:rPr>
        <w:t xml:space="preserve">Due to their powerful nonlinear modeling capability, machine learning methods are beginning to be used to predict HAB events. An artificial neural network (ANN) model was used to predict algal blooms in Hong Kong coastal waters (Lee et al., 2003) and to predict outbreaks of the dinoflagellate </w:t>
      </w:r>
      <w:r w:rsidRPr="00AB54B5">
        <w:rPr>
          <w:i/>
          <w:color w:val="000000"/>
          <w:szCs w:val="24"/>
        </w:rPr>
        <w:t>Dinophysis acuminata</w:t>
      </w:r>
      <w:r w:rsidRPr="00AB54B5">
        <w:rPr>
          <w:color w:val="000000"/>
          <w:szCs w:val="24"/>
        </w:rPr>
        <w:t xml:space="preserve"> in southern Spain (Velo-Suarez and Gutierrez-Estrada, 2007). More recently, a neural network (NN) approach was used to predict </w:t>
      </w:r>
      <w:r>
        <w:rPr>
          <w:color w:val="000000"/>
          <w:szCs w:val="24"/>
        </w:rPr>
        <w:t xml:space="preserve">the </w:t>
      </w:r>
      <w:r w:rsidRPr="00AB54B5">
        <w:rPr>
          <w:color w:val="000000"/>
          <w:szCs w:val="24"/>
        </w:rPr>
        <w:t xml:space="preserve">presence/absence and abundance of the dinoflagellate </w:t>
      </w:r>
      <w:r w:rsidRPr="00AB54B5">
        <w:rPr>
          <w:i/>
          <w:color w:val="000000"/>
          <w:szCs w:val="24"/>
        </w:rPr>
        <w:t>Karlodinium</w:t>
      </w:r>
      <w:r w:rsidRPr="00AB54B5">
        <w:rPr>
          <w:color w:val="000000"/>
          <w:szCs w:val="24"/>
        </w:rPr>
        <w:t xml:space="preserve"> and the diatom </w:t>
      </w:r>
      <w:r w:rsidRPr="00AB54B5">
        <w:rPr>
          <w:i/>
          <w:color w:val="000000"/>
          <w:szCs w:val="24"/>
        </w:rPr>
        <w:t>Pseudo-nitzschia</w:t>
      </w:r>
      <w:r w:rsidRPr="00AB54B5">
        <w:rPr>
          <w:color w:val="000000"/>
          <w:szCs w:val="24"/>
        </w:rPr>
        <w:t xml:space="preserve"> in Alfacs Bay in the northwest Mediterranean Sea (Guallar et al., 2016), and support vector machines (SVM) models were used to predict blooms in freshwater reservoirs (Xie et al., 2012). </w:t>
      </w:r>
    </w:p>
    <w:p w14:paraId="1407FBA3" w14:textId="77777777" w:rsidR="00623482" w:rsidRPr="00AB54B5" w:rsidRDefault="00623482" w:rsidP="00623482">
      <w:pPr>
        <w:spacing w:before="0" w:after="0"/>
        <w:ind w:firstLine="720"/>
        <w:rPr>
          <w:rFonts w:eastAsia="Times New Roman"/>
          <w:color w:val="000000"/>
          <w:szCs w:val="24"/>
        </w:rPr>
      </w:pPr>
      <w:r w:rsidRPr="00AB54B5">
        <w:rPr>
          <w:color w:val="000000"/>
          <w:szCs w:val="24"/>
        </w:rPr>
        <w:t xml:space="preserve">Machine learning approaches have also been used in predicting HABs in the Gulf of Mexico, but with different objectives. Liu and Weisberg (2012) used such approaches to demonstrate </w:t>
      </w:r>
      <w:r w:rsidRPr="00AB54B5">
        <w:rPr>
          <w:rFonts w:eastAsia="Times New Roman"/>
          <w:color w:val="000000"/>
          <w:szCs w:val="24"/>
        </w:rPr>
        <w:t xml:space="preserve">the role of deep-ocean forcing on WFS in </w:t>
      </w:r>
      <w:r>
        <w:rPr>
          <w:rFonts w:eastAsia="Times New Roman"/>
          <w:color w:val="000000"/>
          <w:szCs w:val="24"/>
        </w:rPr>
        <w:t xml:space="preserve">the </w:t>
      </w:r>
      <w:r w:rsidRPr="00AB54B5">
        <w:rPr>
          <w:rFonts w:eastAsia="Times New Roman"/>
          <w:color w:val="000000"/>
          <w:szCs w:val="24"/>
        </w:rPr>
        <w:t xml:space="preserve">major bloom occurrences. </w:t>
      </w:r>
      <w:r w:rsidRPr="00AB54B5">
        <w:rPr>
          <w:color w:val="000000"/>
          <w:szCs w:val="28"/>
        </w:rPr>
        <w:t xml:space="preserve">Weisberg et al. (2014) reported that the position of the Loop Current can affect blooms. When the Loop Current is in its southern position, it creates an upwelling of deep nutrients and fosters a diatom bloom that may outcompete any nascent </w:t>
      </w:r>
      <w:r w:rsidRPr="00AB54B5">
        <w:rPr>
          <w:i/>
          <w:color w:val="000000"/>
          <w:szCs w:val="28"/>
        </w:rPr>
        <w:t>K. brevis</w:t>
      </w:r>
      <w:r w:rsidRPr="00AB54B5">
        <w:rPr>
          <w:color w:val="000000"/>
          <w:szCs w:val="28"/>
        </w:rPr>
        <w:t xml:space="preserve"> bloom</w:t>
      </w:r>
      <w:r>
        <w:rPr>
          <w:color w:val="000000"/>
          <w:szCs w:val="28"/>
        </w:rPr>
        <w:t>s</w:t>
      </w:r>
      <w:r w:rsidRPr="00AB54B5">
        <w:rPr>
          <w:color w:val="000000"/>
          <w:szCs w:val="28"/>
        </w:rPr>
        <w:t xml:space="preserve">. Liu et al. (2016) used Self-Organizing Maps to classify spatial patterns of the Sea Surface Height anomalies associated with the Loop Current and found no bloom developed when the Loop Current was in the southern position. That work focused exclusively on the potential effects of the Loop Current on </w:t>
      </w:r>
      <w:r w:rsidRPr="00AB54B5">
        <w:rPr>
          <w:i/>
          <w:color w:val="000000"/>
          <w:szCs w:val="28"/>
        </w:rPr>
        <w:t>K. brevis</w:t>
      </w:r>
      <w:r w:rsidRPr="00AB54B5">
        <w:rPr>
          <w:color w:val="000000"/>
          <w:szCs w:val="28"/>
        </w:rPr>
        <w:t xml:space="preserve"> blooms and did not consider other factors such as river flows and riverine nutrient loading. </w:t>
      </w:r>
      <w:r w:rsidRPr="009D5408">
        <w:rPr>
          <w:color w:val="000000"/>
          <w:szCs w:val="28"/>
        </w:rPr>
        <w:t xml:space="preserve">Recently, </w:t>
      </w:r>
      <w:r w:rsidRPr="009D5408">
        <w:rPr>
          <w:rFonts w:eastAsia="Times New Roman"/>
          <w:color w:val="000000"/>
          <w:szCs w:val="24"/>
        </w:rPr>
        <w:t xml:space="preserve">Hill et al. (2019) used satellite remote sensing of chlorophyll </w:t>
      </w:r>
      <w:r w:rsidRPr="009D5408">
        <w:rPr>
          <w:rFonts w:eastAsia="Times New Roman"/>
          <w:i/>
          <w:iCs/>
          <w:color w:val="000000"/>
          <w:szCs w:val="24"/>
        </w:rPr>
        <w:t>a</w:t>
      </w:r>
      <w:r w:rsidRPr="009D5408">
        <w:rPr>
          <w:rFonts w:eastAsia="Times New Roman"/>
          <w:color w:val="000000"/>
          <w:szCs w:val="24"/>
        </w:rPr>
        <w:t xml:space="preserve"> from 2003 to 2018, as well as sea surface temperature and bathymetry, as inputs to a convolutional NN (designed for spatial data) to detect the presence of </w:t>
      </w:r>
      <w:r w:rsidRPr="009D5408">
        <w:rPr>
          <w:rFonts w:eastAsia="Times New Roman"/>
          <w:i/>
          <w:iCs/>
          <w:color w:val="000000"/>
          <w:szCs w:val="24"/>
        </w:rPr>
        <w:t>K. brevis</w:t>
      </w:r>
      <w:r w:rsidRPr="009D5408">
        <w:rPr>
          <w:rFonts w:eastAsia="Times New Roman"/>
          <w:color w:val="000000"/>
          <w:szCs w:val="24"/>
        </w:rPr>
        <w:t xml:space="preserve"> blooms on WFS, achieving a maximum detection accuracy of 91%.</w:t>
      </w:r>
      <w:r w:rsidRPr="00E922D4">
        <w:rPr>
          <w:rFonts w:eastAsia="Times New Roman"/>
          <w:color w:val="000000"/>
          <w:szCs w:val="24"/>
        </w:rPr>
        <w:t xml:space="preserve"> </w:t>
      </w:r>
      <w:r>
        <w:rPr>
          <w:rFonts w:eastAsia="Times New Roman"/>
          <w:color w:val="000000"/>
          <w:szCs w:val="24"/>
        </w:rPr>
        <w:t xml:space="preserve">Such approaches have yet to be used to assess the effects of winds, river flows and river nutrient discharge on the likelihood of </w:t>
      </w:r>
      <w:r w:rsidRPr="00E922D4">
        <w:rPr>
          <w:rFonts w:eastAsia="Times New Roman"/>
          <w:i/>
          <w:iCs/>
          <w:color w:val="000000"/>
          <w:szCs w:val="24"/>
        </w:rPr>
        <w:t>K. brevis</w:t>
      </w:r>
      <w:r>
        <w:rPr>
          <w:rFonts w:eastAsia="Times New Roman"/>
          <w:color w:val="000000"/>
          <w:szCs w:val="24"/>
        </w:rPr>
        <w:t xml:space="preserve"> blooms. Such approaches show promise for future application within the TMDL framework, especially in the development of TMDLs for complex coastal waters.</w:t>
      </w:r>
    </w:p>
    <w:p w14:paraId="5D22548B" w14:textId="1A36DC34" w:rsidR="00623482" w:rsidRDefault="00623482" w:rsidP="00623482">
      <w:pPr>
        <w:widowControl w:val="0"/>
        <w:autoSpaceDE w:val="0"/>
        <w:autoSpaceDN w:val="0"/>
        <w:adjustRightInd w:val="0"/>
        <w:spacing w:before="0" w:after="0"/>
        <w:ind w:firstLine="720"/>
        <w:rPr>
          <w:color w:val="000000"/>
          <w:szCs w:val="24"/>
        </w:rPr>
      </w:pPr>
      <w:r w:rsidRPr="00AB54B5">
        <w:rPr>
          <w:color w:val="000000"/>
          <w:szCs w:val="24"/>
        </w:rPr>
        <w:t xml:space="preserve">In this research, </w:t>
      </w:r>
      <w:r>
        <w:rPr>
          <w:color w:val="000000"/>
          <w:szCs w:val="24"/>
        </w:rPr>
        <w:t xml:space="preserve">4 </w:t>
      </w:r>
      <w:r w:rsidRPr="00AB54B5">
        <w:rPr>
          <w:color w:val="000000"/>
          <w:szCs w:val="24"/>
        </w:rPr>
        <w:t xml:space="preserve">machine learning algorithms were used to predict </w:t>
      </w:r>
      <w:r w:rsidRPr="00AB54B5">
        <w:rPr>
          <w:i/>
          <w:color w:val="000000"/>
          <w:szCs w:val="24"/>
        </w:rPr>
        <w:t>K. brevis</w:t>
      </w:r>
      <w:r w:rsidRPr="00AB54B5">
        <w:rPr>
          <w:color w:val="000000"/>
          <w:szCs w:val="24"/>
        </w:rPr>
        <w:t xml:space="preserve"> on </w:t>
      </w:r>
      <w:r>
        <w:rPr>
          <w:color w:val="000000"/>
          <w:szCs w:val="24"/>
        </w:rPr>
        <w:t xml:space="preserve">the </w:t>
      </w:r>
      <w:r w:rsidRPr="00AB54B5">
        <w:rPr>
          <w:color w:val="000000"/>
          <w:szCs w:val="24"/>
        </w:rPr>
        <w:t xml:space="preserve">WFS over a </w:t>
      </w:r>
      <w:r>
        <w:rPr>
          <w:color w:val="000000"/>
          <w:szCs w:val="24"/>
        </w:rPr>
        <w:t>20</w:t>
      </w:r>
      <w:r w:rsidRPr="00AB54B5">
        <w:rPr>
          <w:color w:val="000000"/>
          <w:szCs w:val="24"/>
        </w:rPr>
        <w:t>-year period</w:t>
      </w:r>
      <w:r>
        <w:rPr>
          <w:color w:val="000000"/>
          <w:szCs w:val="24"/>
        </w:rPr>
        <w:t xml:space="preserve">. </w:t>
      </w:r>
      <w:r w:rsidRPr="00AB54B5">
        <w:rPr>
          <w:color w:val="000000"/>
          <w:szCs w:val="24"/>
        </w:rPr>
        <w:t xml:space="preserve"> Specifically, the ability of </w:t>
      </w:r>
      <w:r>
        <w:rPr>
          <w:color w:val="000000"/>
          <w:szCs w:val="24"/>
        </w:rPr>
        <w:t xml:space="preserve">these </w:t>
      </w:r>
      <w:r w:rsidRPr="00AB54B5">
        <w:rPr>
          <w:color w:val="000000"/>
          <w:szCs w:val="24"/>
        </w:rPr>
        <w:t xml:space="preserve">different machine learning approaches was assessed with regard to </w:t>
      </w:r>
      <w:r>
        <w:rPr>
          <w:color w:val="000000"/>
          <w:szCs w:val="24"/>
        </w:rPr>
        <w:t>the probability of change in</w:t>
      </w:r>
      <w:r w:rsidRPr="00AB54B5">
        <w:rPr>
          <w:color w:val="000000"/>
          <w:szCs w:val="24"/>
        </w:rPr>
        <w:t xml:space="preserve"> </w:t>
      </w:r>
      <w:r w:rsidRPr="00331A23">
        <w:rPr>
          <w:i/>
          <w:iCs/>
          <w:color w:val="000000"/>
          <w:szCs w:val="24"/>
        </w:rPr>
        <w:t>K. brevis</w:t>
      </w:r>
      <w:r w:rsidRPr="00AB54B5">
        <w:rPr>
          <w:color w:val="000000"/>
          <w:szCs w:val="24"/>
        </w:rPr>
        <w:t xml:space="preserve"> blooms with changing wind, discharge from different rivers, differing nutrient loads, as well as sea surface height.</w:t>
      </w:r>
      <w:r>
        <w:rPr>
          <w:color w:val="000000"/>
          <w:szCs w:val="24"/>
        </w:rPr>
        <w:t xml:space="preserve"> These models may provide new tools for defining scientifically defensible protective loads in future re-evaluations of Florida’s water quality criteria.</w:t>
      </w:r>
    </w:p>
    <w:p w14:paraId="45AA7754" w14:textId="4B3174A2" w:rsidR="00976B15" w:rsidRDefault="00976B15" w:rsidP="00623482">
      <w:pPr>
        <w:widowControl w:val="0"/>
        <w:autoSpaceDE w:val="0"/>
        <w:autoSpaceDN w:val="0"/>
        <w:adjustRightInd w:val="0"/>
        <w:spacing w:before="0" w:after="0"/>
        <w:ind w:firstLine="720"/>
        <w:rPr>
          <w:color w:val="000000"/>
          <w:szCs w:val="24"/>
        </w:rPr>
      </w:pPr>
    </w:p>
    <w:p w14:paraId="43543A0E" w14:textId="551FE5D1" w:rsidR="00976B15" w:rsidRPr="00976B15" w:rsidRDefault="00976B15" w:rsidP="00976B15">
      <w:pPr>
        <w:widowControl w:val="0"/>
        <w:autoSpaceDE w:val="0"/>
        <w:autoSpaceDN w:val="0"/>
        <w:adjustRightInd w:val="0"/>
        <w:spacing w:before="0" w:after="0"/>
        <w:rPr>
          <w:b/>
          <w:bCs/>
          <w:color w:val="000000"/>
          <w:szCs w:val="24"/>
        </w:rPr>
      </w:pPr>
      <w:r w:rsidRPr="00976B15">
        <w:rPr>
          <w:b/>
          <w:bCs/>
          <w:color w:val="000000"/>
          <w:szCs w:val="24"/>
        </w:rPr>
        <w:t>2 Methods</w:t>
      </w:r>
    </w:p>
    <w:p w14:paraId="14EAA805" w14:textId="77777777" w:rsidR="00623482" w:rsidRPr="00976B15" w:rsidRDefault="00623482" w:rsidP="00623482">
      <w:pPr>
        <w:spacing w:after="0" w:line="480" w:lineRule="auto"/>
        <w:rPr>
          <w:b/>
          <w:iCs/>
          <w:szCs w:val="24"/>
        </w:rPr>
      </w:pPr>
      <w:r w:rsidRPr="00976B15">
        <w:rPr>
          <w:b/>
          <w:iCs/>
          <w:szCs w:val="24"/>
        </w:rPr>
        <w:t>2.1 The Data Set and Preparation of Explanatory and Dependent Variables</w:t>
      </w:r>
    </w:p>
    <w:p w14:paraId="093C857C" w14:textId="77777777" w:rsidR="00623482" w:rsidRPr="00AB54B5" w:rsidRDefault="00623482" w:rsidP="00976B15">
      <w:pPr>
        <w:spacing w:before="0" w:after="0"/>
        <w:ind w:firstLine="446"/>
        <w:rPr>
          <w:color w:val="000000"/>
          <w:szCs w:val="24"/>
        </w:rPr>
      </w:pPr>
      <w:r>
        <w:rPr>
          <w:szCs w:val="24"/>
        </w:rPr>
        <w:t xml:space="preserve">To develop the machine learning models, </w:t>
      </w:r>
      <w:r w:rsidRPr="00E922D4">
        <w:rPr>
          <w:i/>
          <w:iCs/>
          <w:szCs w:val="24"/>
        </w:rPr>
        <w:t>in-situ</w:t>
      </w:r>
      <w:r>
        <w:rPr>
          <w:szCs w:val="24"/>
        </w:rPr>
        <w:t xml:space="preserve"> data of</w:t>
      </w:r>
      <w:r w:rsidRPr="0056089E">
        <w:rPr>
          <w:szCs w:val="24"/>
        </w:rPr>
        <w:t xml:space="preserve"> </w:t>
      </w:r>
      <w:r w:rsidRPr="0056089E">
        <w:rPr>
          <w:i/>
          <w:szCs w:val="24"/>
        </w:rPr>
        <w:t xml:space="preserve">K. </w:t>
      </w:r>
      <w:r>
        <w:rPr>
          <w:i/>
          <w:szCs w:val="24"/>
        </w:rPr>
        <w:t>b</w:t>
      </w:r>
      <w:r w:rsidRPr="0056089E">
        <w:rPr>
          <w:i/>
          <w:szCs w:val="24"/>
        </w:rPr>
        <w:t>revis</w:t>
      </w:r>
      <w:r w:rsidRPr="0056089E">
        <w:rPr>
          <w:szCs w:val="24"/>
        </w:rPr>
        <w:t xml:space="preserve"> </w:t>
      </w:r>
      <w:r>
        <w:rPr>
          <w:szCs w:val="24"/>
        </w:rPr>
        <w:t>cell densities (cells L</w:t>
      </w:r>
      <w:r w:rsidRPr="00331A23">
        <w:rPr>
          <w:szCs w:val="24"/>
          <w:vertAlign w:val="superscript"/>
        </w:rPr>
        <w:t>-1</w:t>
      </w:r>
      <w:r>
        <w:rPr>
          <w:szCs w:val="24"/>
        </w:rPr>
        <w:t xml:space="preserve">) over a 20-year period (1998-2018) on the WFS were obtained from the database available from the </w:t>
      </w:r>
      <w:r w:rsidRPr="0056089E">
        <w:rPr>
          <w:szCs w:val="24"/>
        </w:rPr>
        <w:t xml:space="preserve">Florida </w:t>
      </w:r>
      <w:r w:rsidRPr="0056089E">
        <w:rPr>
          <w:szCs w:val="24"/>
        </w:rPr>
        <w:lastRenderedPageBreak/>
        <w:t xml:space="preserve">Fish and Wildlife Conservation </w:t>
      </w:r>
      <w:r w:rsidRPr="00331A23">
        <w:rPr>
          <w:color w:val="000000"/>
          <w:szCs w:val="24"/>
        </w:rPr>
        <w:t>Commission</w:t>
      </w:r>
      <w:r>
        <w:rPr>
          <w:color w:val="000000"/>
          <w:szCs w:val="24"/>
        </w:rPr>
        <w:t xml:space="preserve"> (https://myfwc.com/)</w:t>
      </w:r>
      <w:r>
        <w:rPr>
          <w:szCs w:val="24"/>
        </w:rPr>
        <w:t xml:space="preserve">. The data used herein were limited to water samples collected between latitudes of 25.85 degrees (Marco Island) and 29.14 degrees (Mouth of Suwanee River) and at most 9 km from the coast as most of the </w:t>
      </w:r>
      <w:r w:rsidRPr="003D13E1">
        <w:rPr>
          <w:i/>
          <w:szCs w:val="24"/>
        </w:rPr>
        <w:t>K. brevis</w:t>
      </w:r>
      <w:r>
        <w:rPr>
          <w:szCs w:val="24"/>
        </w:rPr>
        <w:t xml:space="preserve"> blooms occurred within this area, and setting a fixed area for the data analysis ensured data consistency (Maze et al., 2015). </w:t>
      </w:r>
      <w:r w:rsidRPr="00764B51">
        <w:rPr>
          <w:szCs w:val="24"/>
        </w:rPr>
        <w:t xml:space="preserve"> </w:t>
      </w:r>
      <w:r w:rsidRPr="00331A23">
        <w:rPr>
          <w:color w:val="000000"/>
          <w:szCs w:val="24"/>
        </w:rPr>
        <w:t xml:space="preserve">These data represent water samples collected during regular </w:t>
      </w:r>
      <w:r>
        <w:rPr>
          <w:szCs w:val="24"/>
        </w:rPr>
        <w:t xml:space="preserve">monitoring along the Florida coast and during suspected or confirmed </w:t>
      </w:r>
      <w:r w:rsidRPr="00E922D4">
        <w:rPr>
          <w:i/>
          <w:iCs/>
          <w:szCs w:val="24"/>
        </w:rPr>
        <w:t>K. brevis</w:t>
      </w:r>
      <w:r>
        <w:rPr>
          <w:szCs w:val="24"/>
        </w:rPr>
        <w:t xml:space="preserve"> events. </w:t>
      </w:r>
      <w:r w:rsidRPr="00FC7C23">
        <w:rPr>
          <w:szCs w:val="24"/>
        </w:rPr>
        <w:t xml:space="preserve">Since </w:t>
      </w:r>
      <w:r>
        <w:rPr>
          <w:szCs w:val="24"/>
        </w:rPr>
        <w:t xml:space="preserve">the </w:t>
      </w:r>
      <w:r w:rsidRPr="00FC7C23">
        <w:rPr>
          <w:i/>
          <w:iCs/>
          <w:szCs w:val="24"/>
        </w:rPr>
        <w:t xml:space="preserve">K. </w:t>
      </w:r>
      <w:r>
        <w:rPr>
          <w:i/>
          <w:iCs/>
          <w:szCs w:val="24"/>
        </w:rPr>
        <w:t>b</w:t>
      </w:r>
      <w:r w:rsidRPr="00FC7C23">
        <w:rPr>
          <w:i/>
          <w:iCs/>
          <w:szCs w:val="24"/>
        </w:rPr>
        <w:t>revis</w:t>
      </w:r>
      <w:r w:rsidRPr="00FC7C23">
        <w:rPr>
          <w:szCs w:val="24"/>
        </w:rPr>
        <w:t xml:space="preserve"> measurements were </w:t>
      </w:r>
      <w:r>
        <w:rPr>
          <w:szCs w:val="24"/>
        </w:rPr>
        <w:t xml:space="preserve">largely collected if and when blooms were documented and </w:t>
      </w:r>
      <w:r w:rsidRPr="00FC7C23">
        <w:rPr>
          <w:szCs w:val="24"/>
        </w:rPr>
        <w:t xml:space="preserve">not made on a continuous </w:t>
      </w:r>
      <w:r>
        <w:rPr>
          <w:szCs w:val="24"/>
        </w:rPr>
        <w:t xml:space="preserve">or regular </w:t>
      </w:r>
      <w:r w:rsidRPr="00FC7C23">
        <w:rPr>
          <w:szCs w:val="24"/>
        </w:rPr>
        <w:t>basis</w:t>
      </w:r>
      <w:r>
        <w:rPr>
          <w:szCs w:val="24"/>
        </w:rPr>
        <w:t>,</w:t>
      </w:r>
      <w:r w:rsidRPr="00FC7C23">
        <w:rPr>
          <w:szCs w:val="24"/>
        </w:rPr>
        <w:t xml:space="preserve"> </w:t>
      </w:r>
      <w:r>
        <w:rPr>
          <w:szCs w:val="24"/>
        </w:rPr>
        <w:t xml:space="preserve">the data base has an under-sampling of </w:t>
      </w:r>
      <w:r w:rsidRPr="00331A23">
        <w:rPr>
          <w:i/>
          <w:iCs/>
          <w:szCs w:val="24"/>
        </w:rPr>
        <w:t>K. brevis</w:t>
      </w:r>
      <w:r>
        <w:rPr>
          <w:szCs w:val="24"/>
        </w:rPr>
        <w:t xml:space="preserve"> under low cell density conditions. In order to overcome the spatial and temporal inconsistency in the data, the 5 highest cell counts across the fixed area were averaged for each week to produce a weekly mean, following the approach used in previous studies (e.g. Liu et al., 2016). These cell numbers were</w:t>
      </w:r>
      <w:r w:rsidRPr="00FC7C23">
        <w:rPr>
          <w:szCs w:val="24"/>
        </w:rPr>
        <w:t xml:space="preserve"> discretized </w:t>
      </w:r>
      <w:r>
        <w:rPr>
          <w:szCs w:val="24"/>
        </w:rPr>
        <w:t xml:space="preserve">and </w:t>
      </w:r>
      <w:r w:rsidRPr="00FC7C23">
        <w:rPr>
          <w:szCs w:val="24"/>
        </w:rPr>
        <w:t xml:space="preserve">weekly averages </w:t>
      </w:r>
      <w:r>
        <w:rPr>
          <w:szCs w:val="24"/>
        </w:rPr>
        <w:t xml:space="preserve">were combined </w:t>
      </w:r>
      <w:r w:rsidRPr="00FC7C23">
        <w:rPr>
          <w:szCs w:val="24"/>
        </w:rPr>
        <w:t>into a binary variable</w:t>
      </w:r>
      <w:r>
        <w:rPr>
          <w:szCs w:val="24"/>
        </w:rPr>
        <w:t>,</w:t>
      </w:r>
      <w:r w:rsidRPr="00FC7C23">
        <w:rPr>
          <w:szCs w:val="24"/>
        </w:rPr>
        <w:t xml:space="preserve"> with </w:t>
      </w:r>
      <w:r>
        <w:rPr>
          <w:szCs w:val="24"/>
        </w:rPr>
        <w:t xml:space="preserve">a mean </w:t>
      </w:r>
      <w:r w:rsidRPr="00FC7C23">
        <w:rPr>
          <w:szCs w:val="24"/>
        </w:rPr>
        <w:t xml:space="preserve">cell </w:t>
      </w:r>
      <w:r>
        <w:rPr>
          <w:szCs w:val="24"/>
        </w:rPr>
        <w:t>density</w:t>
      </w:r>
      <w:r w:rsidRPr="00FC7C23">
        <w:rPr>
          <w:szCs w:val="24"/>
        </w:rPr>
        <w:t xml:space="preserve"> greater than 10</w:t>
      </w:r>
      <w:r w:rsidRPr="00FC7C23">
        <w:rPr>
          <w:szCs w:val="24"/>
          <w:vertAlign w:val="superscript"/>
        </w:rPr>
        <w:t>5</w:t>
      </w:r>
      <w:r w:rsidRPr="00FC7C23">
        <w:rPr>
          <w:szCs w:val="24"/>
        </w:rPr>
        <w:t xml:space="preserve"> cells</w:t>
      </w:r>
      <w:r>
        <w:rPr>
          <w:szCs w:val="24"/>
        </w:rPr>
        <w:t xml:space="preserve"> </w:t>
      </w:r>
      <w:r w:rsidRPr="00FC7C23">
        <w:rPr>
          <w:szCs w:val="24"/>
        </w:rPr>
        <w:t>L</w:t>
      </w:r>
      <w:r w:rsidRPr="00331A23">
        <w:rPr>
          <w:szCs w:val="24"/>
          <w:vertAlign w:val="superscript"/>
        </w:rPr>
        <w:t>-1</w:t>
      </w:r>
      <w:r w:rsidRPr="00FC7C23">
        <w:rPr>
          <w:szCs w:val="24"/>
        </w:rPr>
        <w:t xml:space="preserve"> counting </w:t>
      </w:r>
      <w:r w:rsidRPr="00AB54B5">
        <w:rPr>
          <w:color w:val="000000"/>
          <w:szCs w:val="24"/>
        </w:rPr>
        <w:t xml:space="preserve">as </w:t>
      </w:r>
      <w:r w:rsidRPr="00AB54B5">
        <w:rPr>
          <w:i/>
          <w:iCs/>
          <w:color w:val="000000"/>
          <w:szCs w:val="24"/>
        </w:rPr>
        <w:t>K. brevis</w:t>
      </w:r>
      <w:r w:rsidRPr="00AB54B5">
        <w:rPr>
          <w:color w:val="000000"/>
          <w:szCs w:val="24"/>
        </w:rPr>
        <w:t xml:space="preserve"> events</w:t>
      </w:r>
      <w:r>
        <w:rPr>
          <w:color w:val="000000"/>
          <w:szCs w:val="24"/>
        </w:rPr>
        <w:t xml:space="preserve">, consistent with the commonly used threshold for </w:t>
      </w:r>
      <w:r w:rsidRPr="005107E4">
        <w:rPr>
          <w:i/>
          <w:color w:val="000000"/>
          <w:szCs w:val="24"/>
        </w:rPr>
        <w:t>K. brevis</w:t>
      </w:r>
      <w:r>
        <w:rPr>
          <w:color w:val="000000"/>
          <w:szCs w:val="24"/>
        </w:rPr>
        <w:t xml:space="preserve"> blooms</w:t>
      </w:r>
      <w:r w:rsidRPr="00AB54B5">
        <w:rPr>
          <w:color w:val="000000"/>
          <w:szCs w:val="24"/>
        </w:rPr>
        <w:t>.</w:t>
      </w:r>
      <w:r>
        <w:rPr>
          <w:szCs w:val="24"/>
        </w:rPr>
        <w:t xml:space="preserve"> </w:t>
      </w:r>
    </w:p>
    <w:p w14:paraId="71D9AC54" w14:textId="77777777" w:rsidR="00623482" w:rsidRPr="00AB54B5" w:rsidRDefault="00623482" w:rsidP="00976B15">
      <w:pPr>
        <w:spacing w:before="0" w:after="0"/>
        <w:rPr>
          <w:color w:val="000000"/>
          <w:szCs w:val="24"/>
        </w:rPr>
      </w:pPr>
      <w:r>
        <w:rPr>
          <w:szCs w:val="24"/>
        </w:rPr>
        <w:tab/>
      </w:r>
      <w:r w:rsidRPr="00AB54B5">
        <w:rPr>
          <w:color w:val="000000"/>
          <w:szCs w:val="24"/>
        </w:rPr>
        <w:t xml:space="preserve">Streamflow data were obtained from United States Geological Survey (USGS) stations in the major rivers that discharge onto the </w:t>
      </w:r>
      <w:r w:rsidRPr="00623482">
        <w:rPr>
          <w:color w:val="000000"/>
          <w:szCs w:val="24"/>
        </w:rPr>
        <w:t>WFS (</w:t>
      </w:r>
      <w:hyperlink r:id="rId8" w:history="1">
        <w:r w:rsidRPr="00623482">
          <w:rPr>
            <w:rStyle w:val="Hyperlink"/>
            <w:color w:val="000000"/>
            <w:szCs w:val="24"/>
            <w:u w:val="none"/>
          </w:rPr>
          <w:t>https://waterdata.usgs.gov/nwis</w:t>
        </w:r>
      </w:hyperlink>
      <w:r w:rsidRPr="00623482">
        <w:rPr>
          <w:rStyle w:val="Hyperlink"/>
          <w:color w:val="000000"/>
          <w:szCs w:val="24"/>
          <w:u w:val="none"/>
        </w:rPr>
        <w:t>; Fig. 1B</w:t>
      </w:r>
      <w:r w:rsidRPr="00623482">
        <w:rPr>
          <w:bCs/>
          <w:color w:val="000000"/>
        </w:rPr>
        <w:t>).</w:t>
      </w:r>
      <w:r w:rsidRPr="00623482">
        <w:rPr>
          <w:b/>
          <w:color w:val="000000"/>
        </w:rPr>
        <w:t xml:space="preserve"> </w:t>
      </w:r>
      <w:r w:rsidRPr="00623482">
        <w:rPr>
          <w:bCs/>
          <w:color w:val="000000"/>
        </w:rPr>
        <w:t>The USGS</w:t>
      </w:r>
      <w:r w:rsidRPr="00AB54B5">
        <w:rPr>
          <w:bCs/>
          <w:color w:val="000000"/>
        </w:rPr>
        <w:t xml:space="preserve"> stations included</w:t>
      </w:r>
      <w:r w:rsidRPr="00AB54B5">
        <w:rPr>
          <w:color w:val="000000"/>
          <w:szCs w:val="24"/>
        </w:rPr>
        <w:t>: Tampa Bay (USGS 2306647), Peace River (USGS 2296750), Lake Okeechobee (USGS 2274325), Suwanee River (USGS 2323500), Withlacoochee River (USGS 2319000), Hillsborough River (USGS 2303330), Little Manatee River (USGS 2300500), Myakka River (USGS 2298830), and Caloosahatchee Canal (USGS 2292000). Nutrient data from the major rivers, including total nitrogen (TN) and total phosphorus (TP) concentration</w:t>
      </w:r>
      <w:r>
        <w:rPr>
          <w:color w:val="000000"/>
          <w:szCs w:val="24"/>
        </w:rPr>
        <w:t>s</w:t>
      </w:r>
      <w:r w:rsidRPr="00AB54B5">
        <w:rPr>
          <w:color w:val="000000"/>
          <w:szCs w:val="24"/>
        </w:rPr>
        <w:t>, were</w:t>
      </w:r>
      <w:r w:rsidRPr="002E2EAA">
        <w:rPr>
          <w:color w:val="000000"/>
          <w:szCs w:val="24"/>
        </w:rPr>
        <w:t xml:space="preserve"> downloaded from the Tampa Bay and Charlotte Harbor Water Atlas (</w:t>
      </w:r>
      <w:r>
        <w:rPr>
          <w:szCs w:val="24"/>
        </w:rPr>
        <w:t>University of South Florida Water Institute,</w:t>
      </w:r>
      <w:r>
        <w:rPr>
          <w:color w:val="000000"/>
          <w:szCs w:val="24"/>
        </w:rPr>
        <w:t xml:space="preserve"> http://www.wateratlas.usf.edu</w:t>
      </w:r>
      <w:hyperlink w:history="1"/>
      <w:r w:rsidRPr="002E2EAA">
        <w:rPr>
          <w:color w:val="000000"/>
          <w:szCs w:val="24"/>
        </w:rPr>
        <w:t>).</w:t>
      </w:r>
      <w:r w:rsidRPr="00AB54B5">
        <w:rPr>
          <w:color w:val="000000"/>
          <w:szCs w:val="24"/>
        </w:rPr>
        <w:t xml:space="preserve"> No </w:t>
      </w:r>
      <w:r>
        <w:rPr>
          <w:color w:val="000000"/>
          <w:szCs w:val="24"/>
        </w:rPr>
        <w:t xml:space="preserve">comparable </w:t>
      </w:r>
      <w:r w:rsidRPr="00AB54B5">
        <w:rPr>
          <w:color w:val="000000"/>
          <w:szCs w:val="24"/>
        </w:rPr>
        <w:t xml:space="preserve">nutrient concentration data were available for the Suwanee River. Weekly averaged nutrient concentrations were multiplied by weekly averaged streamflow to estimate weekly TN and TP loads. </w:t>
      </w:r>
    </w:p>
    <w:p w14:paraId="46B4FAE4" w14:textId="77777777" w:rsidR="00623482" w:rsidRPr="004E5525" w:rsidRDefault="00623482" w:rsidP="00D14BAA">
      <w:pPr>
        <w:spacing w:before="0" w:after="0"/>
        <w:ind w:firstLine="720"/>
        <w:rPr>
          <w:szCs w:val="24"/>
        </w:rPr>
      </w:pPr>
      <w:r w:rsidRPr="00AB54B5">
        <w:rPr>
          <w:color w:val="000000"/>
          <w:szCs w:val="24"/>
        </w:rPr>
        <w:t xml:space="preserve">Hourly wind </w:t>
      </w:r>
      <w:r w:rsidRPr="00623482">
        <w:rPr>
          <w:color w:val="000000" w:themeColor="text1"/>
          <w:szCs w:val="24"/>
        </w:rPr>
        <w:t>and temperature data were obtained from the National Data Buoy Center (NDBC) stations (</w:t>
      </w:r>
      <w:hyperlink r:id="rId9" w:history="1">
        <w:r w:rsidRPr="00623482">
          <w:rPr>
            <w:rStyle w:val="Hyperlink"/>
            <w:color w:val="000000" w:themeColor="text1"/>
            <w:szCs w:val="24"/>
            <w:u w:val="none"/>
          </w:rPr>
          <w:t>https://www.ndbc.noaa.gov/</w:t>
        </w:r>
      </w:hyperlink>
      <w:r w:rsidRPr="00623482">
        <w:rPr>
          <w:color w:val="000000" w:themeColor="text1"/>
          <w:szCs w:val="24"/>
        </w:rPr>
        <w:t xml:space="preserve">; </w:t>
      </w:r>
      <w:r w:rsidRPr="00623482">
        <w:rPr>
          <w:color w:val="000000" w:themeColor="text1"/>
        </w:rPr>
        <w:t>Fig. 1B</w:t>
      </w:r>
      <w:r w:rsidRPr="00623482">
        <w:rPr>
          <w:color w:val="000000" w:themeColor="text1"/>
          <w:szCs w:val="24"/>
        </w:rPr>
        <w:t xml:space="preserve">) </w:t>
      </w:r>
      <w:r w:rsidRPr="00623482">
        <w:rPr>
          <w:color w:val="000000"/>
          <w:szCs w:val="24"/>
        </w:rPr>
        <w:t>across the WFS</w:t>
      </w:r>
      <w:r w:rsidRPr="00AB54B5">
        <w:rPr>
          <w:color w:val="000000"/>
          <w:szCs w:val="24"/>
        </w:rPr>
        <w:t xml:space="preserve">. The hourly wind speeds were used to calculate weekly averages using a simple vector average. </w:t>
      </w:r>
      <w:r>
        <w:rPr>
          <w:color w:val="000000" w:themeColor="text1"/>
          <w:szCs w:val="24"/>
        </w:rPr>
        <w:t xml:space="preserve">The hourly temperatures were used to calculate weekly averages. </w:t>
      </w:r>
      <w:r w:rsidRPr="00AB54B5">
        <w:rPr>
          <w:color w:val="000000"/>
          <w:szCs w:val="24"/>
        </w:rPr>
        <w:t xml:space="preserve">Satellite altimetry from the </w:t>
      </w:r>
      <w:r w:rsidRPr="005F58F4">
        <w:rPr>
          <w:color w:val="000000"/>
          <w:szCs w:val="24"/>
        </w:rPr>
        <w:t>GLOBAL-REANALYSIS-PHY-001-030 reanalysis product</w:t>
      </w:r>
      <w:r>
        <w:rPr>
          <w:color w:val="000000"/>
          <w:szCs w:val="24"/>
        </w:rPr>
        <w:t xml:space="preserve">, provided by the </w:t>
      </w:r>
      <w:r w:rsidRPr="00AB54B5">
        <w:rPr>
          <w:color w:val="000000"/>
          <w:szCs w:val="24"/>
        </w:rPr>
        <w:t xml:space="preserve">E.U. Copernicus Marine Service </w:t>
      </w:r>
      <w:r>
        <w:rPr>
          <w:color w:val="000000"/>
          <w:szCs w:val="24"/>
        </w:rPr>
        <w:t>Monitoring Service (CMEMS; http://marine.copernicus.eu/),</w:t>
      </w:r>
      <w:r w:rsidRPr="00AB54B5">
        <w:rPr>
          <w:color w:val="000000"/>
          <w:szCs w:val="24"/>
        </w:rPr>
        <w:t xml:space="preserve"> was used to calculate the difference in sea surface height at two locations to quantify the strength of the deep-sea coastal upwelling caused by the Loop Current, following Maze et al. (2015). </w:t>
      </w:r>
    </w:p>
    <w:p w14:paraId="2809D7B8" w14:textId="77777777" w:rsidR="00623482" w:rsidRPr="00AB54B5" w:rsidRDefault="00623482" w:rsidP="00D14BAA">
      <w:pPr>
        <w:spacing w:before="0" w:after="0"/>
        <w:ind w:firstLine="720"/>
        <w:rPr>
          <w:color w:val="000000"/>
          <w:szCs w:val="24"/>
        </w:rPr>
      </w:pPr>
      <w:r w:rsidRPr="00AB54B5">
        <w:rPr>
          <w:color w:val="000000"/>
          <w:szCs w:val="24"/>
        </w:rPr>
        <w:t xml:space="preserve">Data were aggregated into the following form; </w:t>
      </w:r>
      <w:r w:rsidRPr="004E5525">
        <w:rPr>
          <w:color w:val="000000" w:themeColor="text1"/>
          <w:szCs w:val="24"/>
        </w:rPr>
        <w:t xml:space="preserve">each row </w:t>
      </w:r>
      <m:oMath>
        <m:r>
          <w:rPr>
            <w:rFonts w:ascii="Cambria Math" w:hAnsi="Cambria Math"/>
            <w:color w:val="000000" w:themeColor="text1"/>
            <w:szCs w:val="24"/>
          </w:rPr>
          <m:t>i</m:t>
        </m:r>
      </m:oMath>
      <w:r w:rsidRPr="004E5525">
        <w:rPr>
          <w:color w:val="000000" w:themeColor="text1"/>
          <w:szCs w:val="24"/>
        </w:rPr>
        <w:t xml:space="preserve"> of the dataset is </w:t>
      </w:r>
      <m:oMath>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m:t>
        </m:r>
      </m:oMath>
      <w:r w:rsidRPr="004E5525">
        <w:rPr>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4E5525">
        <w:rPr>
          <w:color w:val="000000" w:themeColor="text1"/>
          <w:szCs w:val="24"/>
        </w:rPr>
        <w:t xml:space="preserve"> are the explanatory variables of </w:t>
      </w:r>
      <w:r>
        <w:rPr>
          <w:color w:val="000000" w:themeColor="text1"/>
          <w:szCs w:val="24"/>
        </w:rPr>
        <w:t xml:space="preserve">river </w:t>
      </w:r>
      <w:r w:rsidRPr="004E5525">
        <w:rPr>
          <w:color w:val="000000" w:themeColor="text1"/>
          <w:szCs w:val="24"/>
        </w:rPr>
        <w:t>discharge</w:t>
      </w:r>
      <w:r w:rsidRPr="00AB54B5" w:rsidDel="003F3BB5">
        <w:rPr>
          <w:color w:val="000000"/>
          <w:szCs w:val="24"/>
        </w:rPr>
        <w:t xml:space="preserve"> </w:t>
      </w:r>
      <w:r w:rsidRPr="00AB54B5">
        <w:rPr>
          <w:color w:val="000000"/>
          <w:szCs w:val="24"/>
        </w:rPr>
        <w:t xml:space="preserve">, nutrient concentration, wind speed and direction, </w:t>
      </w:r>
      <w:r>
        <w:rPr>
          <w:color w:val="000000"/>
          <w:szCs w:val="24"/>
        </w:rPr>
        <w:t xml:space="preserve">temperature, </w:t>
      </w:r>
      <w:r w:rsidRPr="00AB54B5">
        <w:rPr>
          <w:color w:val="000000"/>
          <w:szCs w:val="24"/>
        </w:rPr>
        <w:t xml:space="preserve">and sea surface height difference, </w:t>
      </w:r>
      <w:r>
        <w:rPr>
          <w:color w:val="000000"/>
          <w:szCs w:val="24"/>
        </w:rPr>
        <w:t>with</w:t>
      </w:r>
      <w:r w:rsidRPr="00202CA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202CA6">
        <w:rPr>
          <w:color w:val="000000" w:themeColor="text1"/>
          <w:szCs w:val="24"/>
        </w:rPr>
        <w:t xml:space="preserve"> </w:t>
      </w:r>
      <w:r w:rsidRPr="00AB54B5">
        <w:rPr>
          <w:color w:val="000000"/>
          <w:szCs w:val="24"/>
        </w:rPr>
        <w:t xml:space="preserve">as the dependent variable of discretized </w:t>
      </w:r>
      <w:r w:rsidRPr="00AB54B5">
        <w:rPr>
          <w:i/>
          <w:color w:val="000000"/>
          <w:szCs w:val="24"/>
        </w:rPr>
        <w:t>K. brevis</w:t>
      </w:r>
      <w:r w:rsidRPr="00AB54B5">
        <w:rPr>
          <w:color w:val="000000"/>
          <w:szCs w:val="24"/>
        </w:rPr>
        <w:t xml:space="preserve"> cell densities. Machine learning algorithms aim to </w:t>
      </w:r>
      <w:r w:rsidRPr="006879D1">
        <w:rPr>
          <w:color w:val="000000" w:themeColor="text1"/>
          <w:szCs w:val="24"/>
        </w:rPr>
        <w:t xml:space="preserve">map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6879D1">
        <w:rPr>
          <w:color w:val="000000" w:themeColor="text1"/>
          <w:szCs w:val="24"/>
        </w:rPr>
        <w:t xml:space="preserve"> to</w:t>
      </w:r>
      <m:oMath>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6879D1">
        <w:rPr>
          <w:color w:val="000000" w:themeColor="text1"/>
          <w:szCs w:val="24"/>
        </w:rPr>
        <w:t>.</w:t>
      </w:r>
    </w:p>
    <w:p w14:paraId="1CA56DFC" w14:textId="77777777" w:rsidR="00623482" w:rsidRPr="00AB54B5" w:rsidRDefault="00623482" w:rsidP="00D14BAA">
      <w:pPr>
        <w:spacing w:before="0" w:after="0"/>
        <w:ind w:firstLine="720"/>
        <w:rPr>
          <w:color w:val="000000"/>
          <w:szCs w:val="28"/>
        </w:rPr>
      </w:pPr>
      <w:r w:rsidRPr="00AB54B5">
        <w:rPr>
          <w:color w:val="000000"/>
          <w:szCs w:val="28"/>
        </w:rPr>
        <w:t xml:space="preserve">The number of HAB events (318) </w:t>
      </w:r>
      <w:r>
        <w:rPr>
          <w:color w:val="000000"/>
          <w:szCs w:val="28"/>
        </w:rPr>
        <w:t xml:space="preserve">over the 20-year period </w:t>
      </w:r>
      <w:r w:rsidRPr="00AB54B5">
        <w:rPr>
          <w:color w:val="000000"/>
          <w:szCs w:val="28"/>
        </w:rPr>
        <w:t>was less than half of the number of events without HABs (755), resulting in an imbalanced classification problem (Sun et al., 2009). Several approaches have been developed to address this issue. Two approaches were applied herein: (1) the minority class of the training data was randomly oversampled such that the sample size of events with and without HABs are roughly equal in the synthetic training dataset (Japkowi</w:t>
      </w:r>
      <w:r>
        <w:rPr>
          <w:color w:val="000000"/>
          <w:szCs w:val="28"/>
        </w:rPr>
        <w:t>cz</w:t>
      </w:r>
      <w:r w:rsidRPr="00AB54B5">
        <w:rPr>
          <w:color w:val="000000"/>
          <w:szCs w:val="28"/>
        </w:rPr>
        <w:t xml:space="preserve"> and Holte, 2000); and (2) the minority class was oversampled by generating new synthetic data using a synthetic minority over-sampling technique (SMOTE) preprocessing algorithm (Chawla et al., 2002; Fernandez et al., 2018</w:t>
      </w:r>
      <w:r>
        <w:rPr>
          <w:color w:val="000000"/>
          <w:szCs w:val="28"/>
        </w:rPr>
        <w:t xml:space="preserve">; </w:t>
      </w:r>
      <w:r w:rsidRPr="00231B1E">
        <w:rPr>
          <w:szCs w:val="24"/>
        </w:rPr>
        <w:t>Haibo</w:t>
      </w:r>
      <w:r>
        <w:rPr>
          <w:szCs w:val="24"/>
        </w:rPr>
        <w:t xml:space="preserve"> and</w:t>
      </w:r>
      <w:r w:rsidRPr="00231B1E">
        <w:rPr>
          <w:szCs w:val="24"/>
        </w:rPr>
        <w:t xml:space="preserve"> Garcia,</w:t>
      </w:r>
      <w:r>
        <w:rPr>
          <w:szCs w:val="24"/>
        </w:rPr>
        <w:t xml:space="preserve"> </w:t>
      </w:r>
      <w:r w:rsidRPr="00231B1E">
        <w:rPr>
          <w:szCs w:val="24"/>
        </w:rPr>
        <w:t>2009</w:t>
      </w:r>
      <w:r w:rsidRPr="00AB54B5">
        <w:rPr>
          <w:color w:val="000000"/>
          <w:szCs w:val="28"/>
        </w:rPr>
        <w:t xml:space="preserve">). </w:t>
      </w:r>
    </w:p>
    <w:p w14:paraId="1179229C" w14:textId="77777777" w:rsidR="00623482" w:rsidRPr="00D14BAA" w:rsidRDefault="00623482" w:rsidP="00623482">
      <w:pPr>
        <w:widowControl w:val="0"/>
        <w:spacing w:after="0" w:line="480" w:lineRule="auto"/>
        <w:rPr>
          <w:b/>
          <w:iCs/>
          <w:szCs w:val="24"/>
        </w:rPr>
      </w:pPr>
      <w:r w:rsidRPr="00D14BAA">
        <w:rPr>
          <w:b/>
          <w:iCs/>
          <w:szCs w:val="24"/>
        </w:rPr>
        <w:t>2.2 Machine Learning Algorithms</w:t>
      </w:r>
    </w:p>
    <w:p w14:paraId="6F3167C7" w14:textId="19250671" w:rsidR="00623482" w:rsidRPr="00AB54B5" w:rsidRDefault="00623482" w:rsidP="00D14BAA">
      <w:pPr>
        <w:widowControl w:val="0"/>
        <w:spacing w:before="0" w:after="0"/>
        <w:ind w:firstLine="720"/>
        <w:rPr>
          <w:color w:val="000000"/>
          <w:szCs w:val="24"/>
        </w:rPr>
      </w:pPr>
      <w:r w:rsidRPr="00331A23">
        <w:rPr>
          <w:color w:val="000000"/>
          <w:szCs w:val="24"/>
        </w:rPr>
        <w:t xml:space="preserve">To predict </w:t>
      </w:r>
      <w:r w:rsidRPr="00331A23">
        <w:rPr>
          <w:i/>
          <w:color w:val="000000"/>
          <w:szCs w:val="24"/>
        </w:rPr>
        <w:t>K. brevis</w:t>
      </w:r>
      <w:r w:rsidRPr="00331A23">
        <w:rPr>
          <w:color w:val="000000"/>
          <w:szCs w:val="24"/>
        </w:rPr>
        <w:t xml:space="preserve"> cell density and test the strength of various explanatory variables, </w:t>
      </w:r>
      <w:r>
        <w:rPr>
          <w:color w:val="000000"/>
          <w:szCs w:val="24"/>
        </w:rPr>
        <w:t xml:space="preserve">the </w:t>
      </w:r>
      <w:r>
        <w:rPr>
          <w:color w:val="000000"/>
          <w:szCs w:val="24"/>
        </w:rPr>
        <w:lastRenderedPageBreak/>
        <w:t>following</w:t>
      </w:r>
      <w:r w:rsidRPr="00331A23">
        <w:rPr>
          <w:color w:val="000000"/>
          <w:szCs w:val="24"/>
        </w:rPr>
        <w:t xml:space="preserve"> machine learning algorithms were used: a) Support Vector Machine (SVM), b) Relevance Vector Machine (RVM</w:t>
      </w:r>
      <w:r w:rsidRPr="00AB54B5">
        <w:rPr>
          <w:color w:val="000000"/>
          <w:szCs w:val="24"/>
        </w:rPr>
        <w:t>, a modification of SVM</w:t>
      </w:r>
      <w:r w:rsidRPr="00331A23">
        <w:rPr>
          <w:color w:val="000000"/>
          <w:szCs w:val="24"/>
        </w:rPr>
        <w:t>)</w:t>
      </w:r>
      <w:r>
        <w:rPr>
          <w:color w:val="000000"/>
          <w:szCs w:val="24"/>
        </w:rPr>
        <w:t>,</w:t>
      </w:r>
      <w:r w:rsidRPr="00331A23">
        <w:rPr>
          <w:color w:val="000000"/>
          <w:szCs w:val="24"/>
        </w:rPr>
        <w:t xml:space="preserve"> c) Na</w:t>
      </w:r>
      <w:r w:rsidRPr="00FE6AC7">
        <w:rPr>
          <w:color w:val="000000"/>
          <w:szCs w:val="24"/>
        </w:rPr>
        <w:t>ï</w:t>
      </w:r>
      <w:r w:rsidRPr="00331A23">
        <w:rPr>
          <w:color w:val="000000"/>
          <w:szCs w:val="24"/>
        </w:rPr>
        <w:t xml:space="preserve">ve Bayes (NB), and d) Artificial </w:t>
      </w:r>
      <w:r>
        <w:rPr>
          <w:color w:val="000000"/>
          <w:szCs w:val="24"/>
        </w:rPr>
        <w:t>NN</w:t>
      </w:r>
      <w:r w:rsidRPr="00331A23">
        <w:rPr>
          <w:color w:val="000000"/>
          <w:szCs w:val="24"/>
        </w:rPr>
        <w:t xml:space="preserve"> (ANN). They represent a range of machine learning algorithms with different methodology and varying complexity. </w:t>
      </w:r>
      <w:r w:rsidRPr="00AB54B5">
        <w:rPr>
          <w:color w:val="000000"/>
          <w:szCs w:val="24"/>
        </w:rPr>
        <w:t>SVM belongs to a class of algorithms called kernel methods. RVM has an identical function</w:t>
      </w:r>
      <w:r>
        <w:rPr>
          <w:color w:val="000000"/>
          <w:szCs w:val="24"/>
        </w:rPr>
        <w:t>al form</w:t>
      </w:r>
      <w:r w:rsidRPr="00AB54B5">
        <w:rPr>
          <w:color w:val="000000"/>
          <w:szCs w:val="24"/>
        </w:rPr>
        <w:t xml:space="preserve"> to SVM but provides probabilistic classification. NB </w:t>
      </w:r>
      <w:r>
        <w:rPr>
          <w:color w:val="000000"/>
          <w:szCs w:val="24"/>
        </w:rPr>
        <w:t>is</w:t>
      </w:r>
      <w:r w:rsidRPr="00AB54B5">
        <w:rPr>
          <w:color w:val="000000"/>
          <w:szCs w:val="24"/>
        </w:rPr>
        <w:t xml:space="preserve"> a family of simple probabilistic classifiers. </w:t>
      </w:r>
      <w:r w:rsidRPr="00331A23">
        <w:rPr>
          <w:color w:val="000000"/>
          <w:szCs w:val="24"/>
        </w:rPr>
        <w:t xml:space="preserve">ANN is based on a system of connected nodes to mirror neurons in a biological brain. </w:t>
      </w:r>
    </w:p>
    <w:p w14:paraId="55672478" w14:textId="77777777" w:rsidR="00623482" w:rsidRPr="00D14BAA" w:rsidRDefault="00623482" w:rsidP="00623482">
      <w:pPr>
        <w:spacing w:after="0" w:line="480" w:lineRule="auto"/>
        <w:rPr>
          <w:b/>
          <w:bCs/>
          <w:szCs w:val="24"/>
        </w:rPr>
      </w:pPr>
      <w:r w:rsidRPr="00D14BAA">
        <w:rPr>
          <w:b/>
          <w:bCs/>
          <w:szCs w:val="24"/>
        </w:rPr>
        <w:t>2.2.a. Support Vector Machine</w:t>
      </w:r>
    </w:p>
    <w:p w14:paraId="70EEEE13" w14:textId="77777777" w:rsidR="00623482" w:rsidRPr="004E5525" w:rsidRDefault="00623482" w:rsidP="00D14BAA">
      <w:pPr>
        <w:spacing w:before="0" w:after="0"/>
        <w:ind w:firstLine="720"/>
        <w:rPr>
          <w:szCs w:val="24"/>
        </w:rPr>
      </w:pPr>
      <w:r>
        <w:rPr>
          <w:szCs w:val="24"/>
        </w:rPr>
        <w:t xml:space="preserve">The </w:t>
      </w:r>
      <w:r w:rsidRPr="004E5525">
        <w:rPr>
          <w:szCs w:val="24"/>
        </w:rPr>
        <w:t xml:space="preserve">SVM model is a supervised machine learning algorithm that seeks the hyperplane that best separates two labeled classes from each </w:t>
      </w:r>
      <w:r w:rsidRPr="00623482">
        <w:rPr>
          <w:szCs w:val="24"/>
        </w:rPr>
        <w:t>other (Fig. 2A),</w:t>
      </w:r>
      <w:r w:rsidRPr="004E5525">
        <w:rPr>
          <w:szCs w:val="24"/>
        </w:rPr>
        <w:t xml:space="preserve"> </w:t>
      </w:r>
    </w:p>
    <w:p w14:paraId="193050FB" w14:textId="176DFFFC" w:rsidR="00623482" w:rsidRDefault="00E23289" w:rsidP="00D14BAA">
      <w:pPr>
        <w:spacing w:before="0" w:after="0"/>
        <w:ind w:left="2160" w:firstLine="720"/>
        <w:jc w:val="center"/>
        <w:rPr>
          <w:rFonts w:ascii="Times" w:hAnsi="Times" w:cs="Times"/>
          <w:noProof/>
          <w:szCs w:val="24"/>
        </w:rPr>
      </w:pPr>
      <w:r w:rsidRPr="00E23289">
        <w:rPr>
          <w:rFonts w:ascii="Times" w:hAnsi="Times" w:cs="Times"/>
          <w:noProof/>
          <w:position w:val="-14"/>
          <w:szCs w:val="24"/>
        </w:rPr>
        <w:object w:dxaOrig="2380" w:dyaOrig="400" w14:anchorId="0BD7E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20.35pt;mso-width-percent:0;mso-height-percent:0;mso-width-percent:0;mso-height-percent:0" o:ole="">
            <v:imagedata r:id="rId10" o:title=""/>
          </v:shape>
          <o:OLEObject Type="Embed" ProgID="Equation.3" ShapeID="_x0000_i1025" DrawAspect="Content" ObjectID="_1664540264" r:id="rId11"/>
        </w:object>
      </w:r>
      <w:r w:rsidR="00623482" w:rsidRPr="004E5525">
        <w:rPr>
          <w:rFonts w:ascii="Times" w:hAnsi="Times" w:cs="Times"/>
          <w:noProof/>
          <w:szCs w:val="24"/>
        </w:rPr>
        <w:t xml:space="preserve"> </w:t>
      </w:r>
      <w:r w:rsidR="00623482">
        <w:rPr>
          <w:rFonts w:ascii="Times" w:hAnsi="Times" w:cs="Times"/>
          <w:noProof/>
          <w:szCs w:val="24"/>
        </w:rPr>
        <w:tab/>
      </w:r>
      <w:r w:rsidR="00623482">
        <w:rPr>
          <w:rFonts w:ascii="Times" w:hAnsi="Times" w:cs="Times"/>
          <w:noProof/>
          <w:szCs w:val="24"/>
        </w:rPr>
        <w:tab/>
      </w:r>
      <w:r w:rsidR="00B51481">
        <w:rPr>
          <w:rFonts w:ascii="Times" w:hAnsi="Times" w:cs="Times"/>
          <w:noProof/>
          <w:szCs w:val="24"/>
        </w:rPr>
        <w:tab/>
      </w:r>
      <w:r w:rsidR="00B51481">
        <w:rPr>
          <w:rFonts w:ascii="Times" w:hAnsi="Times" w:cs="Times"/>
          <w:noProof/>
          <w:szCs w:val="24"/>
        </w:rPr>
        <w:tab/>
      </w:r>
      <w:r w:rsidR="00B51481">
        <w:rPr>
          <w:rFonts w:ascii="Times" w:hAnsi="Times" w:cs="Times"/>
          <w:noProof/>
          <w:szCs w:val="24"/>
        </w:rPr>
        <w:tab/>
      </w:r>
      <w:r w:rsidR="00B51481">
        <w:rPr>
          <w:rFonts w:ascii="Times" w:hAnsi="Times" w:cs="Times"/>
          <w:noProof/>
          <w:szCs w:val="24"/>
        </w:rPr>
        <w:tab/>
        <w:t>(1)</w:t>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t xml:space="preserve">       </w:t>
      </w:r>
      <w:r w:rsidR="00623482">
        <w:rPr>
          <w:rFonts w:ascii="Times" w:hAnsi="Times" w:cs="Times"/>
          <w:noProof/>
          <w:szCs w:val="24"/>
        </w:rPr>
        <w:tab/>
      </w:r>
      <w:r w:rsidR="00623482">
        <w:rPr>
          <w:rFonts w:ascii="Times" w:hAnsi="Times" w:cs="Times"/>
          <w:noProof/>
          <w:szCs w:val="24"/>
        </w:rPr>
        <w:tab/>
        <w:t xml:space="preserve">       </w:t>
      </w:r>
    </w:p>
    <w:p w14:paraId="6D9F6D3F" w14:textId="77777777" w:rsidR="00623482" w:rsidRPr="004E5525" w:rsidRDefault="00623482" w:rsidP="00D14BAA">
      <w:pPr>
        <w:spacing w:before="0" w:after="0"/>
        <w:rPr>
          <w:szCs w:val="24"/>
        </w:rPr>
      </w:pPr>
      <w:r>
        <w:rPr>
          <w:szCs w:val="24"/>
        </w:rPr>
        <w:t xml:space="preserve">where </w:t>
      </w:r>
      <w:r w:rsidR="00E23289" w:rsidRPr="00E23289">
        <w:rPr>
          <w:noProof/>
          <w:position w:val="-4"/>
          <w:szCs w:val="24"/>
        </w:rPr>
        <w:object w:dxaOrig="180" w:dyaOrig="180" w14:anchorId="52C5996A">
          <v:shape id="_x0000_i1026" type="#_x0000_t75" alt="" style="width:9.3pt;height:9.3pt;mso-width-percent:0;mso-height-percent:0;mso-width-percent:0;mso-height-percent:0" o:ole="">
            <v:imagedata r:id="rId12" o:title=""/>
          </v:shape>
          <o:OLEObject Type="Embed" ProgID="Equation.3" ShapeID="_x0000_i1026" DrawAspect="Content" ObjectID="_1664540265" r:id="rId13"/>
        </w:object>
      </w:r>
      <w:r w:rsidRPr="00C834A8">
        <w:rPr>
          <w:szCs w:val="24"/>
        </w:rPr>
        <w:t xml:space="preserve"> represents the vector for the explanatory variables, </w:t>
      </w:r>
      <w:r w:rsidR="00E23289" w:rsidRPr="00E23289">
        <w:rPr>
          <w:rFonts w:ascii="Times" w:hAnsi="Times" w:cs="Times"/>
          <w:noProof/>
          <w:position w:val="-14"/>
          <w:szCs w:val="24"/>
        </w:rPr>
        <w:object w:dxaOrig="1340" w:dyaOrig="400" w14:anchorId="246B5FBA">
          <v:shape id="_x0000_i1027" type="#_x0000_t75" alt="" style="width:59.3pt;height:20.35pt;mso-width-percent:0;mso-height-percent:0;mso-width-percent:0;mso-height-percent:0" o:ole="">
            <v:imagedata r:id="rId14" o:title=""/>
          </v:shape>
          <o:OLEObject Type="Embed" ProgID="Equation.3" ShapeID="_x0000_i1027" DrawAspect="Content" ObjectID="_1664540266" r:id="rId15"/>
        </w:object>
      </w:r>
      <w:r>
        <w:rPr>
          <w:rFonts w:ascii="Times" w:hAnsi="Times" w:cs="Times"/>
          <w:noProof/>
          <w:szCs w:val="24"/>
        </w:rPr>
        <w:t xml:space="preserve"> is the hyperplane</w:t>
      </w:r>
      <w:r w:rsidRPr="00C834A8">
        <w:rPr>
          <w:szCs w:val="24"/>
        </w:rPr>
        <w:t xml:space="preserve"> </w:t>
      </w:r>
      <w:r>
        <w:rPr>
          <w:szCs w:val="24"/>
        </w:rPr>
        <w:t>that separates the two classes</w:t>
      </w:r>
      <w:r w:rsidRPr="00C834A8">
        <w:rPr>
          <w:szCs w:val="24"/>
        </w:rPr>
        <w:t xml:space="preserve">, </w:t>
      </w:r>
      <w:r w:rsidR="00E23289" w:rsidRPr="00E23289">
        <w:rPr>
          <w:noProof/>
          <w:position w:val="-6"/>
          <w:szCs w:val="24"/>
        </w:rPr>
        <w:object w:dxaOrig="240" w:dyaOrig="200" w14:anchorId="33BD18D0">
          <v:shape id="_x0000_i1028" type="#_x0000_t75" alt="" style="width:10.15pt;height:10.15pt;mso-width-percent:0;mso-height-percent:0;mso-width-percent:0;mso-height-percent:0" o:ole="">
            <v:imagedata r:id="rId16" o:title=""/>
          </v:shape>
          <o:OLEObject Type="Embed" ProgID="Equation.3" ShapeID="_x0000_i1028" DrawAspect="Content" ObjectID="_1664540267" r:id="rId17"/>
        </w:object>
      </w:r>
      <w:r>
        <w:rPr>
          <w:szCs w:val="24"/>
        </w:rPr>
        <w:t xml:space="preserve"> </w:t>
      </w:r>
      <w:r w:rsidRPr="00C834A8">
        <w:rPr>
          <w:szCs w:val="24"/>
        </w:rPr>
        <w:t xml:space="preserve">is the slope of the </w:t>
      </w:r>
      <w:r>
        <w:rPr>
          <w:szCs w:val="24"/>
        </w:rPr>
        <w:t xml:space="preserve">hyperplane, </w:t>
      </w:r>
      <w:r w:rsidRPr="00C834A8">
        <w:rPr>
          <w:i/>
          <w:szCs w:val="24"/>
        </w:rPr>
        <w:t>b</w:t>
      </w:r>
      <w:r w:rsidRPr="00C834A8">
        <w:rPr>
          <w:szCs w:val="24"/>
        </w:rPr>
        <w:t xml:space="preserve"> is the intercept, </w:t>
      </w:r>
      <w:r>
        <w:rPr>
          <w:szCs w:val="24"/>
        </w:rPr>
        <w:t>and f(</w:t>
      </w:r>
      <w:r w:rsidR="00E23289" w:rsidRPr="00E23289">
        <w:rPr>
          <w:noProof/>
          <w:position w:val="-4"/>
          <w:szCs w:val="24"/>
        </w:rPr>
        <w:object w:dxaOrig="180" w:dyaOrig="180" w14:anchorId="6699A521">
          <v:shape id="_x0000_i1029" type="#_x0000_t75" alt="" style="width:9.3pt;height:9.3pt;mso-width-percent:0;mso-height-percent:0;mso-width-percent:0;mso-height-percent:0" o:ole="">
            <v:imagedata r:id="rId12" o:title=""/>
          </v:shape>
          <o:OLEObject Type="Embed" ProgID="Equation.3" ShapeID="_x0000_i1029" DrawAspect="Content" ObjectID="_1664540268" r:id="rId18"/>
        </w:object>
      </w:r>
      <w:r>
        <w:rPr>
          <w:szCs w:val="24"/>
        </w:rPr>
        <w:t>)</w:t>
      </w:r>
      <w:r>
        <w:rPr>
          <w:i/>
          <w:szCs w:val="24"/>
        </w:rPr>
        <w:t xml:space="preserve"> </w:t>
      </w:r>
      <w:r>
        <w:rPr>
          <w:szCs w:val="24"/>
        </w:rPr>
        <w:t xml:space="preserve">is the classifier output which takes the value of either 1 or -1. SVM seeks a solution for the hyperplane </w:t>
      </w:r>
      <w:r w:rsidRPr="004E5525">
        <w:rPr>
          <w:szCs w:val="24"/>
        </w:rPr>
        <w:t xml:space="preserve">by </w:t>
      </w:r>
      <w:r w:rsidRPr="00623482">
        <w:rPr>
          <w:szCs w:val="24"/>
        </w:rPr>
        <w:t>maximizing the width of the gap between the two data clouds, represented by the cost function (CF, Eq. 2, Fig. 2A),</w:t>
      </w:r>
      <w:r>
        <w:rPr>
          <w:szCs w:val="24"/>
        </w:rPr>
        <w:t xml:space="preserve"> </w:t>
      </w:r>
    </w:p>
    <w:p w14:paraId="182EEF58" w14:textId="7FA0BBD6" w:rsidR="00623482" w:rsidRDefault="00623482" w:rsidP="00B51481">
      <w:pPr>
        <w:spacing w:before="0" w:after="0"/>
        <w:ind w:left="2160" w:firstLine="720"/>
        <w:rPr>
          <w:szCs w:val="24"/>
        </w:rPr>
      </w:pPr>
      <w:r>
        <w:rPr>
          <w:rFonts w:ascii="Times" w:hAnsi="Times" w:cs="Times"/>
          <w:noProof/>
          <w:szCs w:val="24"/>
        </w:rPr>
        <w:t xml:space="preserve">  </w:t>
      </w:r>
      <w:r w:rsidR="00E23289" w:rsidRPr="00E23289">
        <w:rPr>
          <w:rFonts w:ascii="Times" w:hAnsi="Times" w:cs="Times"/>
          <w:noProof/>
          <w:position w:val="-14"/>
          <w:szCs w:val="24"/>
        </w:rPr>
        <w:object w:dxaOrig="1219" w:dyaOrig="440" w14:anchorId="4303A286">
          <v:shape id="_x0000_i1030" type="#_x0000_t75" alt="" style="width:61.85pt;height:22pt;mso-width-percent:0;mso-height-percent:0;mso-width-percent:0;mso-height-percent:0" o:ole="">
            <v:imagedata r:id="rId19" o:title=""/>
          </v:shape>
          <o:OLEObject Type="Embed" ProgID="Equation.3" ShapeID="_x0000_i1030" DrawAspect="Content" ObjectID="_1664540269" r:id="rId20"/>
        </w:object>
      </w:r>
      <w:r w:rsidRPr="004E5525">
        <w:rPr>
          <w:rFonts w:ascii="Times" w:hAnsi="Times" w:cs="Times"/>
          <w:noProof/>
          <w:szCs w:val="24"/>
        </w:rPr>
        <w:t xml:space="preserve"> </w:t>
      </w:r>
      <w:r>
        <w:rPr>
          <w:rFonts w:ascii="Times" w:hAnsi="Times" w:cs="Times"/>
          <w:noProof/>
          <w:szCs w:val="24"/>
        </w:rPr>
        <w:tab/>
        <w:t xml:space="preserve">  </w:t>
      </w:r>
      <w:r>
        <w:rPr>
          <w:rFonts w:ascii="Times" w:hAnsi="Times" w:cs="Times"/>
          <w:noProof/>
          <w:szCs w:val="24"/>
        </w:rPr>
        <w:tab/>
        <w:t xml:space="preserve">  </w:t>
      </w:r>
      <w:r>
        <w:rPr>
          <w:rFonts w:ascii="Times" w:hAnsi="Times" w:cs="Times"/>
          <w:noProof/>
          <w:szCs w:val="24"/>
        </w:rPr>
        <w:tab/>
      </w:r>
      <w:ins w:id="1" w:author="mingli" w:date="2020-10-15T20:06:00Z">
        <w:r w:rsidR="00B51481">
          <w:rPr>
            <w:rFonts w:ascii="Times" w:hAnsi="Times" w:cs="Times"/>
            <w:noProof/>
            <w:szCs w:val="24"/>
          </w:rPr>
          <w:tab/>
        </w:r>
        <w:r w:rsidR="00B51481">
          <w:rPr>
            <w:rFonts w:ascii="Times" w:hAnsi="Times" w:cs="Times"/>
            <w:noProof/>
            <w:szCs w:val="24"/>
          </w:rPr>
          <w:tab/>
        </w:r>
        <w:r w:rsidR="00B51481">
          <w:rPr>
            <w:rFonts w:ascii="Times" w:hAnsi="Times" w:cs="Times"/>
            <w:noProof/>
            <w:szCs w:val="24"/>
          </w:rPr>
          <w:tab/>
        </w:r>
        <w:r w:rsidR="00B51481">
          <w:rPr>
            <w:rFonts w:ascii="Times" w:hAnsi="Times" w:cs="Times"/>
            <w:noProof/>
            <w:szCs w:val="24"/>
          </w:rPr>
          <w:tab/>
          <w:t xml:space="preserve">  </w:t>
        </w:r>
      </w:ins>
      <w:r>
        <w:rPr>
          <w:rFonts w:ascii="Times" w:hAnsi="Times" w:cs="Times"/>
          <w:noProof/>
          <w:szCs w:val="24"/>
        </w:rPr>
        <w:t xml:space="preserve"> </w:t>
      </w:r>
      <w:r w:rsidRPr="004E5525">
        <w:rPr>
          <w:rFonts w:ascii="Times" w:hAnsi="Times" w:cs="Times"/>
          <w:noProof/>
          <w:szCs w:val="24"/>
        </w:rPr>
        <w:t>(</w:t>
      </w:r>
      <w:r>
        <w:rPr>
          <w:rFonts w:ascii="Times" w:hAnsi="Times" w:cs="Times"/>
          <w:noProof/>
          <w:szCs w:val="24"/>
        </w:rPr>
        <w:t>2</w:t>
      </w:r>
      <w:r w:rsidRPr="004E5525">
        <w:rPr>
          <w:rFonts w:ascii="Times" w:hAnsi="Times" w:cs="Times"/>
          <w:noProof/>
          <w:szCs w:val="24"/>
        </w:rPr>
        <w:t xml:space="preserve">) </w:t>
      </w:r>
    </w:p>
    <w:p w14:paraId="5BA0B458" w14:textId="77777777" w:rsidR="00623482" w:rsidRPr="004E5525" w:rsidRDefault="00623482" w:rsidP="00D14BAA">
      <w:pPr>
        <w:spacing w:before="0" w:after="0"/>
        <w:ind w:firstLine="720"/>
        <w:rPr>
          <w:rFonts w:ascii="Times" w:hAnsi="Times" w:cs="Times"/>
          <w:szCs w:val="24"/>
        </w:rPr>
      </w:pPr>
      <w:r w:rsidRPr="004E5525">
        <w:rPr>
          <w:szCs w:val="24"/>
        </w:rPr>
        <w:t>Sometimes</w:t>
      </w:r>
      <w:r w:rsidRPr="004E5525">
        <w:rPr>
          <w:rFonts w:ascii="Times" w:hAnsi="Times" w:cs="Times"/>
          <w:szCs w:val="24"/>
        </w:rPr>
        <w:t xml:space="preserve"> the SVM cannot achieve a perfect separation. </w:t>
      </w:r>
      <w:r w:rsidRPr="004E5525">
        <w:rPr>
          <w:szCs w:val="24"/>
        </w:rPr>
        <w:t xml:space="preserve">The </w:t>
      </w:r>
      <w:r w:rsidRPr="004E5525">
        <w:rPr>
          <w:bCs/>
          <w:szCs w:val="24"/>
        </w:rPr>
        <w:t xml:space="preserve">soft-margin loss formulation </w:t>
      </w:r>
      <w:r w:rsidRPr="004E5525">
        <w:rPr>
          <w:szCs w:val="24"/>
        </w:rPr>
        <w:t>allows some data points to lie within the margin of tolerance but penalizes them in the cost function (Cortes and Vapnik</w:t>
      </w:r>
      <w:r>
        <w:rPr>
          <w:szCs w:val="24"/>
        </w:rPr>
        <w:t>,</w:t>
      </w:r>
      <w:r w:rsidRPr="004E5525">
        <w:rPr>
          <w:szCs w:val="24"/>
        </w:rPr>
        <w:t xml:space="preserve"> 1995) as follows</w:t>
      </w:r>
      <w:r>
        <w:rPr>
          <w:szCs w:val="24"/>
        </w:rPr>
        <w:t xml:space="preserve"> (Eq. 3)</w:t>
      </w:r>
      <w:r w:rsidRPr="004E5525">
        <w:rPr>
          <w:szCs w:val="24"/>
        </w:rPr>
        <w:t xml:space="preserve">, </w:t>
      </w:r>
    </w:p>
    <w:p w14:paraId="3F3388B5" w14:textId="3BD02DE4" w:rsidR="00623482" w:rsidRPr="004E5525" w:rsidRDefault="00623482" w:rsidP="00D14BAA">
      <w:pPr>
        <w:spacing w:before="0" w:after="0"/>
        <w:ind w:left="1440"/>
        <w:rPr>
          <w:rFonts w:ascii="Times" w:hAnsi="Times" w:cs="Times"/>
          <w:szCs w:val="24"/>
        </w:rPr>
      </w:pPr>
      <w:r>
        <w:rPr>
          <w:rFonts w:ascii="Times" w:hAnsi="Times" w:cs="Times"/>
          <w:noProof/>
          <w:szCs w:val="24"/>
        </w:rPr>
        <w:t xml:space="preserve">  </w:t>
      </w:r>
      <w:r w:rsidR="00E23289" w:rsidRPr="00E23289">
        <w:rPr>
          <w:rFonts w:ascii="Times" w:hAnsi="Times" w:cs="Times"/>
          <w:noProof/>
          <w:position w:val="-28"/>
          <w:szCs w:val="24"/>
        </w:rPr>
        <w:object w:dxaOrig="3360" w:dyaOrig="680" w14:anchorId="225D4D47">
          <v:shape id="_x0000_i1031" type="#_x0000_t75" alt="" style="width:168.5pt;height:33.9pt;mso-width-percent:0;mso-height-percent:0;mso-width-percent:0;mso-height-percent:0" o:ole="">
            <v:imagedata r:id="rId21" o:title=""/>
          </v:shape>
          <o:OLEObject Type="Embed" ProgID="Equation.3" ShapeID="_x0000_i1031" DrawAspect="Content" ObjectID="_1664540270" r:id="rId22"/>
        </w:object>
      </w:r>
      <w:r>
        <w:rPr>
          <w:rFonts w:ascii="Times" w:hAnsi="Times" w:cs="Times"/>
          <w:noProof/>
          <w:szCs w:val="24"/>
        </w:rPr>
        <w:tab/>
        <w:t xml:space="preserve">   </w:t>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t xml:space="preserve">   </w:t>
      </w:r>
      <w:r w:rsidRPr="004E5525">
        <w:rPr>
          <w:rFonts w:ascii="Times" w:hAnsi="Times" w:cs="Times"/>
          <w:noProof/>
          <w:szCs w:val="24"/>
        </w:rPr>
        <w:t>(</w:t>
      </w:r>
      <w:r>
        <w:rPr>
          <w:rFonts w:ascii="Times" w:hAnsi="Times" w:cs="Times"/>
          <w:noProof/>
          <w:szCs w:val="24"/>
        </w:rPr>
        <w:t>3</w:t>
      </w:r>
      <w:r w:rsidRPr="004E5525">
        <w:rPr>
          <w:rFonts w:ascii="Times" w:hAnsi="Times" w:cs="Times"/>
          <w:noProof/>
          <w:szCs w:val="24"/>
        </w:rPr>
        <w:t>)</w:t>
      </w:r>
    </w:p>
    <w:p w14:paraId="37106172" w14:textId="77777777" w:rsidR="00623482" w:rsidRPr="004E5525" w:rsidRDefault="00623482" w:rsidP="00D14BAA">
      <w:pPr>
        <w:spacing w:before="0" w:after="0"/>
        <w:rPr>
          <w:szCs w:val="24"/>
        </w:rPr>
      </w:pPr>
      <w:r w:rsidRPr="005438C6">
        <w:rPr>
          <w:rFonts w:ascii="Times" w:hAnsi="Times" w:cs="Times"/>
          <w:szCs w:val="24"/>
        </w:rPr>
        <w:t xml:space="preserve">where in </w:t>
      </w:r>
      <w:r w:rsidRPr="00F73BD7">
        <w:rPr>
          <w:rFonts w:ascii="Times" w:hAnsi="Times" w:cs="Times"/>
          <w:szCs w:val="24"/>
        </w:rPr>
        <w:t xml:space="preserve">the slack variables, </w:t>
      </w:r>
      <w:r w:rsidR="00E23289" w:rsidRPr="00E23289">
        <w:rPr>
          <w:rFonts w:ascii="Times" w:hAnsi="Times" w:cs="Times"/>
          <w:noProof/>
          <w:position w:val="-14"/>
          <w:szCs w:val="24"/>
        </w:rPr>
        <w:object w:dxaOrig="3060" w:dyaOrig="400" w14:anchorId="47C0FD4E">
          <v:shape id="_x0000_i1032" type="#_x0000_t75" alt="" style="width:153.3pt;height:20.35pt;mso-width-percent:0;mso-height-percent:0;mso-width-percent:0;mso-height-percent:0" o:ole="">
            <v:imagedata r:id="rId23" o:title=""/>
          </v:shape>
          <o:OLEObject Type="Embed" ProgID="Equation.3" ShapeID="_x0000_i1032" DrawAspect="Content" ObjectID="_1664540271" r:id="rId24"/>
        </w:object>
      </w:r>
      <w:r w:rsidRPr="005438C6">
        <w:rPr>
          <w:rFonts w:ascii="Times" w:hAnsi="Times" w:cs="Times"/>
          <w:noProof/>
          <w:szCs w:val="24"/>
        </w:rPr>
        <w:t xml:space="preserve">, </w:t>
      </w:r>
      <w:r w:rsidRPr="005438C6">
        <w:rPr>
          <w:rFonts w:ascii="Times" w:hAnsi="Times" w:cs="Times"/>
          <w:noProof/>
          <w:szCs w:val="24"/>
        </w:rPr>
        <w:fldChar w:fldCharType="begin"/>
      </w:r>
      <w:r w:rsidRPr="005438C6">
        <w:rPr>
          <w:rFonts w:ascii="Times" w:hAnsi="Times" w:cs="Times"/>
          <w:noProof/>
          <w:szCs w:val="24"/>
        </w:rPr>
        <w:instrText xml:space="preserve"> QUOTE </w:instrText>
      </w:r>
      <w:r w:rsidR="00582C2C">
        <w:rPr>
          <w:noProof/>
          <w:position w:val="-10"/>
        </w:rPr>
        <w:pict w14:anchorId="289DD500">
          <v:shape id="_x0000_i1033" type="#_x0000_t75" alt="" style="width:10.15pt;height:16.1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80&quot;/&gt;&lt;w:removePersonalInformation/&gt;&lt;w:doNotEmbedSystemFonts/&gt;&lt;w:activeWritingStyle w:lang=&quot;FR-CA&quot; w:vendorID=&quot;64&quot; w:dllVersion=&quot;6&quot; w:nlCheck=&quot;on&quot; w:optionSet=&quot;0&quot;/&gt;&lt;w:activeWritingStyle w:lang=&quot;EN-US&quot; w:vendorID=&quot;64&quot; w:dllVersion=&quot;6&quot; w:nlCheck=&quot;on&quot; w:optionSet=&quot;1&quot;/&gt;&lt;w:activeWritingStyle w:lang=&quot;ES-GT&quot; w:vendorID=&quot;64&quot; w:dllVersion=&quot;6&quot; w:nlCheck=&quot;on&quot; w:optionSet=&quot;0&quot;/&gt;&lt;w:activeWritingStyle w:lang=&quot;EN-US&quot; w:vendorID=&quot;64&quot; w:dllVersion=&quot;4096&quot; w:nlCheck=&quot;on&quot; w:optionSet=&quot;0&quot;/&gt;&lt;w:activeWritingStyle w:lang=&quot;ES-GT&quot; w:vendorID=&quot;64&quot; w:dllVersion=&quot;4096&quot; w:nlCheck=&quot;on&quot; w:optionSet=&quot;0&quot;/&gt;&lt;w:activeWritingStyle w:lang=&quot;FR-CA&quot; w:vendorID=&quot;64&quot; w:dllVersion=&quot;4096&quot; w:nlCheck=&quot;on&quot; w:optionSet=&quot;0&quot;/&gt;&lt;w:activeWritingStyle w:lang=&quot;EN-US&quot; w:vendorID=&quot;64&quot; w:dllVersion=&quot;0&quot; w:nlCheck=&quot;on&quot; w:optionSet=&quot;0&quot;/&gt;&lt;w:activeWritingStyle w:lang=&quot;ES-GT&quot; w:vendorID=&quot;64&quot; w:dllVersion=&quot;0&quot; w:nlCheck=&quot;on&quot; w:optionSet=&quot;0&quot;/&gt;&lt;w:activeWritingStyle w:lang=&quot;FR-CA&quot; w:vendorID=&quot;64&quot; w:dllVersion=&quot;0&quot; w:nlCheck=&quot;on&quot; w:optionSet=&quot;0&quot;/&gt;&lt;w:activeWritingStyle w:lang=&quot;EN-GB&quot; w:vendorID=&quot;64&quot; w:dllVersion=&quot;4096&quot; w:nlCheck=&quot;on&quot; w:optionSet=&quot;0&quot;/&gt;&lt;w:activeWritingStyle w:lang=&quot;EN-GB&quot; w:vendorID=&quot;64&quot; w:dllVersion=&quot;6&quot; w:nlCheck=&quot;on&quot; w:optionSet=&quot;1&quot;/&gt;&lt;w:activeWritingStyle w:lang=&quot;EN-CA&quot; w:vendorID=&quot;64&quot; w:dllVersion=&quot;4096&quot; w:nlCheck=&quot;on&quot; w:optionSet=&quot;0&quot;/&gt;&lt;w:revisionView w:markup=&quot;off&quot;/&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E61BD&quot;/&gt;&lt;wsp:rsid wsp:val=&quot;00000320&quot;/&gt;&lt;wsp:rsid wsp:val=&quot;000008C8&quot;/&gt;&lt;wsp:rsid wsp:val=&quot;00000953&quot;/&gt;&lt;wsp:rsid wsp:val=&quot;00000C38&quot;/&gt;&lt;wsp:rsid wsp:val=&quot;0000127F&quot;/&gt;&lt;wsp:rsid wsp:val=&quot;00001756&quot;/&gt;&lt;wsp:rsid wsp:val=&quot;0000186D&quot;/&gt;&lt;wsp:rsid wsp:val=&quot;0000234D&quot;/&gt;&lt;wsp:rsid wsp:val=&quot;00002620&quot;/&gt;&lt;wsp:rsid wsp:val=&quot;00002BD8&quot;/&gt;&lt;wsp:rsid wsp:val=&quot;00002DA6&quot;/&gt;&lt;wsp:rsid wsp:val=&quot;00002DB6&quot;/&gt;&lt;wsp:rsid wsp:val=&quot;00002EEC&quot;/&gt;&lt;wsp:rsid wsp:val=&quot;000031CB&quot;/&gt;&lt;wsp:rsid wsp:val=&quot;0000445D&quot;/&gt;&lt;wsp:rsid wsp:val=&quot;000046E5&quot;/&gt;&lt;wsp:rsid wsp:val=&quot;00005290&quot;/&gt;&lt;wsp:rsid wsp:val=&quot;00005A70&quot;/&gt;&lt;wsp:rsid wsp:val=&quot;00005B8B&quot;/&gt;&lt;wsp:rsid wsp:val=&quot;0000600D&quot;/&gt;&lt;wsp:rsid wsp:val=&quot;00006608&quot;/&gt;&lt;wsp:rsid wsp:val=&quot;00006AB9&quot;/&gt;&lt;wsp:rsid wsp:val=&quot;00007C2B&quot;/&gt;&lt;wsp:rsid wsp:val=&quot;00007E83&quot;/&gt;&lt;wsp:rsid wsp:val=&quot;00010266&quot;/&gt;&lt;wsp:rsid wsp:val=&quot;00010411&quot;/&gt;&lt;wsp:rsid wsp:val=&quot;000109C6&quot;/&gt;&lt;wsp:rsid wsp:val=&quot;000119C3&quot;/&gt;&lt;wsp:rsid wsp:val=&quot;0001257E&quot;/&gt;&lt;wsp:rsid wsp:val=&quot;000129CF&quot;/&gt;&lt;wsp:rsid wsp:val=&quot;000132F8&quot;/&gt;&lt;wsp:rsid wsp:val=&quot;00013AD0&quot;/&gt;&lt;wsp:rsid wsp:val=&quot;00013D49&quot;/&gt;&lt;wsp:rsid wsp:val=&quot;00015575&quot;/&gt;&lt;wsp:rsid wsp:val=&quot;000156D5&quot;/&gt;&lt;wsp:rsid wsp:val=&quot;000159DE&quot;/&gt;&lt;wsp:rsid wsp:val=&quot;00015DE8&quot;/&gt;&lt;wsp:rsid wsp:val=&quot;00015E60&quot;/&gt;&lt;wsp:rsid wsp:val=&quot;000163B6&quot;/&gt;&lt;wsp:rsid wsp:val=&quot;0001680F&quot;/&gt;&lt;wsp:rsid wsp:val=&quot;000174FB&quot;/&gt;&lt;wsp:rsid wsp:val=&quot;00017D51&quot;/&gt;&lt;wsp:rsid wsp:val=&quot;00017E75&quot;/&gt;&lt;wsp:rsid wsp:val=&quot;00020E98&quot;/&gt;&lt;wsp:rsid wsp:val=&quot;00021ACB&quot;/&gt;&lt;wsp:rsid wsp:val=&quot;0002228F&quot;/&gt;&lt;wsp:rsid wsp:val=&quot;0002253C&quot;/&gt;&lt;wsp:rsid wsp:val=&quot;0002298D&quot;/&gt;&lt;wsp:rsid wsp:val=&quot;0002309D&quot;/&gt;&lt;wsp:rsid wsp:val=&quot;0002397F&quot;/&gt;&lt;wsp:rsid wsp:val=&quot;00024187&quot;/&gt;&lt;wsp:rsid wsp:val=&quot;00024521&quot;/&gt;&lt;wsp:rsid wsp:val=&quot;0002487C&quot;/&gt;&lt;wsp:rsid wsp:val=&quot;0002497C&quot;/&gt;&lt;wsp:rsid wsp:val=&quot;000257B5&quot;/&gt;&lt;wsp:rsid wsp:val=&quot;00026F0D&quot;/&gt;&lt;wsp:rsid wsp:val=&quot;00026F8C&quot;/&gt;&lt;wsp:rsid wsp:val=&quot;0003004C&quot;/&gt;&lt;wsp:rsid wsp:val=&quot;000303B7&quot;/&gt;&lt;wsp:rsid wsp:val=&quot;000307F7&quot;/&gt;&lt;wsp:rsid wsp:val=&quot;00031A8E&quot;/&gt;&lt;wsp:rsid wsp:val=&quot;00032147&quot;/&gt;&lt;wsp:rsid wsp:val=&quot;0003222E&quot;/&gt;&lt;wsp:rsid wsp:val=&quot;000322EA&quot;/&gt;&lt;wsp:rsid wsp:val=&quot;00032C4C&quot;/&gt;&lt;wsp:rsid wsp:val=&quot;00035744&quot;/&gt;&lt;wsp:rsid wsp:val=&quot;00035CBF&quot;/&gt;&lt;wsp:rsid wsp:val=&quot;000364E6&quot;/&gt;&lt;wsp:rsid wsp:val=&quot;0003741B&quot;/&gt;&lt;wsp:rsid wsp:val=&quot;0003769B&quot;/&gt;&lt;wsp:rsid wsp:val=&quot;000407FB&quot;/&gt;&lt;wsp:rsid wsp:val=&quot;00040908&quot;/&gt;&lt;wsp:rsid wsp:val=&quot;000411E9&quot;/&gt;&lt;wsp:rsid wsp:val=&quot;00041363&quot;/&gt;&lt;wsp:rsid wsp:val=&quot;0004160D&quot;/&gt;&lt;wsp:rsid wsp:val=&quot;00041778&quot;/&gt;&lt;wsp:rsid wsp:val=&quot;00043BEB&quot;/&gt;&lt;wsp:rsid wsp:val=&quot;000444F1&quot;/&gt;&lt;wsp:rsid wsp:val=&quot;00044D7A&quot;/&gt;&lt;wsp:rsid wsp:val=&quot;00045124&quot;/&gt;&lt;wsp:rsid wsp:val=&quot;00045882&quot;/&gt;&lt;wsp:rsid wsp:val=&quot;00046456&quot;/&gt;&lt;wsp:rsid wsp:val=&quot;0004703C&quot;/&gt;&lt;wsp:rsid wsp:val=&quot;0004741A&quot;/&gt;&lt;wsp:rsid wsp:val=&quot;0004787A&quot;/&gt;&lt;wsp:rsid wsp:val=&quot;000505E8&quot;/&gt;&lt;wsp:rsid wsp:val=&quot;00050CBB&quot;/&gt;&lt;wsp:rsid wsp:val=&quot;00051139&quot;/&gt;&lt;wsp:rsid wsp:val=&quot;0005217D&quot;/&gt;&lt;wsp:rsid wsp:val=&quot;000526A4&quot;/&gt;&lt;wsp:rsid wsp:val=&quot;00052996&quot;/&gt;&lt;wsp:rsid wsp:val=&quot;0005347D&quot;/&gt;&lt;wsp:rsid wsp:val=&quot;00053899&quot;/&gt;&lt;wsp:rsid wsp:val=&quot;00053E50&quot;/&gt;&lt;wsp:rsid wsp:val=&quot;00053E9A&quot;/&gt;&lt;wsp:rsid wsp:val=&quot;00054E33&quot;/&gt;&lt;wsp:rsid wsp:val=&quot;00054F99&quot;/&gt;&lt;wsp:rsid wsp:val=&quot;000557C8&quot;/&gt;&lt;wsp:rsid wsp:val=&quot;0005715F&quot;/&gt;&lt;wsp:rsid wsp:val=&quot;000575F8&quot;/&gt;&lt;wsp:rsid wsp:val=&quot;000576AC&quot;/&gt;&lt;wsp:rsid wsp:val=&quot;00057A02&quot;/&gt;&lt;wsp:rsid wsp:val=&quot;0006059F&quot;/&gt;&lt;wsp:rsid wsp:val=&quot;000613AE&quot;/&gt;&lt;wsp:rsid wsp:val=&quot;000620D8&quot;/&gt;&lt;wsp:rsid wsp:val=&quot;00062162&quot;/&gt;&lt;wsp:rsid wsp:val=&quot;00062B8F&quot;/&gt;&lt;wsp:rsid wsp:val=&quot;0006314F&quot;/&gt;&lt;wsp:rsid wsp:val=&quot;0006498B&quot;/&gt;&lt;wsp:rsid wsp:val=&quot;000657DC&quot;/&gt;&lt;wsp:rsid wsp:val=&quot;00066285&quot;/&gt;&lt;wsp:rsid wsp:val=&quot;00066CFD&quot;/&gt;&lt;wsp:rsid wsp:val=&quot;000674B6&quot;/&gt;&lt;wsp:rsid wsp:val=&quot;00067D76&quot;/&gt;&lt;wsp:rsid wsp:val=&quot;00067FEC&quot;/&gt;&lt;wsp:rsid wsp:val=&quot;000701F0&quot;/&gt;&lt;wsp:rsid wsp:val=&quot;00070314&quot;/&gt;&lt;wsp:rsid wsp:val=&quot;00070765&quot;/&gt;&lt;wsp:rsid wsp:val=&quot;0007145B&quot;/&gt;&lt;wsp:rsid wsp:val=&quot;000716D3&quot;/&gt;&lt;wsp:rsid wsp:val=&quot;0007286E&quot;/&gt;&lt;wsp:rsid wsp:val=&quot;00073319&quot;/&gt;&lt;wsp:rsid wsp:val=&quot;00073D48&quot;/&gt;&lt;wsp:rsid wsp:val=&quot;00074069&quot;/&gt;&lt;wsp:rsid wsp:val=&quot;00074124&quot;/&gt;&lt;wsp:rsid wsp:val=&quot;0007423E&quot;/&gt;&lt;wsp:rsid wsp:val=&quot;0007439E&quot;/&gt;&lt;wsp:rsid wsp:val=&quot;0007468B&quot;/&gt;&lt;wsp:rsid wsp:val=&quot;00075620&quot;/&gt;&lt;wsp:rsid wsp:val=&quot;000756DD&quot;/&gt;&lt;wsp:rsid wsp:val=&quot;00076412&quot;/&gt;&lt;wsp:rsid wsp:val=&quot;0007707D&quot;/&gt;&lt;wsp:rsid wsp:val=&quot;00077988&quot;/&gt;&lt;wsp:rsid wsp:val=&quot;00077A14&quot;/&gt;&lt;wsp:rsid wsp:val=&quot;00077F5B&quot;/&gt;&lt;wsp:rsid wsp:val=&quot;00080453&quot;/&gt;&lt;wsp:rsid wsp:val=&quot;000810DA&quot;/&gt;&lt;wsp:rsid wsp:val=&quot;0008199D&quot;/&gt;&lt;wsp:rsid wsp:val=&quot;00081D71&quot;/&gt;&lt;wsp:rsid wsp:val=&quot;00081FAD&quot;/&gt;&lt;wsp:rsid wsp:val=&quot;00082234&quot;/&gt;&lt;wsp:rsid wsp:val=&quot;00083273&quot;/&gt;&lt;wsp:rsid wsp:val=&quot;000838ED&quot;/&gt;&lt;wsp:rsid wsp:val=&quot;000846B0&quot;/&gt;&lt;wsp:rsid wsp:val=&quot;00084C92&quot;/&gt;&lt;wsp:rsid wsp:val=&quot;00085375&quot;/&gt;&lt;wsp:rsid wsp:val=&quot;00085A13&quot;/&gt;&lt;wsp:rsid wsp:val=&quot;00085E0B&quot;/&gt;&lt;wsp:rsid wsp:val=&quot;0008656E&quot;/&gt;&lt;wsp:rsid wsp:val=&quot;00087AD4&quot;/&gt;&lt;wsp:rsid wsp:val=&quot;00087E2E&quot;/&gt;&lt;wsp:rsid wsp:val=&quot;00090D7C&quot;/&gt;&lt;wsp:rsid wsp:val=&quot;00091303&quot;/&gt;&lt;wsp:rsid wsp:val=&quot;0009161B&quot;/&gt;&lt;wsp:rsid wsp:val=&quot;00091A2F&quot;/&gt;&lt;wsp:rsid wsp:val=&quot;00091E74&quot;/&gt;&lt;wsp:rsid wsp:val=&quot;000920F1&quot;/&gt;&lt;wsp:rsid wsp:val=&quot;000924D7&quot;/&gt;&lt;wsp:rsid wsp:val=&quot;00092724&quot;/&gt;&lt;wsp:rsid wsp:val=&quot;00092AD4&quot;/&gt;&lt;wsp:rsid wsp:val=&quot;00092E8F&quot;/&gt;&lt;wsp:rsid wsp:val=&quot;00093333&quot;/&gt;&lt;wsp:rsid wsp:val=&quot;000939F0&quot;/&gt;&lt;wsp:rsid wsp:val=&quot;000940CD&quot;/&gt;&lt;wsp:rsid wsp:val=&quot;000945BB&quot;/&gt;&lt;wsp:rsid wsp:val=&quot;000947D6&quot;/&gt;&lt;wsp:rsid wsp:val=&quot;000947FF&quot;/&gt;&lt;wsp:rsid wsp:val=&quot;00094803&quot;/&gt;&lt;wsp:rsid wsp:val=&quot;00094822&quot;/&gt;&lt;wsp:rsid wsp:val=&quot;00095A77&quot;/&gt;&lt;wsp:rsid wsp:val=&quot;00095FF6&quot;/&gt;&lt;wsp:rsid wsp:val=&quot;0009665F&quot;/&gt;&lt;wsp:rsid wsp:val=&quot;00096F7C&quot;/&gt;&lt;wsp:rsid wsp:val=&quot;00097B6A&quot;/&gt;&lt;wsp:rsid wsp:val=&quot;000A099D&quot;/&gt;&lt;wsp:rsid wsp:val=&quot;000A1D43&quot;/&gt;&lt;wsp:rsid wsp:val=&quot;000A2C2D&quot;/&gt;&lt;wsp:rsid wsp:val=&quot;000A2DD0&quot;/&gt;&lt;wsp:rsid wsp:val=&quot;000A3391&quot;/&gt;&lt;wsp:rsid wsp:val=&quot;000A3433&quot;/&gt;&lt;wsp:rsid wsp:val=&quot;000A5861&quot;/&gt;&lt;wsp:rsid wsp:val=&quot;000A6110&quot;/&gt;&lt;wsp:rsid wsp:val=&quot;000A7A67&quot;/&gt;&lt;wsp:rsid wsp:val=&quot;000A7B28&quot;/&gt;&lt;wsp:rsid wsp:val=&quot;000B024C&quot;/&gt;&lt;wsp:rsid wsp:val=&quot;000B1209&quot;/&gt;&lt;wsp:rsid wsp:val=&quot;000B18F7&quot;/&gt;&lt;wsp:rsid wsp:val=&quot;000B21E7&quot;/&gt;&lt;wsp:rsid wsp:val=&quot;000B23F3&quot;/&gt;&lt;wsp:rsid wsp:val=&quot;000B28FB&quot;/&gt;&lt;wsp:rsid wsp:val=&quot;000B2E45&quot;/&gt;&lt;wsp:rsid wsp:val=&quot;000B3004&quot;/&gt;&lt;wsp:rsid wsp:val=&quot;000B3E75&quot;/&gt;&lt;wsp:rsid wsp:val=&quot;000B3FE6&quot;/&gt;&lt;wsp:rsid wsp:val=&quot;000B494F&quot;/&gt;&lt;wsp:rsid wsp:val=&quot;000B4C79&quot;/&gt;&lt;wsp:rsid wsp:val=&quot;000B577B&quot;/&gt;&lt;wsp:rsid wsp:val=&quot;000B5C40&quot;/&gt;&lt;wsp:rsid wsp:val=&quot;000B5FA2&quot;/&gt;&lt;wsp:rsid wsp:val=&quot;000B666F&quot;/&gt;&lt;wsp:rsid wsp:val=&quot;000B6DA8&quot;/&gt;&lt;wsp:rsid wsp:val=&quot;000B7D62&quot;/&gt;&lt;wsp:rsid wsp:val=&quot;000C0386&quot;/&gt;&lt;wsp:rsid wsp:val=&quot;000C04E9&quot;/&gt;&lt;wsp:rsid wsp:val=&quot;000C0833&quot;/&gt;&lt;wsp:rsid wsp:val=&quot;000C090F&quot;/&gt;&lt;wsp:rsid wsp:val=&quot;000C0C8D&quot;/&gt;&lt;wsp:rsid wsp:val=&quot;000C0F4B&quot;/&gt;&lt;wsp:rsid wsp:val=&quot;000C14DC&quot;/&gt;&lt;wsp:rsid wsp:val=&quot;000C160A&quot;/&gt;&lt;wsp:rsid wsp:val=&quot;000C1F85&quot;/&gt;&lt;wsp:rsid wsp:val=&quot;000C223D&quot;/&gt;&lt;wsp:rsid wsp:val=&quot;000C2B0F&quot;/&gt;&lt;wsp:rsid wsp:val=&quot;000C30C7&quot;/&gt;&lt;wsp:rsid wsp:val=&quot;000C34F4&quot;/&gt;&lt;wsp:rsid wsp:val=&quot;000C45B8&quot;/&gt;&lt;wsp:rsid wsp:val=&quot;000C4BF5&quot;/&gt;&lt;wsp:rsid wsp:val=&quot;000C4CB8&quot;/&gt;&lt;wsp:rsid wsp:val=&quot;000C5DAB&quot;/&gt;&lt;wsp:rsid wsp:val=&quot;000C5EB2&quot;/&gt;&lt;wsp:rsid wsp:val=&quot;000C61B2&quot;/&gt;&lt;wsp:rsid wsp:val=&quot;000C61DC&quot;/&gt;&lt;wsp:rsid wsp:val=&quot;000C635D&quot;/&gt;&lt;wsp:rsid wsp:val=&quot;000C6EB7&quot;/&gt;&lt;wsp:rsid wsp:val=&quot;000C7274&quot;/&gt;&lt;wsp:rsid wsp:val=&quot;000C7629&quot;/&gt;&lt;wsp:rsid wsp:val=&quot;000C79E8&quot;/&gt;&lt;wsp:rsid wsp:val=&quot;000D03FC&quot;/&gt;&lt;wsp:rsid wsp:val=&quot;000D0F5E&quot;/&gt;&lt;wsp:rsid wsp:val=&quot;000D130A&quot;/&gt;&lt;wsp:rsid wsp:val=&quot;000D1622&quot;/&gt;&lt;wsp:rsid wsp:val=&quot;000D18F0&quot;/&gt;&lt;wsp:rsid wsp:val=&quot;000D1975&quot;/&gt;&lt;wsp:rsid wsp:val=&quot;000D1F93&quot;/&gt;&lt;wsp:rsid wsp:val=&quot;000D2EED&quot;/&gt;&lt;wsp:rsid wsp:val=&quot;000D35C4&quot;/&gt;&lt;wsp:rsid wsp:val=&quot;000D3998&quot;/&gt;&lt;wsp:rsid wsp:val=&quot;000D3E93&quot;/&gt;&lt;wsp:rsid wsp:val=&quot;000D443D&quot;/&gt;&lt;wsp:rsid wsp:val=&quot;000D48DB&quot;/&gt;&lt;wsp:rsid wsp:val=&quot;000D4E00&quot;/&gt;&lt;wsp:rsid wsp:val=&quot;000D5428&quot;/&gt;&lt;wsp:rsid wsp:val=&quot;000D60A3&quot;/&gt;&lt;wsp:rsid wsp:val=&quot;000D62A6&quot;/&gt;&lt;wsp:rsid wsp:val=&quot;000D63AE&quot;/&gt;&lt;wsp:rsid wsp:val=&quot;000D6517&quot;/&gt;&lt;wsp:rsid wsp:val=&quot;000D7033&quot;/&gt;&lt;wsp:rsid wsp:val=&quot;000D7A1C&quot;/&gt;&lt;wsp:rsid wsp:val=&quot;000E16D6&quot;/&gt;&lt;wsp:rsid wsp:val=&quot;000E1A5F&quot;/&gt;&lt;wsp:rsid wsp:val=&quot;000E1E17&quot;/&gt;&lt;wsp:rsid wsp:val=&quot;000E260E&quot;/&gt;&lt;wsp:rsid wsp:val=&quot;000E279A&quot;/&gt;&lt;wsp:rsid wsp:val=&quot;000E3F04&quot;/&gt;&lt;wsp:rsid wsp:val=&quot;000E406D&quot;/&gt;&lt;wsp:rsid wsp:val=&quot;000E453F&quot;/&gt;&lt;wsp:rsid wsp:val=&quot;000E45E6&quot;/&gt;&lt;wsp:rsid wsp:val=&quot;000E4B31&quot;/&gt;&lt;wsp:rsid wsp:val=&quot;000E4C8A&quot;/&gt;&lt;wsp:rsid wsp:val=&quot;000E4E9F&quot;/&gt;&lt;wsp:rsid wsp:val=&quot;000E5345&quot;/&gt;&lt;wsp:rsid wsp:val=&quot;000E576F&quot;/&gt;&lt;wsp:rsid wsp:val=&quot;000E5864&quot;/&gt;&lt;wsp:rsid wsp:val=&quot;000E6370&quot;/&gt;&lt;wsp:rsid wsp:val=&quot;000E6B08&quot;/&gt;&lt;wsp:rsid wsp:val=&quot;000E6CE8&quot;/&gt;&lt;wsp:rsid wsp:val=&quot;000E7063&quot;/&gt;&lt;wsp:rsid wsp:val=&quot;000E71E3&quot;/&gt;&lt;wsp:rsid wsp:val=&quot;000E7C42&quot;/&gt;&lt;wsp:rsid wsp:val=&quot;000F019A&quot;/&gt;&lt;wsp:rsid wsp:val=&quot;000F0485&quot;/&gt;&lt;wsp:rsid wsp:val=&quot;000F11E8&quot;/&gt;&lt;wsp:rsid wsp:val=&quot;000F151A&quot;/&gt;&lt;wsp:rsid wsp:val=&quot;000F182C&quot;/&gt;&lt;wsp:rsid wsp:val=&quot;000F1D2B&quot;/&gt;&lt;wsp:rsid wsp:val=&quot;000F23A7&quot;/&gt;&lt;wsp:rsid wsp:val=&quot;000F2FFE&quot;/&gt;&lt;wsp:rsid wsp:val=&quot;000F3821&quot;/&gt;&lt;wsp:rsid wsp:val=&quot;000F3D72&quot;/&gt;&lt;wsp:rsid wsp:val=&quot;000F457E&quot;/&gt;&lt;wsp:rsid wsp:val=&quot;000F4E27&quot;/&gt;&lt;wsp:rsid wsp:val=&quot;000F50F3&quot;/&gt;&lt;wsp:rsid wsp:val=&quot;000F57B3&quot;/&gt;&lt;wsp:rsid wsp:val=&quot;000F73E4&quot;/&gt;&lt;wsp:rsid wsp:val=&quot;000F742F&quot;/&gt;&lt;wsp:rsid wsp:val=&quot;000F750B&quot;/&gt;&lt;wsp:rsid wsp:val=&quot;000F7728&quot;/&gt;&lt;wsp:rsid wsp:val=&quot;001008DE&quot;/&gt;&lt;wsp:rsid wsp:val=&quot;00100C02&quot;/&gt;&lt;wsp:rsid wsp:val=&quot;00101F15&quot;/&gt;&lt;wsp:rsid wsp:val=&quot;001028F6&quot;/&gt;&lt;wsp:rsid wsp:val=&quot;00102B46&quot;/&gt;&lt;wsp:rsid wsp:val=&quot;00104242&quot;/&gt;&lt;wsp:rsid wsp:val=&quot;0010462B&quot;/&gt;&lt;wsp:rsid wsp:val=&quot;00104B35&quot;/&gt;&lt;wsp:rsid wsp:val=&quot;001050EA&quot;/&gt;&lt;wsp:rsid wsp:val=&quot;00105304&quot;/&gt;&lt;wsp:rsid wsp:val=&quot;00105999&quot;/&gt;&lt;wsp:rsid wsp:val=&quot;00106055&quot;/&gt;&lt;wsp:rsid wsp:val=&quot;00107BA1&quot;/&gt;&lt;wsp:rsid wsp:val=&quot;001108D1&quot;/&gt;&lt;wsp:rsid wsp:val=&quot;00111DC2&quot;/&gt;&lt;wsp:rsid wsp:val=&quot;001120A9&quot;/&gt;&lt;wsp:rsid wsp:val=&quot;00112551&quot;/&gt;&lt;wsp:rsid wsp:val=&quot;00112E22&quot;/&gt;&lt;wsp:rsid wsp:val=&quot;001150B2&quot;/&gt;&lt;wsp:rsid wsp:val=&quot;00115101&quot;/&gt;&lt;wsp:rsid wsp:val=&quot;001159BA&quot;/&gt;&lt;wsp:rsid wsp:val=&quot;0011647B&quot;/&gt;&lt;wsp:rsid wsp:val=&quot;0011657F&quot;/&gt;&lt;wsp:rsid wsp:val=&quot;0011733A&quot;/&gt;&lt;wsp:rsid wsp:val=&quot;00117562&quot;/&gt;&lt;wsp:rsid wsp:val=&quot;00117F1B&quot;/&gt;&lt;wsp:rsid wsp:val=&quot;0012076C&quot;/&gt;&lt;wsp:rsid wsp:val=&quot;0012124D&quot;/&gt;&lt;wsp:rsid wsp:val=&quot;00122566&quot;/&gt;&lt;wsp:rsid wsp:val=&quot;0012258F&quot;/&gt;&lt;wsp:rsid wsp:val=&quot;001229DC&quot;/&gt;&lt;wsp:rsid wsp:val=&quot;001233B1&quot;/&gt;&lt;wsp:rsid wsp:val=&quot;00124050&quot;/&gt;&lt;wsp:rsid wsp:val=&quot;0012410D&quot;/&gt;&lt;wsp:rsid wsp:val=&quot;00124500&quot;/&gt;&lt;wsp:rsid wsp:val=&quot;00124C2E&quot;/&gt;&lt;wsp:rsid wsp:val=&quot;00124E21&quot;/&gt;&lt;wsp:rsid wsp:val=&quot;001250E9&quot;/&gt;&lt;wsp:rsid wsp:val=&quot;0012513D&quot;/&gt;&lt;wsp:rsid wsp:val=&quot;001256B5&quot;/&gt;&lt;wsp:rsid wsp:val=&quot;00125F3F&quot;/&gt;&lt;wsp:rsid wsp:val=&quot;00125F48&quot;/&gt;&lt;wsp:rsid wsp:val=&quot;0012607D&quot;/&gt;&lt;wsp:rsid wsp:val=&quot;001278B1&quot;/&gt;&lt;wsp:rsid wsp:val=&quot;00127F8D&quot;/&gt;&lt;wsp:rsid wsp:val=&quot;00130DDD&quot;/&gt;&lt;wsp:rsid wsp:val=&quot;00130F7A&quot;/&gt;&lt;wsp:rsid wsp:val=&quot;00131275&quot;/&gt;&lt;wsp:rsid wsp:val=&quot;00131605&quot;/&gt;&lt;wsp:rsid wsp:val=&quot;00131632&quot;/&gt;&lt;wsp:rsid wsp:val=&quot;00132230&quot;/&gt;&lt;wsp:rsid wsp:val=&quot;00132FAC&quot;/&gt;&lt;wsp:rsid wsp:val=&quot;001342EE&quot;/&gt;&lt;wsp:rsid wsp:val=&quot;00134A37&quot;/&gt;&lt;wsp:rsid wsp:val=&quot;00134E6E&quot;/&gt;&lt;wsp:rsid wsp:val=&quot;00135814&quot;/&gt;&lt;wsp:rsid wsp:val=&quot;00136301&quot;/&gt;&lt;wsp:rsid wsp:val=&quot;00136492&quot;/&gt;&lt;wsp:rsid wsp:val=&quot;00136779&quot;/&gt;&lt;wsp:rsid wsp:val=&quot;00136978&quot;/&gt;&lt;wsp:rsid wsp:val=&quot;00136B51&quot;/&gt;&lt;wsp:rsid wsp:val=&quot;00136E40&quot;/&gt;&lt;wsp:rsid wsp:val=&quot;00137516&quot;/&gt;&lt;wsp:rsid wsp:val=&quot;00137E86&quot;/&gt;&lt;wsp:rsid wsp:val=&quot;00140650&quot;/&gt;&lt;wsp:rsid wsp:val=&quot;0014138C&quot;/&gt;&lt;wsp:rsid wsp:val=&quot;00141F15&quot;/&gt;&lt;wsp:rsid wsp:val=&quot;001420B9&quot;/&gt;&lt;wsp:rsid wsp:val=&quot;00142488&quot;/&gt;&lt;wsp:rsid wsp:val=&quot;001426FA&quot;/&gt;&lt;wsp:rsid wsp:val=&quot;0014275A&quot;/&gt;&lt;wsp:rsid wsp:val=&quot;00142F39&quot;/&gt;&lt;wsp:rsid wsp:val=&quot;00143100&quot;/&gt;&lt;wsp:rsid wsp:val=&quot;0014371E&quot;/&gt;&lt;wsp:rsid wsp:val=&quot;00143A86&quot;/&gt;&lt;wsp:rsid wsp:val=&quot;00143B44&quot;/&gt;&lt;wsp:rsid wsp:val=&quot;00144392&quot;/&gt;&lt;wsp:rsid wsp:val=&quot;00144712&quot;/&gt;&lt;wsp:rsid wsp:val=&quot;0014472F&quot;/&gt;&lt;wsp:rsid wsp:val=&quot;00144AB3&quot;/&gt;&lt;wsp:rsid wsp:val=&quot;00145237&quot;/&gt;&lt;wsp:rsid wsp:val=&quot;00145279&quot;/&gt;&lt;wsp:rsid wsp:val=&quot;001456EB&quot;/&gt;&lt;wsp:rsid wsp:val=&quot;001458E4&quot;/&gt;&lt;wsp:rsid wsp:val=&quot;00146170&quot;/&gt;&lt;wsp:rsid wsp:val=&quot;00146735&quot;/&gt;&lt;wsp:rsid wsp:val=&quot;00146FD3&quot;/&gt;&lt;wsp:rsid wsp:val=&quot;001470B1&quot;/&gt;&lt;wsp:rsid wsp:val=&quot;001472E2&quot;/&gt;&lt;wsp:rsid wsp:val=&quot;001477D1&quot;/&gt;&lt;wsp:rsid wsp:val=&quot;001521D4&quot;/&gt;&lt;wsp:rsid wsp:val=&quot;001527F6&quot;/&gt;&lt;wsp:rsid wsp:val=&quot;00152824&quot;/&gt;&lt;wsp:rsid wsp:val=&quot;00152EF2&quot;/&gt;&lt;wsp:rsid wsp:val=&quot;00153D92&quot;/&gt;&lt;wsp:rsid wsp:val=&quot;0015420C&quot;/&gt;&lt;wsp:rsid wsp:val=&quot;001549DD&quot;/&gt;&lt;wsp:rsid wsp:val=&quot;00155476&quot;/&gt;&lt;wsp:rsid wsp:val=&quot;00155492&quot;/&gt;&lt;wsp:rsid wsp:val=&quot;00155E2A&quot;/&gt;&lt;wsp:rsid wsp:val=&quot;00156304&quot;/&gt;&lt;wsp:rsid wsp:val=&quot;001567DD&quot;/&gt;&lt;wsp:rsid wsp:val=&quot;00157106&quot;/&gt;&lt;wsp:rsid wsp:val=&quot;00160659&quot;/&gt;&lt;wsp:rsid wsp:val=&quot;00161070&quot;/&gt;&lt;wsp:rsid wsp:val=&quot;0016120C&quot;/&gt;&lt;wsp:rsid wsp:val=&quot;001624A0&quot;/&gt;&lt;wsp:rsid wsp:val=&quot;001627AE&quot;/&gt;&lt;wsp:rsid wsp:val=&quot;00162CE5&quot;/&gt;&lt;wsp:rsid wsp:val=&quot;0016327C&quot;/&gt;&lt;wsp:rsid wsp:val=&quot;00163A96&quot;/&gt;&lt;wsp:rsid wsp:val=&quot;00165A06&quot;/&gt;&lt;wsp:rsid wsp:val=&quot;001668AE&quot;/&gt;&lt;wsp:rsid wsp:val=&quot;00166D3C&quot;/&gt;&lt;wsp:rsid wsp:val=&quot;001678C9&quot;/&gt;&lt;wsp:rsid wsp:val=&quot;00167D46&quot;/&gt;&lt;wsp:rsid wsp:val=&quot;0017048E&quot;/&gt;&lt;wsp:rsid wsp:val=&quot;00170796&quot;/&gt;&lt;wsp:rsid wsp:val=&quot;00170B12&quot;/&gt;&lt;wsp:rsid wsp:val=&quot;00170E8D&quot;/&gt;&lt;wsp:rsid wsp:val=&quot;001716CF&quot;/&gt;&lt;wsp:rsid wsp:val=&quot;001716D2&quot;/&gt;&lt;wsp:rsid wsp:val=&quot;0017174F&quot;/&gt;&lt;wsp:rsid wsp:val=&quot;00171C49&quot;/&gt;&lt;wsp:rsid wsp:val=&quot;0017285F&quot;/&gt;&lt;wsp:rsid wsp:val=&quot;001730F5&quot;/&gt;&lt;wsp:rsid wsp:val=&quot;00173BCE&quot;/&gt;&lt;wsp:rsid wsp:val=&quot;00173DAC&quot;/&gt;&lt;wsp:rsid wsp:val=&quot;0017409A&quot;/&gt;&lt;wsp:rsid wsp:val=&quot;00174BE0&quot;/&gt;&lt;wsp:rsid wsp:val=&quot;00174EA2&quot;/&gt;&lt;wsp:rsid wsp:val=&quot;00176321&quot;/&gt;&lt;wsp:rsid wsp:val=&quot;0017668C&quot;/&gt;&lt;wsp:rsid wsp:val=&quot;001769E8&quot;/&gt;&lt;wsp:rsid wsp:val=&quot;001771E0&quot;/&gt;&lt;wsp:rsid wsp:val=&quot;001778DB&quot;/&gt;&lt;wsp:rsid wsp:val=&quot;00180BFB&quot;/&gt;&lt;wsp:rsid wsp:val=&quot;00180D1B&quot;/&gt;&lt;wsp:rsid wsp:val=&quot;00180D71&quot;/&gt;&lt;wsp:rsid wsp:val=&quot;001811CB&quot;/&gt;&lt;wsp:rsid wsp:val=&quot;00181B5B&quot;/&gt;&lt;wsp:rsid wsp:val=&quot;00181D06&quot;/&gt;&lt;wsp:rsid wsp:val=&quot;00182E8A&quot;/&gt;&lt;wsp:rsid wsp:val=&quot;00184699&quot;/&gt;&lt;wsp:rsid wsp:val=&quot;00185A09&quot;/&gt;&lt;wsp:rsid wsp:val=&quot;001860BE&quot;/&gt;&lt;wsp:rsid wsp:val=&quot;00186142&quot;/&gt;&lt;wsp:rsid wsp:val=&quot;001866A0&quot;/&gt;&lt;wsp:rsid wsp:val=&quot;00186B6E&quot;/&gt;&lt;wsp:rsid wsp:val=&quot;00186BA6&quot;/&gt;&lt;wsp:rsid wsp:val=&quot;00187C4E&quot;/&gt;&lt;wsp:rsid wsp:val=&quot;001903A9&quot;/&gt;&lt;wsp:rsid wsp:val=&quot;0019084C&quot;/&gt;&lt;wsp:rsid wsp:val=&quot;0019085D&quot;/&gt;&lt;wsp:rsid wsp:val=&quot;001908C4&quot;/&gt;&lt;wsp:rsid wsp:val=&quot;001912BC&quot;/&gt;&lt;wsp:rsid wsp:val=&quot;0019136A&quot;/&gt;&lt;wsp:rsid wsp:val=&quot;001916C1&quot;/&gt;&lt;wsp:rsid wsp:val=&quot;00192095&quot;/&gt;&lt;wsp:rsid wsp:val=&quot;00192607&quot;/&gt;&lt;wsp:rsid wsp:val=&quot;0019377C&quot;/&gt;&lt;wsp:rsid wsp:val=&quot;00193966&quot;/&gt;&lt;wsp:rsid wsp:val=&quot;00193AE1&quot;/&gt;&lt;wsp:rsid wsp:val=&quot;00194A99&quot;/&gt;&lt;wsp:rsid wsp:val=&quot;00194FE7&quot;/&gt;&lt;wsp:rsid wsp:val=&quot;00195094&quot;/&gt;&lt;wsp:rsid wsp:val=&quot;001950DE&quot;/&gt;&lt;wsp:rsid wsp:val=&quot;00195595&quot;/&gt;&lt;wsp:rsid wsp:val=&quot;00195713&quot;/&gt;&lt;wsp:rsid wsp:val=&quot;00195ADD&quot;/&gt;&lt;wsp:rsid wsp:val=&quot;00195B42&quot;/&gt;&lt;wsp:rsid wsp:val=&quot;001964FF&quot;/&gt;&lt;wsp:rsid wsp:val=&quot;00197595&quot;/&gt;&lt;wsp:rsid wsp:val=&quot;00197835&quot;/&gt;&lt;wsp:rsid wsp:val=&quot;00197934&quot;/&gt;&lt;wsp:rsid wsp:val=&quot;001A0B93&quot;/&gt;&lt;wsp:rsid wsp:val=&quot;001A0B9B&quot;/&gt;&lt;wsp:rsid wsp:val=&quot;001A0ED4&quot;/&gt;&lt;wsp:rsid wsp:val=&quot;001A12DB&quot;/&gt;&lt;wsp:rsid wsp:val=&quot;001A14A7&quot;/&gt;&lt;wsp:rsid wsp:val=&quot;001A181F&quot;/&gt;&lt;wsp:rsid wsp:val=&quot;001A1EDB&quot;/&gt;&lt;wsp:rsid wsp:val=&quot;001A1F0F&quot;/&gt;&lt;wsp:rsid wsp:val=&quot;001A241D&quot;/&gt;&lt;wsp:rsid wsp:val=&quot;001A2575&quot;/&gt;&lt;wsp:rsid wsp:val=&quot;001A26C5&quot;/&gt;&lt;wsp:rsid wsp:val=&quot;001A2B68&quot;/&gt;&lt;wsp:rsid wsp:val=&quot;001A2D44&quot;/&gt;&lt;wsp:rsid wsp:val=&quot;001A344A&quot;/&gt;&lt;wsp:rsid wsp:val=&quot;001A3FEC&quot;/&gt;&lt;wsp:rsid wsp:val=&quot;001A43DA&quot;/&gt;&lt;wsp:rsid wsp:val=&quot;001A4988&quot;/&gt;&lt;wsp:rsid wsp:val=&quot;001A5451&quot;/&gt;&lt;wsp:rsid wsp:val=&quot;001A57DE&quot;/&gt;&lt;wsp:rsid wsp:val=&quot;001A599F&quot;/&gt;&lt;wsp:rsid wsp:val=&quot;001A6CA1&quot;/&gt;&lt;wsp:rsid wsp:val=&quot;001A7A94&quot;/&gt;&lt;wsp:rsid wsp:val=&quot;001A7CE5&quot;/&gt;&lt;wsp:rsid wsp:val=&quot;001B1256&quot;/&gt;&lt;wsp:rsid wsp:val=&quot;001B19EE&quot;/&gt;&lt;wsp:rsid wsp:val=&quot;001B1CD8&quot;/&gt;&lt;wsp:rsid wsp:val=&quot;001B1E32&quot;/&gt;&lt;wsp:rsid wsp:val=&quot;001B20E5&quot;/&gt;&lt;wsp:rsid wsp:val=&quot;001B21B6&quot;/&gt;&lt;wsp:rsid wsp:val=&quot;001B256E&quot;/&gt;&lt;wsp:rsid wsp:val=&quot;001B270D&quot;/&gt;&lt;wsp:rsid wsp:val=&quot;001B2EFC&quot;/&gt;&lt;wsp:rsid wsp:val=&quot;001B38C9&quot;/&gt;&lt;wsp:rsid wsp:val=&quot;001B40C9&quot;/&gt;&lt;wsp:rsid wsp:val=&quot;001B4155&quot;/&gt;&lt;wsp:rsid wsp:val=&quot;001B6358&quot;/&gt;&lt;wsp:rsid wsp:val=&quot;001B6A2E&quot;/&gt;&lt;wsp:rsid wsp:val=&quot;001B7049&quot;/&gt;&lt;wsp:rsid wsp:val=&quot;001B7907&quot;/&gt;&lt;wsp:rsid wsp:val=&quot;001B7E1B&quot;/&gt;&lt;wsp:rsid wsp:val=&quot;001C00B9&quot;/&gt;&lt;wsp:rsid wsp:val=&quot;001C2D07&quot;/&gt;&lt;wsp:rsid wsp:val=&quot;001C2DBF&quot;/&gt;&lt;wsp:rsid wsp:val=&quot;001C2F44&quot;/&gt;&lt;wsp:rsid wsp:val=&quot;001C314A&quot;/&gt;&lt;wsp:rsid wsp:val=&quot;001C3EC6&quot;/&gt;&lt;wsp:rsid wsp:val=&quot;001C41C1&quot;/&gt;&lt;wsp:rsid wsp:val=&quot;001C41C3&quot;/&gt;&lt;wsp:rsid wsp:val=&quot;001C442D&quot;/&gt;&lt;wsp:rsid wsp:val=&quot;001C5678&quot;/&gt;&lt;wsp:rsid wsp:val=&quot;001C5D00&quot;/&gt;&lt;wsp:rsid wsp:val=&quot;001C707A&quot;/&gt;&lt;wsp:rsid wsp:val=&quot;001C770C&quot;/&gt;&lt;wsp:rsid wsp:val=&quot;001C7AE3&quot;/&gt;&lt;wsp:rsid wsp:val=&quot;001D0346&quot;/&gt;&lt;wsp:rsid wsp:val=&quot;001D06D2&quot;/&gt;&lt;wsp:rsid wsp:val=&quot;001D1A7A&quot;/&gt;&lt;wsp:rsid wsp:val=&quot;001D1DFC&quot;/&gt;&lt;wsp:rsid wsp:val=&quot;001D1FBE&quot;/&gt;&lt;wsp:rsid wsp:val=&quot;001D2236&quot;/&gt;&lt;wsp:rsid wsp:val=&quot;001D2BF8&quot;/&gt;&lt;wsp:rsid wsp:val=&quot;001D3356&quot;/&gt;&lt;wsp:rsid wsp:val=&quot;001D39E0&quot;/&gt;&lt;wsp:rsid wsp:val=&quot;001D3F31&quot;/&gt;&lt;wsp:rsid wsp:val=&quot;001D40F7&quot;/&gt;&lt;wsp:rsid wsp:val=&quot;001D4955&quot;/&gt;&lt;wsp:rsid wsp:val=&quot;001D49AA&quot;/&gt;&lt;wsp:rsid wsp:val=&quot;001D5BC5&quot;/&gt;&lt;wsp:rsid wsp:val=&quot;001D7093&quot;/&gt;&lt;wsp:rsid wsp:val=&quot;001D7FE0&quot;/&gt;&lt;wsp:rsid wsp:val=&quot;001E0721&quot;/&gt;&lt;wsp:rsid wsp:val=&quot;001E0926&quot;/&gt;&lt;wsp:rsid wsp:val=&quot;001E12B8&quot;/&gt;&lt;wsp:rsid wsp:val=&quot;001E131A&quot;/&gt;&lt;wsp:rsid wsp:val=&quot;001E1868&quot;/&gt;&lt;wsp:rsid wsp:val=&quot;001E19EC&quot;/&gt;&lt;wsp:rsid wsp:val=&quot;001E1A71&quot;/&gt;&lt;wsp:rsid wsp:val=&quot;001E1E4B&quot;/&gt;&lt;wsp:rsid wsp:val=&quot;001E43E0&quot;/&gt;&lt;wsp:rsid wsp:val=&quot;001E444D&quot;/&gt;&lt;wsp:rsid wsp:val=&quot;001E5730&quot;/&gt;&lt;wsp:rsid wsp:val=&quot;001E5C08&quot;/&gt;&lt;wsp:rsid wsp:val=&quot;001E61B0&quot;/&gt;&lt;wsp:rsid wsp:val=&quot;001E6335&quot;/&gt;&lt;wsp:rsid wsp:val=&quot;001E6810&quot;/&gt;&lt;wsp:rsid wsp:val=&quot;001E6DC8&quot;/&gt;&lt;wsp:rsid wsp:val=&quot;001E7048&quot;/&gt;&lt;wsp:rsid wsp:val=&quot;001E7387&quot;/&gt;&lt;wsp:rsid wsp:val=&quot;001E7B06&quot;/&gt;&lt;wsp:rsid wsp:val=&quot;001F0142&quot;/&gt;&lt;wsp:rsid wsp:val=&quot;001F060A&quot;/&gt;&lt;wsp:rsid wsp:val=&quot;001F070B&quot;/&gt;&lt;wsp:rsid wsp:val=&quot;001F138A&quot;/&gt;&lt;wsp:rsid wsp:val=&quot;001F1789&quot;/&gt;&lt;wsp:rsid wsp:val=&quot;001F195C&quot;/&gt;&lt;wsp:rsid wsp:val=&quot;001F1F32&quot;/&gt;&lt;wsp:rsid wsp:val=&quot;001F1FF7&quot;/&gt;&lt;wsp:rsid wsp:val=&quot;001F22ED&quot;/&gt;&lt;wsp:rsid wsp:val=&quot;001F2AF5&quot;/&gt;&lt;wsp:rsid wsp:val=&quot;001F34F8&quot;/&gt;&lt;wsp:rsid wsp:val=&quot;001F3A0F&quot;/&gt;&lt;wsp:rsid wsp:val=&quot;001F4721&quot;/&gt;&lt;wsp:rsid wsp:val=&quot;001F51BE&quot;/&gt;&lt;wsp:rsid wsp:val=&quot;001F53F7&quot;/&gt;&lt;wsp:rsid wsp:val=&quot;001F58A9&quot;/&gt;&lt;wsp:rsid wsp:val=&quot;001F5A97&quot;/&gt;&lt;wsp:rsid wsp:val=&quot;001F6279&quot;/&gt;&lt;wsp:rsid wsp:val=&quot;001F6740&quot;/&gt;&lt;wsp:rsid wsp:val=&quot;001F7A23&quot;/&gt;&lt;wsp:rsid wsp:val=&quot;00200215&quot;/&gt;&lt;wsp:rsid wsp:val=&quot;00200281&quot;/&gt;&lt;wsp:rsid wsp:val=&quot;00200E08&quot;/&gt;&lt;wsp:rsid wsp:val=&quot;00201132&quot;/&gt;&lt;wsp:rsid wsp:val=&quot;00201208&quot;/&gt;&lt;wsp:rsid wsp:val=&quot;00201B6E&quot;/&gt;&lt;wsp:rsid wsp:val=&quot;00201CA0&quot;/&gt;&lt;wsp:rsid wsp:val=&quot;0020216D&quot;/&gt;&lt;wsp:rsid wsp:val=&quot;0020241B&quot;/&gt;&lt;wsp:rsid wsp:val=&quot;002024DB&quot;/&gt;&lt;wsp:rsid wsp:val=&quot;0020285D&quot;/&gt;&lt;wsp:rsid wsp:val=&quot;00202CA6&quot;/&gt;&lt;wsp:rsid wsp:val=&quot;00203667&quot;/&gt;&lt;wsp:rsid wsp:val=&quot;00203832&quot;/&gt;&lt;wsp:rsid wsp:val=&quot;00204036&quot;/&gt;&lt;wsp:rsid wsp:val=&quot;00204586&quot;/&gt;&lt;wsp:rsid wsp:val=&quot;00204B56&quot;/&gt;&lt;wsp:rsid wsp:val=&quot;00204BB3&quot;/&gt;&lt;wsp:rsid wsp:val=&quot;00204E1E&quot;/&gt;&lt;wsp:rsid wsp:val=&quot;002051AA&quot;/&gt;&lt;wsp:rsid wsp:val=&quot;00205938&quot;/&gt;&lt;wsp:rsid wsp:val=&quot;00206368&quot;/&gt;&lt;wsp:rsid wsp:val=&quot;00206786&quot;/&gt;&lt;wsp:rsid wsp:val=&quot;00206BC7&quot;/&gt;&lt;wsp:rsid wsp:val=&quot;0020707A&quot;/&gt;&lt;wsp:rsid wsp:val=&quot;00210493&quot;/&gt;&lt;wsp:rsid wsp:val=&quot;00210528&quot;/&gt;&lt;wsp:rsid wsp:val=&quot;002105DF&quot;/&gt;&lt;wsp:rsid wsp:val=&quot;00210DBB&quot;/&gt;&lt;wsp:rsid wsp:val=&quot;00210E9A&quot;/&gt;&lt;wsp:rsid wsp:val=&quot;00211BFE&quot;/&gt;&lt;wsp:rsid wsp:val=&quot;00211E51&quot;/&gt;&lt;wsp:rsid wsp:val=&quot;002127BD&quot;/&gt;&lt;wsp:rsid wsp:val=&quot;00212C4D&quot;/&gt;&lt;wsp:rsid wsp:val=&quot;002131D3&quot;/&gt;&lt;wsp:rsid wsp:val=&quot;002135EA&quot;/&gt;&lt;wsp:rsid wsp:val=&quot;0021430E&quot;/&gt;&lt;wsp:rsid wsp:val=&quot;0021433B&quot;/&gt;&lt;wsp:rsid wsp:val=&quot;00214B19&quot;/&gt;&lt;wsp:rsid wsp:val=&quot;002152D4&quot;/&gt;&lt;wsp:rsid wsp:val=&quot;00215710&quot;/&gt;&lt;wsp:rsid wsp:val=&quot;00215A9F&quot;/&gt;&lt;wsp:rsid wsp:val=&quot;00215D4B&quot;/&gt;&lt;wsp:rsid wsp:val=&quot;0021663A&quot;/&gt;&lt;wsp:rsid wsp:val=&quot;00216FBA&quot;/&gt;&lt;wsp:rsid wsp:val=&quot;00217160&quot;/&gt;&lt;wsp:rsid wsp:val=&quot;002179F9&quot;/&gt;&lt;wsp:rsid wsp:val=&quot;002207C1&quot;/&gt;&lt;wsp:rsid wsp:val=&quot;00221376&quot;/&gt;&lt;wsp:rsid wsp:val=&quot;00221899&quot;/&gt;&lt;wsp:rsid wsp:val=&quot;0022267C&quot;/&gt;&lt;wsp:rsid wsp:val=&quot;00222A32&quot;/&gt;&lt;wsp:rsid wsp:val=&quot;00223680&quot;/&gt;&lt;wsp:rsid wsp:val=&quot;00223E5A&quot;/&gt;&lt;wsp:rsid wsp:val=&quot;002247FD&quot;/&gt;&lt;wsp:rsid wsp:val=&quot;002252AC&quot;/&gt;&lt;wsp:rsid wsp:val=&quot;002254AD&quot;/&gt;&lt;wsp:rsid wsp:val=&quot;0022624D&quot;/&gt;&lt;wsp:rsid wsp:val=&quot;0022688E&quot;/&gt;&lt;wsp:rsid wsp:val=&quot;00227176&quot;/&gt;&lt;wsp:rsid wsp:val=&quot;00227D83&quot;/&gt;&lt;wsp:rsid wsp:val=&quot;002300DC&quot;/&gt;&lt;wsp:rsid wsp:val=&quot;0023030F&quot;/&gt;&lt;wsp:rsid wsp:val=&quot;00230440&quot;/&gt;&lt;wsp:rsid wsp:val=&quot;002305B3&quot;/&gt;&lt;wsp:rsid wsp:val=&quot;002314C2&quot;/&gt;&lt;wsp:rsid wsp:val=&quot;0023200B&quot;/&gt;&lt;wsp:rsid wsp:val=&quot;002323FC&quot;/&gt;&lt;wsp:rsid wsp:val=&quot;0023322E&quot;/&gt;&lt;wsp:rsid wsp:val=&quot;00233425&quot;/&gt;&lt;wsp:rsid wsp:val=&quot;00233E65&quot;/&gt;&lt;wsp:rsid wsp:val=&quot;00234088&quot;/&gt;&lt;wsp:rsid wsp:val=&quot;00234B84&quot;/&gt;&lt;wsp:rsid wsp:val=&quot;00235C07&quot;/&gt;&lt;wsp:rsid wsp:val=&quot;00235F01&quot;/&gt;&lt;wsp:rsid wsp:val=&quot;002368FD&quot;/&gt;&lt;wsp:rsid wsp:val=&quot;0023777B&quot;/&gt;&lt;wsp:rsid wsp:val=&quot;00237807&quot;/&gt;&lt;wsp:rsid wsp:val=&quot;00237A94&quot;/&gt;&lt;wsp:rsid wsp:val=&quot;00240802&quot;/&gt;&lt;wsp:rsid wsp:val=&quot;0024081F&quot;/&gt;&lt;wsp:rsid wsp:val=&quot;00240F6E&quot;/&gt;&lt;wsp:rsid wsp:val=&quot;00244226&quot;/&gt;&lt;wsp:rsid wsp:val=&quot;0024548E&quot;/&gt;&lt;wsp:rsid wsp:val=&quot;002454AD&quot;/&gt;&lt;wsp:rsid wsp:val=&quot;00245597&quot;/&gt;&lt;wsp:rsid wsp:val=&quot;002455AA&quot;/&gt;&lt;wsp:rsid wsp:val=&quot;0024623A&quot;/&gt;&lt;wsp:rsid wsp:val=&quot;00246B1B&quot;/&gt;&lt;wsp:rsid wsp:val=&quot;00246C84&quot;/&gt;&lt;wsp:rsid wsp:val=&quot;002475BF&quot;/&gt;&lt;wsp:rsid wsp:val=&quot;00247B63&quot;/&gt;&lt;wsp:rsid wsp:val=&quot;002503B8&quot;/&gt;&lt;wsp:rsid wsp:val=&quot;00250A93&quot;/&gt;&lt;wsp:rsid wsp:val=&quot;002515B1&quot;/&gt;&lt;wsp:rsid wsp:val=&quot;00251DAF&quot;/&gt;&lt;wsp:rsid wsp:val=&quot;002526D4&quot;/&gt;&lt;wsp:rsid wsp:val=&quot;002529D7&quot;/&gt;&lt;wsp:rsid wsp:val=&quot;00252B69&quot;/&gt;&lt;wsp:rsid wsp:val=&quot;00253692&quot;/&gt;&lt;wsp:rsid wsp:val=&quot;00253A30&quot;/&gt;&lt;wsp:rsid wsp:val=&quot;00254126&quot;/&gt;&lt;wsp:rsid wsp:val=&quot;00254C4A&quot;/&gt;&lt;wsp:rsid wsp:val=&quot;00254F4F&quot;/&gt;&lt;wsp:rsid wsp:val=&quot;002551BD&quot;/&gt;&lt;wsp:rsid wsp:val=&quot;0025547A&quot;/&gt;&lt;wsp:rsid wsp:val=&quot;00255485&quot;/&gt;&lt;wsp:rsid wsp:val=&quot;00255D86&quot;/&gt;&lt;wsp:rsid wsp:val=&quot;00255D90&quot;/&gt;&lt;wsp:rsid wsp:val=&quot;0025623E&quot;/&gt;&lt;wsp:rsid wsp:val=&quot;0025626D&quot;/&gt;&lt;wsp:rsid wsp:val=&quot;00257589&quot;/&gt;&lt;wsp:rsid wsp:val=&quot;002576AD&quot;/&gt;&lt;wsp:rsid wsp:val=&quot;00257B1A&quot;/&gt;&lt;wsp:rsid wsp:val=&quot;00257B3E&quot;/&gt;&lt;wsp:rsid wsp:val=&quot;00260AD1&quot;/&gt;&lt;wsp:rsid wsp:val=&quot;0026112F&quot;/&gt;&lt;wsp:rsid wsp:val=&quot;00262206&quot;/&gt;&lt;wsp:rsid wsp:val=&quot;0026239E&quot;/&gt;&lt;wsp:rsid wsp:val=&quot;0026293B&quot;/&gt;&lt;wsp:rsid wsp:val=&quot;00262A35&quot;/&gt;&lt;wsp:rsid wsp:val=&quot;00263B64&quot;/&gt;&lt;wsp:rsid wsp:val=&quot;00263E5C&quot;/&gt;&lt;wsp:rsid wsp:val=&quot;002643F3&quot;/&gt;&lt;wsp:rsid wsp:val=&quot;00264C55&quot;/&gt;&lt;wsp:rsid wsp:val=&quot;00264CA4&quot;/&gt;&lt;wsp:rsid wsp:val=&quot;00264EB1&quot;/&gt;&lt;wsp:rsid wsp:val=&quot;002651F5&quot;/&gt;&lt;wsp:rsid wsp:val=&quot;0026589F&quot;/&gt;&lt;wsp:rsid wsp:val=&quot;00265D85&quot;/&gt;&lt;wsp:rsid wsp:val=&quot;00266444&quot;/&gt;&lt;wsp:rsid wsp:val=&quot;002665E4&quot;/&gt;&lt;wsp:rsid wsp:val=&quot;002670E4&quot;/&gt;&lt;wsp:rsid wsp:val=&quot;00267829&quot;/&gt;&lt;wsp:rsid wsp:val=&quot;00270222&quot;/&gt;&lt;wsp:rsid wsp:val=&quot;002704F1&quot;/&gt;&lt;wsp:rsid wsp:val=&quot;0027072C&quot;/&gt;&lt;wsp:rsid wsp:val=&quot;002711BB&quot;/&gt;&lt;wsp:rsid wsp:val=&quot;002718D6&quot;/&gt;&lt;wsp:rsid wsp:val=&quot;00271EA5&quot;/&gt;&lt;wsp:rsid wsp:val=&quot;00272616&quot;/&gt;&lt;wsp:rsid wsp:val=&quot;00272A16&quot;/&gt;&lt;wsp:rsid wsp:val=&quot;00272F81&quot;/&gt;&lt;wsp:rsid wsp:val=&quot;0027317E&quot;/&gt;&lt;wsp:rsid wsp:val=&quot;00273239&quot;/&gt;&lt;wsp:rsid wsp:val=&quot;002733C4&quot;/&gt;&lt;wsp:rsid wsp:val=&quot;002735B6&quot;/&gt;&lt;wsp:rsid wsp:val=&quot;0027480C&quot;/&gt;&lt;wsp:rsid wsp:val=&quot;002753E9&quot;/&gt;&lt;wsp:rsid wsp:val=&quot;002754B6&quot;/&gt;&lt;wsp:rsid wsp:val=&quot;00275967&quot;/&gt;&lt;wsp:rsid wsp:val=&quot;002763B1&quot;/&gt;&lt;wsp:rsid wsp:val=&quot;002764CF&quot;/&gt;&lt;wsp:rsid wsp:val=&quot;00276A77&quot;/&gt;&lt;wsp:rsid wsp:val=&quot;00276CD6&quot;/&gt;&lt;wsp:rsid wsp:val=&quot;002771C6&quot;/&gt;&lt;wsp:rsid wsp:val=&quot;002774C5&quot;/&gt;&lt;wsp:rsid wsp:val=&quot;0028052D&quot;/&gt;&lt;wsp:rsid wsp:val=&quot;00280AC8&quot;/&gt;&lt;wsp:rsid wsp:val=&quot;00280EE8&quot;/&gt;&lt;wsp:rsid wsp:val=&quot;002810A0&quot;/&gt;&lt;wsp:rsid wsp:val=&quot;00281216&quot;/&gt;&lt;wsp:rsid wsp:val=&quot;0028270E&quot;/&gt;&lt;wsp:rsid wsp:val=&quot;00283659&quot;/&gt;&lt;wsp:rsid wsp:val=&quot;00283DC3&quot;/&gt;&lt;wsp:rsid wsp:val=&quot;00283EB6&quot;/&gt;&lt;wsp:rsid wsp:val=&quot;00284472&quot;/&gt;&lt;wsp:rsid wsp:val=&quot;002849B2&quot;/&gt;&lt;wsp:rsid wsp:val=&quot;00284CF7&quot;/&gt;&lt;wsp:rsid wsp:val=&quot;00284E2E&quot;/&gt;&lt;wsp:rsid wsp:val=&quot;0028500A&quot;/&gt;&lt;wsp:rsid wsp:val=&quot;002852BE&quot;/&gt;&lt;wsp:rsid wsp:val=&quot;002859FF&quot;/&gt;&lt;wsp:rsid wsp:val=&quot;00285B4C&quot;/&gt;&lt;wsp:rsid wsp:val=&quot;00285BA6&quot;/&gt;&lt;wsp:rsid wsp:val=&quot;00285C7A&quot;/&gt;&lt;wsp:rsid wsp:val=&quot;00286378&quot;/&gt;&lt;wsp:rsid wsp:val=&quot;00286391&quot;/&gt;&lt;wsp:rsid wsp:val=&quot;00287036&quot;/&gt;&lt;wsp:rsid wsp:val=&quot;00287631&quot;/&gt;&lt;wsp:rsid wsp:val=&quot;00287A86&quot;/&gt;&lt;wsp:rsid wsp:val=&quot;002908D5&quot;/&gt;&lt;wsp:rsid wsp:val=&quot;00290FF1&quot;/&gt;&lt;wsp:rsid wsp:val=&quot;002910C5&quot;/&gt;&lt;wsp:rsid wsp:val=&quot;002915D4&quot;/&gt;&lt;wsp:rsid wsp:val=&quot;0029163C&quot;/&gt;&lt;wsp:rsid wsp:val=&quot;002919F7&quot;/&gt;&lt;wsp:rsid wsp:val=&quot;002920BE&quot;/&gt;&lt;wsp:rsid wsp:val=&quot;002921C6&quot;/&gt;&lt;wsp:rsid wsp:val=&quot;002924EA&quot;/&gt;&lt;wsp:rsid wsp:val=&quot;002927BD&quot;/&gt;&lt;wsp:rsid wsp:val=&quot;002931F9&quot;/&gt;&lt;wsp:rsid wsp:val=&quot;0029339B&quot;/&gt;&lt;wsp:rsid wsp:val=&quot;0029388D&quot;/&gt;&lt;wsp:rsid wsp:val=&quot;00293C09&quot;/&gt;&lt;wsp:rsid wsp:val=&quot;00293E27&quot;/&gt;&lt;wsp:rsid wsp:val=&quot;002941F5&quot;/&gt;&lt;wsp:rsid wsp:val=&quot;0029511C&quot;/&gt;&lt;wsp:rsid wsp:val=&quot;00295E02&quot;/&gt;&lt;wsp:rsid wsp:val=&quot;00295E57&quot;/&gt;&lt;wsp:rsid wsp:val=&quot;0029675B&quot;/&gt;&lt;wsp:rsid wsp:val=&quot;00296B08&quot;/&gt;&lt;wsp:rsid wsp:val=&quot;00296CCD&quot;/&gt;&lt;wsp:rsid wsp:val=&quot;0029745E&quot;/&gt;&lt;wsp:rsid wsp:val=&quot;002975A0&quot;/&gt;&lt;wsp:rsid wsp:val=&quot;002A024D&quot;/&gt;&lt;wsp:rsid wsp:val=&quot;002A0D77&quot;/&gt;&lt;wsp:rsid wsp:val=&quot;002A1225&quot;/&gt;&lt;wsp:rsid wsp:val=&quot;002A1259&quot;/&gt;&lt;wsp:rsid wsp:val=&quot;002A12A1&quot;/&gt;&lt;wsp:rsid wsp:val=&quot;002A2C98&quot;/&gt;&lt;wsp:rsid wsp:val=&quot;002A2EA1&quot;/&gt;&lt;wsp:rsid wsp:val=&quot;002A42F3&quot;/&gt;&lt;wsp:rsid wsp:val=&quot;002A43A8&quot;/&gt;&lt;wsp:rsid wsp:val=&quot;002A5877&quot;/&gt;&lt;wsp:rsid wsp:val=&quot;002A5E22&quot;/&gt;&lt;wsp:rsid wsp:val=&quot;002A5EB8&quot;/&gt;&lt;wsp:rsid wsp:val=&quot;002A678C&quot;/&gt;&lt;wsp:rsid wsp:val=&quot;002A6828&quot;/&gt;&lt;wsp:rsid wsp:val=&quot;002A6B47&quot;/&gt;&lt;wsp:rsid wsp:val=&quot;002B080E&quot;/&gt;&lt;wsp:rsid wsp:val=&quot;002B092F&quot;/&gt;&lt;wsp:rsid wsp:val=&quot;002B1FA1&quot;/&gt;&lt;wsp:rsid wsp:val=&quot;002B2123&quot;/&gt;&lt;wsp:rsid wsp:val=&quot;002B2427&quot;/&gt;&lt;wsp:rsid wsp:val=&quot;002B2843&quot;/&gt;&lt;wsp:rsid wsp:val=&quot;002B2B7F&quot;/&gt;&lt;wsp:rsid wsp:val=&quot;002B2C24&quot;/&gt;&lt;wsp:rsid wsp:val=&quot;002B31D3&quot;/&gt;&lt;wsp:rsid wsp:val=&quot;002B3CFB&quot;/&gt;&lt;wsp:rsid wsp:val=&quot;002B3F4B&quot;/&gt;&lt;wsp:rsid wsp:val=&quot;002B4407&quot;/&gt;&lt;wsp:rsid wsp:val=&quot;002B4888&quot;/&gt;&lt;wsp:rsid wsp:val=&quot;002B50CB&quot;/&gt;&lt;wsp:rsid wsp:val=&quot;002B51D1&quot;/&gt;&lt;wsp:rsid wsp:val=&quot;002B5826&quot;/&gt;&lt;wsp:rsid wsp:val=&quot;002B5E3C&quot;/&gt;&lt;wsp:rsid wsp:val=&quot;002B5F51&quot;/&gt;&lt;wsp:rsid wsp:val=&quot;002B614A&quot;/&gt;&lt;wsp:rsid wsp:val=&quot;002B678E&quot;/&gt;&lt;wsp:rsid wsp:val=&quot;002B7429&quot;/&gt;&lt;wsp:rsid wsp:val=&quot;002C0613&quot;/&gt;&lt;wsp:rsid wsp:val=&quot;002C0910&quot;/&gt;&lt;wsp:rsid wsp:val=&quot;002C0BEE&quot;/&gt;&lt;wsp:rsid wsp:val=&quot;002C3D19&quot;/&gt;&lt;wsp:rsid wsp:val=&quot;002C3E2F&quot;/&gt;&lt;wsp:rsid wsp:val=&quot;002C4D2F&quot;/&gt;&lt;wsp:rsid wsp:val=&quot;002C55C8&quot;/&gt;&lt;wsp:rsid wsp:val=&quot;002C5A5C&quot;/&gt;&lt;wsp:rsid wsp:val=&quot;002C5EFD&quot;/&gt;&lt;wsp:rsid wsp:val=&quot;002C6592&quot;/&gt;&lt;wsp:rsid wsp:val=&quot;002C708C&quot;/&gt;&lt;wsp:rsid wsp:val=&quot;002C70F6&quot;/&gt;&lt;wsp:rsid wsp:val=&quot;002C7670&quot;/&gt;&lt;wsp:rsid wsp:val=&quot;002D03B4&quot;/&gt;&lt;wsp:rsid wsp:val=&quot;002D0D48&quot;/&gt;&lt;wsp:rsid wsp:val=&quot;002D11B0&quot;/&gt;&lt;wsp:rsid wsp:val=&quot;002D1E0A&quot;/&gt;&lt;wsp:rsid wsp:val=&quot;002D4111&quot;/&gt;&lt;wsp:rsid wsp:val=&quot;002D432E&quot;/&gt;&lt;wsp:rsid wsp:val=&quot;002D43E8&quot;/&gt;&lt;wsp:rsid wsp:val=&quot;002D4503&quot;/&gt;&lt;wsp:rsid wsp:val=&quot;002D47C2&quot;/&gt;&lt;wsp:rsid wsp:val=&quot;002D4CA6&quot;/&gt;&lt;wsp:rsid wsp:val=&quot;002D4D2E&quot;/&gt;&lt;wsp:rsid wsp:val=&quot;002D5297&quot;/&gt;&lt;wsp:rsid wsp:val=&quot;002D6705&quot;/&gt;&lt;wsp:rsid wsp:val=&quot;002D6DEE&quot;/&gt;&lt;wsp:rsid wsp:val=&quot;002D72DD&quot;/&gt;&lt;wsp:rsid wsp:val=&quot;002E09DE&quot;/&gt;&lt;wsp:rsid wsp:val=&quot;002E0F45&quot;/&gt;&lt;wsp:rsid wsp:val=&quot;002E0FB6&quot;/&gt;&lt;wsp:rsid wsp:val=&quot;002E122D&quot;/&gt;&lt;wsp:rsid wsp:val=&quot;002E1E70&quot;/&gt;&lt;wsp:rsid wsp:val=&quot;002E2411&quot;/&gt;&lt;wsp:rsid wsp:val=&quot;002E24CA&quot;/&gt;&lt;wsp:rsid wsp:val=&quot;002E26D0&quot;/&gt;&lt;wsp:rsid wsp:val=&quot;002E314B&quot;/&gt;&lt;wsp:rsid wsp:val=&quot;002E3C63&quot;/&gt;&lt;wsp:rsid wsp:val=&quot;002E3CCF&quot;/&gt;&lt;wsp:rsid wsp:val=&quot;002E3CD8&quot;/&gt;&lt;wsp:rsid wsp:val=&quot;002E3FD3&quot;/&gt;&lt;wsp:rsid wsp:val=&quot;002E4BAC&quot;/&gt;&lt;wsp:rsid wsp:val=&quot;002E5671&quot;/&gt;&lt;wsp:rsid wsp:val=&quot;002E57F3&quot;/&gt;&lt;wsp:rsid wsp:val=&quot;002E6248&quot;/&gt;&lt;wsp:rsid wsp:val=&quot;002E6550&quot;/&gt;&lt;wsp:rsid wsp:val=&quot;002E6A4C&quot;/&gt;&lt;wsp:rsid wsp:val=&quot;002E71C9&quot;/&gt;&lt;wsp:rsid wsp:val=&quot;002E72AB&quot;/&gt;&lt;wsp:rsid wsp:val=&quot;002E75E9&quot;/&gt;&lt;wsp:rsid wsp:val=&quot;002E7FA4&quot;/&gt;&lt;wsp:rsid wsp:val=&quot;002F0176&quot;/&gt;&lt;wsp:rsid wsp:val=&quot;002F07C0&quot;/&gt;&lt;wsp:rsid wsp:val=&quot;002F0B11&quot;/&gt;&lt;wsp:rsid wsp:val=&quot;002F1D42&quot;/&gt;&lt;wsp:rsid wsp:val=&quot;002F1EBE&quot;/&gt;&lt;wsp:rsid wsp:val=&quot;002F2B22&quot;/&gt;&lt;wsp:rsid wsp:val=&quot;002F31FF&quot;/&gt;&lt;wsp:rsid wsp:val=&quot;002F34E2&quot;/&gt;&lt;wsp:rsid wsp:val=&quot;002F3E7B&quot;/&gt;&lt;wsp:rsid wsp:val=&quot;002F4047&quot;/&gt;&lt;wsp:rsid wsp:val=&quot;002F43F4&quot;/&gt;&lt;wsp:rsid wsp:val=&quot;002F4E51&quot;/&gt;&lt;wsp:rsid wsp:val=&quot;002F516F&quot;/&gt;&lt;wsp:rsid wsp:val=&quot;002F574B&quot;/&gt;&lt;wsp:rsid wsp:val=&quot;002F5772&quot;/&gt;&lt;wsp:rsid wsp:val=&quot;002F5932&quot;/&gt;&lt;wsp:rsid wsp:val=&quot;002F5F1E&quot;/&gt;&lt;wsp:rsid wsp:val=&quot;002F61CA&quot;/&gt;&lt;wsp:rsid wsp:val=&quot;002F6AAE&quot;/&gt;&lt;wsp:rsid wsp:val=&quot;002F6B0B&quot;/&gt;&lt;wsp:rsid wsp:val=&quot;002F6B83&quot;/&gt;&lt;wsp:rsid wsp:val=&quot;002F75FE&quot;/&gt;&lt;wsp:rsid wsp:val=&quot;00301524&quot;/&gt;&lt;wsp:rsid wsp:val=&quot;00301F60&quot;/&gt;&lt;wsp:rsid wsp:val=&quot;003022F4&quot;/&gt;&lt;wsp:rsid wsp:val=&quot;003026A0&quot;/&gt;&lt;wsp:rsid wsp:val=&quot;003027AC&quot;/&gt;&lt;wsp:rsid wsp:val=&quot;00302BD0&quot;/&gt;&lt;wsp:rsid wsp:val=&quot;00302F18&quot;/&gt;&lt;wsp:rsid wsp:val=&quot;00302FC9&quot;/&gt;&lt;wsp:rsid wsp:val=&quot;003035E5&quot;/&gt;&lt;wsp:rsid wsp:val=&quot;00303726&quot;/&gt;&lt;wsp:rsid wsp:val=&quot;00303F36&quot;/&gt;&lt;wsp:rsid wsp:val=&quot;00304D37&quot;/&gt;&lt;wsp:rsid wsp:val=&quot;003069E1&quot;/&gt;&lt;wsp:rsid wsp:val=&quot;003069E2&quot;/&gt;&lt;wsp:rsid wsp:val=&quot;00306F1F&quot;/&gt;&lt;wsp:rsid wsp:val=&quot;003070CD&quot;/&gt;&lt;wsp:rsid wsp:val=&quot;003073A0&quot;/&gt;&lt;wsp:rsid wsp:val=&quot;0031074C&quot;/&gt;&lt;wsp:rsid wsp:val=&quot;003108CB&quot;/&gt;&lt;wsp:rsid wsp:val=&quot;003112FD&quot;/&gt;&lt;wsp:rsid wsp:val=&quot;003113E8&quot;/&gt;&lt;wsp:rsid wsp:val=&quot;00311781&quot;/&gt;&lt;wsp:rsid wsp:val=&quot;003119BE&quot;/&gt;&lt;wsp:rsid wsp:val=&quot;00312173&quot;/&gt;&lt;wsp:rsid wsp:val=&quot;003123C5&quot;/&gt;&lt;wsp:rsid wsp:val=&quot;00312D3E&quot;/&gt;&lt;wsp:rsid wsp:val=&quot;0031322A&quot;/&gt;&lt;wsp:rsid wsp:val=&quot;003134D2&quot;/&gt;&lt;wsp:rsid wsp:val=&quot;00313F4A&quot;/&gt;&lt;wsp:rsid wsp:val=&quot;003149E8&quot;/&gt;&lt;wsp:rsid wsp:val=&quot;00314A9F&quot;/&gt;&lt;wsp:rsid wsp:val=&quot;00314E91&quot;/&gt;&lt;wsp:rsid wsp:val=&quot;003156E5&quot;/&gt;&lt;wsp:rsid wsp:val=&quot;00315F0E&quot;/&gt;&lt;wsp:rsid wsp:val=&quot;00316015&quot;/&gt;&lt;wsp:rsid wsp:val=&quot;003163EF&quot;/&gt;&lt;wsp:rsid wsp:val=&quot;003163F4&quot;/&gt;&lt;wsp:rsid wsp:val=&quot;003177FF&quot;/&gt;&lt;wsp:rsid wsp:val=&quot;003179FE&quot;/&gt;&lt;wsp:rsid wsp:val=&quot;00317D88&quot;/&gt;&lt;wsp:rsid wsp:val=&quot;0032024B&quot;/&gt;&lt;wsp:rsid wsp:val=&quot;00320AFD&quot;/&gt;&lt;wsp:rsid wsp:val=&quot;00321289&quot;/&gt;&lt;wsp:rsid wsp:val=&quot;003215C6&quot;/&gt;&lt;wsp:rsid wsp:val=&quot;00322541&quot;/&gt;&lt;wsp:rsid wsp:val=&quot;0032260F&quot;/&gt;&lt;wsp:rsid wsp:val=&quot;00322863&quot;/&gt;&lt;wsp:rsid wsp:val=&quot;00322ED8&quot;/&gt;&lt;wsp:rsid wsp:val=&quot;00322F2B&quot;/&gt;&lt;wsp:rsid wsp:val=&quot;00323493&quot;/&gt;&lt;wsp:rsid wsp:val=&quot;00323892&quot;/&gt;&lt;wsp:rsid wsp:val=&quot;003239B8&quot;/&gt;&lt;wsp:rsid wsp:val=&quot;00323CA4&quot;/&gt;&lt;wsp:rsid wsp:val=&quot;00324B50&quot;/&gt;&lt;wsp:rsid wsp:val=&quot;00325924&quot;/&gt;&lt;wsp:rsid wsp:val=&quot;00325A7D&quot;/&gt;&lt;wsp:rsid wsp:val=&quot;0032674F&quot;/&gt;&lt;wsp:rsid wsp:val=&quot;00327FEB&quot;/&gt;&lt;wsp:rsid wsp:val=&quot;00330F80&quot;/&gt;&lt;wsp:rsid wsp:val=&quot;0033178D&quot;/&gt;&lt;wsp:rsid wsp:val=&quot;003318D9&quot;/&gt;&lt;wsp:rsid wsp:val=&quot;00331E20&quot;/&gt;&lt;wsp:rsid wsp:val=&quot;00332DCE&quot;/&gt;&lt;wsp:rsid wsp:val=&quot;00332FDC&quot;/&gt;&lt;wsp:rsid wsp:val=&quot;003339CE&quot;/&gt;&lt;wsp:rsid wsp:val=&quot;0033402B&quot;/&gt;&lt;wsp:rsid wsp:val=&quot;00334386&quot;/&gt;&lt;wsp:rsid wsp:val=&quot;00334473&quot;/&gt;&lt;wsp:rsid wsp:val=&quot;00334ADE&quot;/&gt;&lt;wsp:rsid wsp:val=&quot;00334B49&quot;/&gt;&lt;wsp:rsid wsp:val=&quot;00334E16&quot;/&gt;&lt;wsp:rsid wsp:val=&quot;00334E71&quot;/&gt;&lt;wsp:rsid wsp:val=&quot;00335E4E&quot;/&gt;&lt;wsp:rsid wsp:val=&quot;003363DE&quot;/&gt;&lt;wsp:rsid wsp:val=&quot;00336992&quot;/&gt;&lt;wsp:rsid wsp:val=&quot;00336998&quot;/&gt;&lt;wsp:rsid wsp:val=&quot;00336EAB&quot;/&gt;&lt;wsp:rsid wsp:val=&quot;00337F99&quot;/&gt;&lt;wsp:rsid wsp:val=&quot;003404F5&quot;/&gt;&lt;wsp:rsid wsp:val=&quot;00340666&quot;/&gt;&lt;wsp:rsid wsp:val=&quot;00340B4B&quot;/&gt;&lt;wsp:rsid wsp:val=&quot;00340BE3&quot;/&gt;&lt;wsp:rsid wsp:val=&quot;0034155A&quot;/&gt;&lt;wsp:rsid wsp:val=&quot;003423D7&quot;/&gt;&lt;wsp:rsid wsp:val=&quot;00342785&quot;/&gt;&lt;wsp:rsid wsp:val=&quot;003450D5&quot;/&gt;&lt;wsp:rsid wsp:val=&quot;00345431&quot;/&gt;&lt;wsp:rsid wsp:val=&quot;00345AA3&quot;/&gt;&lt;wsp:rsid wsp:val=&quot;00346671&quot;/&gt;&lt;wsp:rsid wsp:val=&quot;003471F3&quot;/&gt;&lt;wsp:rsid wsp:val=&quot;00347F4A&quot;/&gt;&lt;wsp:rsid wsp:val=&quot;00350D11&quot;/&gt;&lt;wsp:rsid wsp:val=&quot;003516BC&quot;/&gt;&lt;wsp:rsid wsp:val=&quot;00352589&quot;/&gt;&lt;wsp:rsid wsp:val=&quot;00353BE6&quot;/&gt;&lt;wsp:rsid wsp:val=&quot;00353C55&quot;/&gt;&lt;wsp:rsid wsp:val=&quot;00355092&quot;/&gt;&lt;wsp:rsid wsp:val=&quot;00355A27&quot;/&gt;&lt;wsp:rsid wsp:val=&quot;00355C93&quot;/&gt;&lt;wsp:rsid wsp:val=&quot;00355CD9&quot;/&gt;&lt;wsp:rsid wsp:val=&quot;003561FA&quot;/&gt;&lt;wsp:rsid wsp:val=&quot;0035631F&quot;/&gt;&lt;wsp:rsid wsp:val=&quot;003570EC&quot;/&gt;&lt;wsp:rsid wsp:val=&quot;00357E4E&quot;/&gt;&lt;wsp:rsid wsp:val=&quot;0036087B&quot;/&gt;&lt;wsp:rsid wsp:val=&quot;00360AEF&quot;/&gt;&lt;wsp:rsid wsp:val=&quot;003612A3&quot;/&gt;&lt;wsp:rsid wsp:val=&quot;003614D6&quot;/&gt;&lt;wsp:rsid wsp:val=&quot;003614D9&quot;/&gt;&lt;wsp:rsid wsp:val=&quot;0036176D&quot;/&gt;&lt;wsp:rsid wsp:val=&quot;00361B9B&quot;/&gt;&lt;wsp:rsid wsp:val=&quot;00361E6B&quot;/&gt;&lt;wsp:rsid wsp:val=&quot;00362228&quot;/&gt;&lt;wsp:rsid wsp:val=&quot;00362742&quot;/&gt;&lt;wsp:rsid wsp:val=&quot;00362795&quot;/&gt;&lt;wsp:rsid wsp:val=&quot;003631EF&quot;/&gt;&lt;wsp:rsid wsp:val=&quot;003636E1&quot;/&gt;&lt;wsp:rsid wsp:val=&quot;00363DD0&quot;/&gt;&lt;wsp:rsid wsp:val=&quot;003641A0&quot;/&gt;&lt;wsp:rsid wsp:val=&quot;00364471&quot;/&gt;&lt;wsp:rsid wsp:val=&quot;00364A4A&quot;/&gt;&lt;wsp:rsid wsp:val=&quot;0036504E&quot;/&gt;&lt;wsp:rsid wsp:val=&quot;003650B8&quot;/&gt;&lt;wsp:rsid wsp:val=&quot;00365C4F&quot;/&gt;&lt;wsp:rsid wsp:val=&quot;00365D13&quot;/&gt;&lt;wsp:rsid wsp:val=&quot;00365D48&quot;/&gt;&lt;wsp:rsid wsp:val=&quot;00366187&quot;/&gt;&lt;wsp:rsid wsp:val=&quot;00366690&quot;/&gt;&lt;wsp:rsid wsp:val=&quot;0036698C&quot;/&gt;&lt;wsp:rsid wsp:val=&quot;003669B1&quot;/&gt;&lt;wsp:rsid wsp:val=&quot;003671AA&quot;/&gt;&lt;wsp:rsid wsp:val=&quot;00367476&quot;/&gt;&lt;wsp:rsid wsp:val=&quot;003674E5&quot;/&gt;&lt;wsp:rsid wsp:val=&quot;00367851&quot;/&gt;&lt;wsp:rsid wsp:val=&quot;00367B9C&quot;/&gt;&lt;wsp:rsid wsp:val=&quot;00371084&quot;/&gt;&lt;wsp:rsid wsp:val=&quot;003713C1&quot;/&gt;&lt;wsp:rsid wsp:val=&quot;00371946&quot;/&gt;&lt;wsp:rsid wsp:val=&quot;00371A36&quot;/&gt;&lt;wsp:rsid wsp:val=&quot;00371B4A&quot;/&gt;&lt;wsp:rsid wsp:val=&quot;00371B91&quot;/&gt;&lt;wsp:rsid wsp:val=&quot;003720D5&quot;/&gt;&lt;wsp:rsid wsp:val=&quot;00372257&quot;/&gt;&lt;wsp:rsid wsp:val=&quot;003733AD&quot;/&gt;&lt;wsp:rsid wsp:val=&quot;00373C24&quot;/&gt;&lt;wsp:rsid wsp:val=&quot;00374157&quot;/&gt;&lt;wsp:rsid wsp:val=&quot;0037491A&quot;/&gt;&lt;wsp:rsid wsp:val=&quot;00374A7F&quot;/&gt;&lt;wsp:rsid wsp:val=&quot;00374C25&quot;/&gt;&lt;wsp:rsid wsp:val=&quot;0037564D&quot;/&gt;&lt;wsp:rsid wsp:val=&quot;0037622A&quot;/&gt;&lt;wsp:rsid wsp:val=&quot;0037697F&quot;/&gt;&lt;wsp:rsid wsp:val=&quot;00376B65&quot;/&gt;&lt;wsp:rsid wsp:val=&quot;00376BCF&quot;/&gt;&lt;wsp:rsid wsp:val=&quot;00376DE7&quot;/&gt;&lt;wsp:rsid wsp:val=&quot;0037726A&quot;/&gt;&lt;wsp:rsid wsp:val=&quot;0037739B&quot;/&gt;&lt;wsp:rsid wsp:val=&quot;003773CB&quot;/&gt;&lt;wsp:rsid wsp:val=&quot;003779AF&quot;/&gt;&lt;wsp:rsid wsp:val=&quot;00377B6D&quot;/&gt;&lt;wsp:rsid wsp:val=&quot;003805E4&quot;/&gt;&lt;wsp:rsid wsp:val=&quot;00380CB6&quot;/&gt;&lt;wsp:rsid wsp:val=&quot;00380D27&quot;/&gt;&lt;wsp:rsid wsp:val=&quot;00381C8A&quot;/&gt;&lt;wsp:rsid wsp:val=&quot;003833D5&quot;/&gt;&lt;wsp:rsid wsp:val=&quot;0038484C&quot;/&gt;&lt;wsp:rsid wsp:val=&quot;00384BE5&quot;/&gt;&lt;wsp:rsid wsp:val=&quot;003852EA&quot;/&gt;&lt;wsp:rsid wsp:val=&quot;003857A1&quot;/&gt;&lt;wsp:rsid wsp:val=&quot;00385D68&quot;/&gt;&lt;wsp:rsid wsp:val=&quot;003860D1&quot;/&gt;&lt;wsp:rsid wsp:val=&quot;00386148&quot;/&gt;&lt;wsp:rsid wsp:val=&quot;003865CC&quot;/&gt;&lt;wsp:rsid wsp:val=&quot;00386BAA&quot;/&gt;&lt;wsp:rsid wsp:val=&quot;00390493&quot;/&gt;&lt;wsp:rsid wsp:val=&quot;00390EB2&quot;/&gt;&lt;wsp:rsid wsp:val=&quot;003917B5&quot;/&gt;&lt;wsp:rsid wsp:val=&quot;00391B34&quot;/&gt;&lt;wsp:rsid wsp:val=&quot;00392027&quot;/&gt;&lt;wsp:rsid wsp:val=&quot;0039210C&quot;/&gt;&lt;wsp:rsid wsp:val=&quot;00394AB7&quot;/&gt;&lt;wsp:rsid wsp:val=&quot;00395103&quot;/&gt;&lt;wsp:rsid wsp:val=&quot;00395604&quot;/&gt;&lt;wsp:rsid wsp:val=&quot;00395902&quot;/&gt;&lt;wsp:rsid wsp:val=&quot;00395C9D&quot;/&gt;&lt;wsp:rsid wsp:val=&quot;00395CF0&quot;/&gt;&lt;wsp:rsid wsp:val=&quot;00396E2D&quot;/&gt;&lt;wsp:rsid wsp:val=&quot;003971F5&quot;/&gt;&lt;wsp:rsid wsp:val=&quot;00397566&quot;/&gt;&lt;wsp:rsid wsp:val=&quot;0039793E&quot;/&gt;&lt;wsp:rsid wsp:val=&quot;003A01D0&quot;/&gt;&lt;wsp:rsid wsp:val=&quot;003A06DC&quot;/&gt;&lt;wsp:rsid wsp:val=&quot;003A1CF9&quot;/&gt;&lt;wsp:rsid wsp:val=&quot;003A29F0&quot;/&gt;&lt;wsp:rsid wsp:val=&quot;003A2C13&quot;/&gt;&lt;wsp:rsid wsp:val=&quot;003A2CDE&quot;/&gt;&lt;wsp:rsid wsp:val=&quot;003A2D89&quot;/&gt;&lt;wsp:rsid wsp:val=&quot;003A2E6A&quot;/&gt;&lt;wsp:rsid wsp:val=&quot;003A300A&quot;/&gt;&lt;wsp:rsid wsp:val=&quot;003A30E2&quot;/&gt;&lt;wsp:rsid wsp:val=&quot;003A3453&quot;/&gt;&lt;wsp:rsid wsp:val=&quot;003A3A4A&quot;/&gt;&lt;wsp:rsid wsp:val=&quot;003A3ACA&quot;/&gt;&lt;wsp:rsid wsp:val=&quot;003A3BDD&quot;/&gt;&lt;wsp:rsid wsp:val=&quot;003A3F0C&quot;/&gt;&lt;wsp:rsid wsp:val=&quot;003A4C1E&quot;/&gt;&lt;wsp:rsid wsp:val=&quot;003A536E&quot;/&gt;&lt;wsp:rsid wsp:val=&quot;003A599D&quot;/&gt;&lt;wsp:rsid wsp:val=&quot;003A5EC0&quot;/&gt;&lt;wsp:rsid wsp:val=&quot;003A6223&quot;/&gt;&lt;wsp:rsid wsp:val=&quot;003A6935&quot;/&gt;&lt;wsp:rsid wsp:val=&quot;003A6D6F&quot;/&gt;&lt;wsp:rsid wsp:val=&quot;003A732D&quot;/&gt;&lt;wsp:rsid wsp:val=&quot;003A7FF0&quot;/&gt;&lt;wsp:rsid wsp:val=&quot;003B1489&quot;/&gt;&lt;wsp:rsid wsp:val=&quot;003B203C&quot;/&gt;&lt;wsp:rsid wsp:val=&quot;003B31DF&quot;/&gt;&lt;wsp:rsid wsp:val=&quot;003B35DD&quot;/&gt;&lt;wsp:rsid wsp:val=&quot;003B3822&quot;/&gt;&lt;wsp:rsid wsp:val=&quot;003B3EF7&quot;/&gt;&lt;wsp:rsid wsp:val=&quot;003B3F08&quot;/&gt;&lt;wsp:rsid wsp:val=&quot;003B4288&quot;/&gt;&lt;wsp:rsid wsp:val=&quot;003B48CC&quot;/&gt;&lt;wsp:rsid wsp:val=&quot;003B525F&quot;/&gt;&lt;wsp:rsid wsp:val=&quot;003B5B80&quot;/&gt;&lt;wsp:rsid wsp:val=&quot;003B65AB&quot;/&gt;&lt;wsp:rsid wsp:val=&quot;003B699A&quot;/&gt;&lt;wsp:rsid wsp:val=&quot;003C0119&quot;/&gt;&lt;wsp:rsid wsp:val=&quot;003C0AE7&quot;/&gt;&lt;wsp:rsid wsp:val=&quot;003C1384&quot;/&gt;&lt;wsp:rsid wsp:val=&quot;003C1585&quot;/&gt;&lt;wsp:rsid wsp:val=&quot;003C165D&quot;/&gt;&lt;wsp:rsid wsp:val=&quot;003C16B7&quot;/&gt;&lt;wsp:rsid wsp:val=&quot;003C1C30&quot;/&gt;&lt;wsp:rsid wsp:val=&quot;003C1C56&quot;/&gt;&lt;wsp:rsid wsp:val=&quot;003C2531&quot;/&gt;&lt;wsp:rsid wsp:val=&quot;003C255E&quot;/&gt;&lt;wsp:rsid wsp:val=&quot;003C2875&quot;/&gt;&lt;wsp:rsid wsp:val=&quot;003C3B89&quot;/&gt;&lt;wsp:rsid wsp:val=&quot;003C3BE5&quot;/&gt;&lt;wsp:rsid wsp:val=&quot;003C40B0&quot;/&gt;&lt;wsp:rsid wsp:val=&quot;003C444E&quot;/&gt;&lt;wsp:rsid wsp:val=&quot;003C5103&quot;/&gt;&lt;wsp:rsid wsp:val=&quot;003C5BDD&quot;/&gt;&lt;wsp:rsid wsp:val=&quot;003C5CAF&quot;/&gt;&lt;wsp:rsid wsp:val=&quot;003C66D4&quot;/&gt;&lt;wsp:rsid wsp:val=&quot;003C7047&quot;/&gt;&lt;wsp:rsid wsp:val=&quot;003C7578&quot;/&gt;&lt;wsp:rsid wsp:val=&quot;003C7FE3&quot;/&gt;&lt;wsp:rsid wsp:val=&quot;003D0008&quot;/&gt;&lt;wsp:rsid wsp:val=&quot;003D04F0&quot;/&gt;&lt;wsp:rsid wsp:val=&quot;003D13E1&quot;/&gt;&lt;wsp:rsid wsp:val=&quot;003D163E&quot;/&gt;&lt;wsp:rsid wsp:val=&quot;003D1881&quot;/&gt;&lt;wsp:rsid wsp:val=&quot;003D21A6&quot;/&gt;&lt;wsp:rsid wsp:val=&quot;003D227E&quot;/&gt;&lt;wsp:rsid wsp:val=&quot;003D2530&quot;/&gt;&lt;wsp:rsid wsp:val=&quot;003D257E&quot;/&gt;&lt;wsp:rsid wsp:val=&quot;003D2AB5&quot;/&gt;&lt;wsp:rsid wsp:val=&quot;003D2AE8&quot;/&gt;&lt;wsp:rsid wsp:val=&quot;003D387F&quot;/&gt;&lt;wsp:rsid wsp:val=&quot;003D3C59&quot;/&gt;&lt;wsp:rsid wsp:val=&quot;003D42A9&quot;/&gt;&lt;wsp:rsid wsp:val=&quot;003D48AA&quot;/&gt;&lt;wsp:rsid wsp:val=&quot;003D49E4&quot;/&gt;&lt;wsp:rsid wsp:val=&quot;003D4E12&quot;/&gt;&lt;wsp:rsid wsp:val=&quot;003D57BC&quot;/&gt;&lt;wsp:rsid wsp:val=&quot;003D7539&quot;/&gt;&lt;wsp:rsid wsp:val=&quot;003D7B36&quot;/&gt;&lt;wsp:rsid wsp:val=&quot;003E1A16&quot;/&gt;&lt;wsp:rsid wsp:val=&quot;003E1F34&quot;/&gt;&lt;wsp:rsid wsp:val=&quot;003E3023&quot;/&gt;&lt;wsp:rsid wsp:val=&quot;003E3276&quot;/&gt;&lt;wsp:rsid wsp:val=&quot;003E3A6A&quot;/&gt;&lt;wsp:rsid wsp:val=&quot;003E5293&quot;/&gt;&lt;wsp:rsid wsp:val=&quot;003E546B&quot;/&gt;&lt;wsp:rsid wsp:val=&quot;003E604B&quot;/&gt;&lt;wsp:rsid wsp:val=&quot;003E7161&quot;/&gt;&lt;wsp:rsid wsp:val=&quot;003E78FA&quot;/&gt;&lt;wsp:rsid wsp:val=&quot;003E79D9&quot;/&gt;&lt;wsp:rsid wsp:val=&quot;003E7A9A&quot;/&gt;&lt;wsp:rsid wsp:val=&quot;003F0105&quot;/&gt;&lt;wsp:rsid wsp:val=&quot;003F0449&quot;/&gt;&lt;wsp:rsid wsp:val=&quot;003F0B05&quot;/&gt;&lt;wsp:rsid wsp:val=&quot;003F1755&quot;/&gt;&lt;wsp:rsid wsp:val=&quot;003F1B3C&quot;/&gt;&lt;wsp:rsid wsp:val=&quot;003F1F02&quot;/&gt;&lt;wsp:rsid wsp:val=&quot;003F20E7&quot;/&gt;&lt;wsp:rsid wsp:val=&quot;003F2393&quot;/&gt;&lt;wsp:rsid wsp:val=&quot;003F28CA&quot;/&gt;&lt;wsp:rsid wsp:val=&quot;003F29B0&quot;/&gt;&lt;wsp:rsid wsp:val=&quot;003F34E8&quot;/&gt;&lt;wsp:rsid wsp:val=&quot;003F36EF&quot;/&gt;&lt;wsp:rsid wsp:val=&quot;003F3C5D&quot;/&gt;&lt;wsp:rsid wsp:val=&quot;003F3D89&quot;/&gt;&lt;wsp:rsid wsp:val=&quot;003F3FD1&quot;/&gt;&lt;wsp:rsid wsp:val=&quot;003F5330&quot;/&gt;&lt;wsp:rsid wsp:val=&quot;003F60DF&quot;/&gt;&lt;wsp:rsid wsp:val=&quot;003F6B0B&quot;/&gt;&lt;wsp:rsid wsp:val=&quot;003F71EE&quot;/&gt;&lt;wsp:rsid wsp:val=&quot;003F7376&quot;/&gt;&lt;wsp:rsid wsp:val=&quot;003F79BD&quot;/&gt;&lt;wsp:rsid wsp:val=&quot;003F7B18&quot;/&gt;&lt;wsp:rsid wsp:val=&quot;003F7F6D&quot;/&gt;&lt;wsp:rsid wsp:val=&quot;0040036E&quot;/&gt;&lt;wsp:rsid wsp:val=&quot;0040048B&quot;/&gt;&lt;wsp:rsid wsp:val=&quot;00402044&quot;/&gt;&lt;wsp:rsid wsp:val=&quot;00402059&quot;/&gt;&lt;wsp:rsid wsp:val=&quot;0040294D&quot;/&gt;&lt;wsp:rsid wsp:val=&quot;004029D2&quot;/&gt;&lt;wsp:rsid wsp:val=&quot;00403272&quot;/&gt;&lt;wsp:rsid wsp:val=&quot;00403482&quot;/&gt;&lt;wsp:rsid wsp:val=&quot;004038C7&quot;/&gt;&lt;wsp:rsid wsp:val=&quot;00403DA8&quot;/&gt;&lt;wsp:rsid wsp:val=&quot;004049CD&quot;/&gt;&lt;wsp:rsid wsp:val=&quot;00405724&quot;/&gt;&lt;wsp:rsid wsp:val=&quot;0040578F&quot;/&gt;&lt;wsp:rsid wsp:val=&quot;00405867&quot;/&gt;&lt;wsp:rsid wsp:val=&quot;00405996&quot;/&gt;&lt;wsp:rsid wsp:val=&quot;0040646D&quot;/&gt;&lt;wsp:rsid wsp:val=&quot;00406964&quot;/&gt;&lt;wsp:rsid wsp:val=&quot;00406B75&quot;/&gt;&lt;wsp:rsid wsp:val=&quot;00407C3B&quot;/&gt;&lt;wsp:rsid wsp:val=&quot;00407E93&quot;/&gt;&lt;wsp:rsid wsp:val=&quot;0041030C&quot;/&gt;&lt;wsp:rsid wsp:val=&quot;00410564&quot;/&gt;&lt;wsp:rsid wsp:val=&quot;00410D02&quot;/&gt;&lt;wsp:rsid wsp:val=&quot;00410D2D&quot;/&gt;&lt;wsp:rsid wsp:val=&quot;00411BCD&quot;/&gt;&lt;wsp:rsid wsp:val=&quot;00412C9E&quot;/&gt;&lt;wsp:rsid wsp:val=&quot;00412DE6&quot;/&gt;&lt;wsp:rsid wsp:val=&quot;00414414&quot;/&gt;&lt;wsp:rsid wsp:val=&quot;00414503&quot;/&gt;&lt;wsp:rsid wsp:val=&quot;00414821&quot;/&gt;&lt;wsp:rsid wsp:val=&quot;00416747&quot;/&gt;&lt;wsp:rsid wsp:val=&quot;004171AA&quot;/&gt;&lt;wsp:rsid wsp:val=&quot;004201E2&quot;/&gt;&lt;wsp:rsid wsp:val=&quot;00420A0C&quot;/&gt;&lt;wsp:rsid wsp:val=&quot;00421502&quot;/&gt;&lt;wsp:rsid wsp:val=&quot;00421E29&quot;/&gt;&lt;wsp:rsid wsp:val=&quot;00421EAD&quot;/&gt;&lt;wsp:rsid wsp:val=&quot;0042200D&quot;/&gt;&lt;wsp:rsid wsp:val=&quot;00422097&quot;/&gt;&lt;wsp:rsid wsp:val=&quot;00423497&quot;/&gt;&lt;wsp:rsid wsp:val=&quot;0042391E&quot;/&gt;&lt;wsp:rsid wsp:val=&quot;00423C13&quot;/&gt;&lt;wsp:rsid wsp:val=&quot;00423C32&quot;/&gt;&lt;wsp:rsid wsp:val=&quot;0042477D&quot;/&gt;&lt;wsp:rsid wsp:val=&quot;00424B17&quot;/&gt;&lt;wsp:rsid wsp:val=&quot;004256A4&quot;/&gt;&lt;wsp:rsid wsp:val=&quot;00426BE1&quot;/&gt;&lt;wsp:rsid wsp:val=&quot;00427A02&quot;/&gt;&lt;wsp:rsid wsp:val=&quot;00427C26&quot;/&gt;&lt;wsp:rsid wsp:val=&quot;00431082&quot;/&gt;&lt;wsp:rsid wsp:val=&quot;00431367&quot;/&gt;&lt;wsp:rsid wsp:val=&quot;0043194D&quot;/&gt;&lt;wsp:rsid wsp:val=&quot;00431AC6&quot;/&gt;&lt;wsp:rsid wsp:val=&quot;00432079&quot;/&gt;&lt;wsp:rsid wsp:val=&quot;00432139&quot;/&gt;&lt;wsp:rsid wsp:val=&quot;00432433&quot;/&gt;&lt;wsp:rsid wsp:val=&quot;004325F2&quot;/&gt;&lt;wsp:rsid wsp:val=&quot;0043314B&quot;/&gt;&lt;wsp:rsid wsp:val=&quot;00433AD2&quot;/&gt;&lt;wsp:rsid wsp:val=&quot;00433EC4&quot;/&gt;&lt;wsp:rsid wsp:val=&quot;00435231&quot;/&gt;&lt;wsp:rsid wsp:val=&quot;00435B12&quot;/&gt;&lt;wsp:rsid wsp:val=&quot;00435EBA&quot;/&gt;&lt;wsp:rsid wsp:val=&quot;00436C84&quot;/&gt;&lt;wsp:rsid wsp:val=&quot;00436EA2&quot;/&gt;&lt;wsp:rsid wsp:val=&quot;00437428&quot;/&gt;&lt;wsp:rsid wsp:val=&quot;00437D14&quot;/&gt;&lt;wsp:rsid wsp:val=&quot;004403E4&quot;/&gt;&lt;wsp:rsid wsp:val=&quot;004409CD&quot;/&gt;&lt;wsp:rsid wsp:val=&quot;00440E10&quot;/&gt;&lt;wsp:rsid wsp:val=&quot;00441062&quot;/&gt;&lt;wsp:rsid wsp:val=&quot;00441457&quot;/&gt;&lt;wsp:rsid wsp:val=&quot;004418EC&quot;/&gt;&lt;wsp:rsid wsp:val=&quot;00441D2A&quot;/&gt;&lt;wsp:rsid wsp:val=&quot;00441E4C&quot;/&gt;&lt;wsp:rsid wsp:val=&quot;00441F66&quot;/&gt;&lt;wsp:rsid wsp:val=&quot;0044227C&quot;/&gt;&lt;wsp:rsid wsp:val=&quot;00442858&quot;/&gt;&lt;wsp:rsid wsp:val=&quot;00443273&quot;/&gt;&lt;wsp:rsid wsp:val=&quot;0044377F&quot;/&gt;&lt;wsp:rsid wsp:val=&quot;00443849&quot;/&gt;&lt;wsp:rsid wsp:val=&quot;00443AA7&quot;/&gt;&lt;wsp:rsid wsp:val=&quot;0044440E&quot;/&gt;&lt;wsp:rsid wsp:val=&quot;0044596D&quot;/&gt;&lt;wsp:rsid wsp:val=&quot;00445B96&quot;/&gt;&lt;wsp:rsid wsp:val=&quot;00446515&quot;/&gt;&lt;wsp:rsid wsp:val=&quot;004479F9&quot;/&gt;&lt;wsp:rsid wsp:val=&quot;004501FC&quot;/&gt;&lt;wsp:rsid wsp:val=&quot;004509CB&quot;/&gt;&lt;wsp:rsid wsp:val=&quot;00450DED&quot;/&gt;&lt;wsp:rsid wsp:val=&quot;004511F1&quot;/&gt;&lt;wsp:rsid wsp:val=&quot;00451473&quot;/&gt;&lt;wsp:rsid wsp:val=&quot;00451943&quot;/&gt;&lt;wsp:rsid wsp:val=&quot;00451993&quot;/&gt;&lt;wsp:rsid wsp:val=&quot;00451A85&quot;/&gt;&lt;wsp:rsid wsp:val=&quot;0045269A&quot;/&gt;&lt;wsp:rsid wsp:val=&quot;00454E9C&quot;/&gt;&lt;wsp:rsid wsp:val=&quot;00454EAC&quot;/&gt;&lt;wsp:rsid wsp:val=&quot;00455304&quot;/&gt;&lt;wsp:rsid wsp:val=&quot;004554BD&quot;/&gt;&lt;wsp:rsid wsp:val=&quot;00455A88&quot;/&gt;&lt;wsp:rsid wsp:val=&quot;00455F02&quot;/&gt;&lt;wsp:rsid wsp:val=&quot;00456829&quot;/&gt;&lt;wsp:rsid wsp:val=&quot;00457A93&quot;/&gt;&lt;wsp:rsid wsp:val=&quot;00460199&quot;/&gt;&lt;wsp:rsid wsp:val=&quot;00461537&quot;/&gt;&lt;wsp:rsid wsp:val=&quot;00462685&quot;/&gt;&lt;wsp:rsid wsp:val=&quot;00462D2F&quot;/&gt;&lt;wsp:rsid wsp:val=&quot;00462E9B&quot;/&gt;&lt;wsp:rsid wsp:val=&quot;00462F6E&quot;/&gt;&lt;wsp:rsid wsp:val=&quot;004631EB&quot;/&gt;&lt;wsp:rsid wsp:val=&quot;004637A9&quot;/&gt;&lt;wsp:rsid wsp:val=&quot;00463909&quot;/&gt;&lt;wsp:rsid wsp:val=&quot;00463A7B&quot;/&gt;&lt;wsp:rsid wsp:val=&quot;00463E92&quot;/&gt;&lt;wsp:rsid wsp:val=&quot;004642CE&quot;/&gt;&lt;wsp:rsid wsp:val=&quot;0046492C&quot;/&gt;&lt;wsp:rsid wsp:val=&quot;00464F25&quot;/&gt;&lt;wsp:rsid wsp:val=&quot;004650DB&quot;/&gt;&lt;wsp:rsid wsp:val=&quot;00466D26&quot;/&gt;&lt;wsp:rsid wsp:val=&quot;0046701A&quot;/&gt;&lt;wsp:rsid wsp:val=&quot;0047118C&quot;/&gt;&lt;wsp:rsid wsp:val=&quot;0047190E&quot;/&gt;&lt;wsp:rsid wsp:val=&quot;00472A6D&quot;/&gt;&lt;wsp:rsid wsp:val=&quot;00473155&quot;/&gt;&lt;wsp:rsid wsp:val=&quot;004743CA&quot;/&gt;&lt;wsp:rsid wsp:val=&quot;00474632&quot;/&gt;&lt;wsp:rsid wsp:val=&quot;00476499&quot;/&gt;&lt;wsp:rsid wsp:val=&quot;004769F0&quot;/&gt;&lt;wsp:rsid wsp:val=&quot;0047765C&quot;/&gt;&lt;wsp:rsid wsp:val=&quot;00477AEB&quot;/&gt;&lt;wsp:rsid wsp:val=&quot;004801BB&quot;/&gt;&lt;wsp:rsid wsp:val=&quot;004807AC&quot;/&gt;&lt;wsp:rsid wsp:val=&quot;00480D09&quot;/&gt;&lt;wsp:rsid wsp:val=&quot;004818EE&quot;/&gt;&lt;wsp:rsid wsp:val=&quot;004820CC&quot;/&gt;&lt;wsp:rsid wsp:val=&quot;00482185&quot;/&gt;&lt;wsp:rsid wsp:val=&quot;00482FD7&quot;/&gt;&lt;wsp:rsid wsp:val=&quot;004831C3&quot;/&gt;&lt;wsp:rsid wsp:val=&quot;00483286&quot;/&gt;&lt;wsp:rsid wsp:val=&quot;00483923&quot;/&gt;&lt;wsp:rsid wsp:val=&quot;00483C90&quot;/&gt;&lt;wsp:rsid wsp:val=&quot;00483D37&quot;/&gt;&lt;wsp:rsid wsp:val=&quot;004846E4&quot;/&gt;&lt;wsp:rsid wsp:val=&quot;00484A91&quot;/&gt;&lt;wsp:rsid wsp:val=&quot;00486F52&quot;/&gt;&lt;wsp:rsid wsp:val=&quot;00487C33&quot;/&gt;&lt;wsp:rsid wsp:val=&quot;00490C6F&quot;/&gt;&lt;wsp:rsid wsp:val=&quot;00490CC8&quot;/&gt;&lt;wsp:rsid wsp:val=&quot;0049107C&quot;/&gt;&lt;wsp:rsid wsp:val=&quot;00491C63&quot;/&gt;&lt;wsp:rsid wsp:val=&quot;004920E5&quot;/&gt;&lt;wsp:rsid wsp:val=&quot;0049297C&quot;/&gt;&lt;wsp:rsid wsp:val=&quot;00493844&quot;/&gt;&lt;wsp:rsid wsp:val=&quot;00493A62&quot;/&gt;&lt;wsp:rsid wsp:val=&quot;00494E84&quot;/&gt;&lt;wsp:rsid wsp:val=&quot;004950B6&quot;/&gt;&lt;wsp:rsid wsp:val=&quot;004965A5&quot;/&gt;&lt;wsp:rsid wsp:val=&quot;00497250&quot;/&gt;&lt;wsp:rsid wsp:val=&quot;004A24DA&quot;/&gt;&lt;wsp:rsid wsp:val=&quot;004A284A&quot;/&gt;&lt;wsp:rsid wsp:val=&quot;004A3DB6&quot;/&gt;&lt;wsp:rsid wsp:val=&quot;004A4125&quot;/&gt;&lt;wsp:rsid wsp:val=&quot;004A45FF&quot;/&gt;&lt;wsp:rsid wsp:val=&quot;004A50A1&quot;/&gt;&lt;wsp:rsid wsp:val=&quot;004A7221&quot;/&gt;&lt;wsp:rsid wsp:val=&quot;004A7809&quot;/&gt;&lt;wsp:rsid wsp:val=&quot;004A7DA5&quot;/&gt;&lt;wsp:rsid wsp:val=&quot;004B0288&quot;/&gt;&lt;wsp:rsid wsp:val=&quot;004B0927&quot;/&gt;&lt;wsp:rsid wsp:val=&quot;004B12CE&quot;/&gt;&lt;wsp:rsid wsp:val=&quot;004B154F&quot;/&gt;&lt;wsp:rsid wsp:val=&quot;004B1EBE&quot;/&gt;&lt;wsp:rsid wsp:val=&quot;004B20A3&quot;/&gt;&lt;wsp:rsid wsp:val=&quot;004B213F&quot;/&gt;&lt;wsp:rsid wsp:val=&quot;004B2726&quot;/&gt;&lt;wsp:rsid wsp:val=&quot;004B474F&quot;/&gt;&lt;wsp:rsid wsp:val=&quot;004B4B1C&quot;/&gt;&lt;wsp:rsid wsp:val=&quot;004B4DF7&quot;/&gt;&lt;wsp:rsid wsp:val=&quot;004B62D1&quot;/&gt;&lt;wsp:rsid wsp:val=&quot;004B64D2&quot;/&gt;&lt;wsp:rsid wsp:val=&quot;004B7650&quot;/&gt;&lt;wsp:rsid wsp:val=&quot;004C0F96&quot;/&gt;&lt;wsp:rsid wsp:val=&quot;004C129E&quot;/&gt;&lt;wsp:rsid wsp:val=&quot;004C1688&quot;/&gt;&lt;wsp:rsid wsp:val=&quot;004C1C29&quot;/&gt;&lt;wsp:rsid wsp:val=&quot;004C28D1&quot;/&gt;&lt;wsp:rsid wsp:val=&quot;004C2CB7&quot;/&gt;&lt;wsp:rsid wsp:val=&quot;004C5DA1&quot;/&gt;&lt;wsp:rsid wsp:val=&quot;004C6713&quot;/&gt;&lt;wsp:rsid wsp:val=&quot;004C79CF&quot;/&gt;&lt;wsp:rsid wsp:val=&quot;004D00A7&quot;/&gt;&lt;wsp:rsid wsp:val=&quot;004D10C2&quot;/&gt;&lt;wsp:rsid wsp:val=&quot;004D2601&quot;/&gt;&lt;wsp:rsid wsp:val=&quot;004D2EC2&quot;/&gt;&lt;wsp:rsid wsp:val=&quot;004D3011&quot;/&gt;&lt;wsp:rsid wsp:val=&quot;004D4531&quot;/&gt;&lt;wsp:rsid wsp:val=&quot;004D45AF&quot;/&gt;&lt;wsp:rsid wsp:val=&quot;004D4AEA&quot;/&gt;&lt;wsp:rsid wsp:val=&quot;004D50AE&quot;/&gt;&lt;wsp:rsid wsp:val=&quot;004D53CF&quot;/&gt;&lt;wsp:rsid wsp:val=&quot;004D547B&quot;/&gt;&lt;wsp:rsid wsp:val=&quot;004D6453&quot;/&gt;&lt;wsp:rsid wsp:val=&quot;004D6454&quot;/&gt;&lt;wsp:rsid wsp:val=&quot;004D6B05&quot;/&gt;&lt;wsp:rsid wsp:val=&quot;004D7291&quot;/&gt;&lt;wsp:rsid wsp:val=&quot;004D75BD&quot;/&gt;&lt;wsp:rsid wsp:val=&quot;004E0A99&quot;/&gt;&lt;wsp:rsid wsp:val=&quot;004E1076&quot;/&gt;&lt;wsp:rsid wsp:val=&quot;004E152E&quot;/&gt;&lt;wsp:rsid wsp:val=&quot;004E1885&quot;/&gt;&lt;wsp:rsid wsp:val=&quot;004E1891&quot;/&gt;&lt;wsp:rsid wsp:val=&quot;004E19F0&quot;/&gt;&lt;wsp:rsid wsp:val=&quot;004E1A7E&quot;/&gt;&lt;wsp:rsid wsp:val=&quot;004E1B52&quot;/&gt;&lt;wsp:rsid wsp:val=&quot;004E2074&quot;/&gt;&lt;wsp:rsid wsp:val=&quot;004E26F5&quot;/&gt;&lt;wsp:rsid wsp:val=&quot;004E3499&quot;/&gt;&lt;wsp:rsid wsp:val=&quot;004E36CA&quot;/&gt;&lt;wsp:rsid wsp:val=&quot;004E4000&quot;/&gt;&lt;wsp:rsid wsp:val=&quot;004E41A5&quot;/&gt;&lt;wsp:rsid wsp:val=&quot;004E4305&quot;/&gt;&lt;wsp:rsid wsp:val=&quot;004E476A&quot;/&gt;&lt;wsp:rsid wsp:val=&quot;004E4F42&quot;/&gt;&lt;wsp:rsid wsp:val=&quot;004E5525&quot;/&gt;&lt;wsp:rsid wsp:val=&quot;004E5F43&quot;/&gt;&lt;wsp:rsid wsp:val=&quot;004E6E4F&quot;/&gt;&lt;wsp:rsid wsp:val=&quot;004E6F04&quot;/&gt;&lt;wsp:rsid wsp:val=&quot;004E72FA&quot;/&gt;&lt;wsp:rsid wsp:val=&quot;004E75DE&quot;/&gt;&lt;wsp:rsid wsp:val=&quot;004E7711&quot;/&gt;&lt;wsp:rsid wsp:val=&quot;004E7DC6&quot;/&gt;&lt;wsp:rsid wsp:val=&quot;004E7F80&quot;/&gt;&lt;wsp:rsid wsp:val=&quot;004F0C94&quot;/&gt;&lt;wsp:rsid wsp:val=&quot;004F0DA2&quot;/&gt;&lt;wsp:rsid wsp:val=&quot;004F1378&quot;/&gt;&lt;wsp:rsid wsp:val=&quot;004F231E&quot;/&gt;&lt;wsp:rsid wsp:val=&quot;004F2E34&quot;/&gt;&lt;wsp:rsid wsp:val=&quot;004F3810&quot;/&gt;&lt;wsp:rsid wsp:val=&quot;004F3D34&quot;/&gt;&lt;wsp:rsid wsp:val=&quot;004F45CF&quot;/&gt;&lt;wsp:rsid wsp:val=&quot;004F48E1&quot;/&gt;&lt;wsp:rsid wsp:val=&quot;004F495E&quot;/&gt;&lt;wsp:rsid wsp:val=&quot;004F5433&quot;/&gt;&lt;wsp:rsid wsp:val=&quot;004F585E&quot;/&gt;&lt;wsp:rsid wsp:val=&quot;004F705F&quot;/&gt;&lt;wsp:rsid wsp:val=&quot;004F7E53&quot;/&gt;&lt;wsp:rsid wsp:val=&quot;005002C1&quot;/&gt;&lt;wsp:rsid wsp:val=&quot;00500679&quot;/&gt;&lt;wsp:rsid wsp:val=&quot;00500B17&quot;/&gt;&lt;wsp:rsid wsp:val=&quot;00500F04&quot;/&gt;&lt;wsp:rsid wsp:val=&quot;0050131E&quot;/&gt;&lt;wsp:rsid wsp:val=&quot;00501ADE&quot;/&gt;&lt;wsp:rsid wsp:val=&quot;00501C12&quot;/&gt;&lt;wsp:rsid wsp:val=&quot;005027A9&quot;/&gt;&lt;wsp:rsid wsp:val=&quot;00502BE2&quot;/&gt;&lt;wsp:rsid wsp:val=&quot;00502C0F&quot;/&gt;&lt;wsp:rsid wsp:val=&quot;00502DAD&quot;/&gt;&lt;wsp:rsid wsp:val=&quot;005039A6&quot;/&gt;&lt;wsp:rsid wsp:val=&quot;00503B79&quot;/&gt;&lt;wsp:rsid wsp:val=&quot;00503F6E&quot;/&gt;&lt;wsp:rsid wsp:val=&quot;0050465A&quot;/&gt;&lt;wsp:rsid wsp:val=&quot;00505620&quot;/&gt;&lt;wsp:rsid wsp:val=&quot;00505E70&quot;/&gt;&lt;wsp:rsid wsp:val=&quot;005063E9&quot;/&gt;&lt;wsp:rsid wsp:val=&quot;00506ABB&quot;/&gt;&lt;wsp:rsid wsp:val=&quot;005072F6&quot;/&gt;&lt;wsp:rsid wsp:val=&quot;00507438&quot;/&gt;&lt;wsp:rsid wsp:val=&quot;0050773C&quot;/&gt;&lt;wsp:rsid wsp:val=&quot;0051051D&quot;/&gt;&lt;wsp:rsid wsp:val=&quot;00510A31&quot;/&gt;&lt;wsp:rsid wsp:val=&quot;00510E63&quot;/&gt;&lt;wsp:rsid wsp:val=&quot;005110C4&quot;/&gt;&lt;wsp:rsid wsp:val=&quot;0051496A&quot;/&gt;&lt;wsp:rsid wsp:val=&quot;00515AB3&quot;/&gt;&lt;wsp:rsid wsp:val=&quot;00515E87&quot;/&gt;&lt;wsp:rsid wsp:val=&quot;0051654E&quot;/&gt;&lt;wsp:rsid wsp:val=&quot;005171C9&quot;/&gt;&lt;wsp:rsid wsp:val=&quot;00520323&quot;/&gt;&lt;wsp:rsid wsp:val=&quot;00520C15&quot;/&gt;&lt;wsp:rsid wsp:val=&quot;00520D55&quot;/&gt;&lt;wsp:rsid wsp:val=&quot;005211F1&quot;/&gt;&lt;wsp:rsid wsp:val=&quot;00521A5A&quot;/&gt;&lt;wsp:rsid wsp:val=&quot;00521D02&quot;/&gt;&lt;wsp:rsid wsp:val=&quot;00521E2B&quot;/&gt;&lt;wsp:rsid wsp:val=&quot;00521F84&quot;/&gt;&lt;wsp:rsid wsp:val=&quot;00522033&quot;/&gt;&lt;wsp:rsid wsp:val=&quot;005221FF&quot;/&gt;&lt;wsp:rsid wsp:val=&quot;00522E92&quot;/&gt;&lt;wsp:rsid wsp:val=&quot;00523454&quot;/&gt;&lt;wsp:rsid wsp:val=&quot;00523BA4&quot;/&gt;&lt;wsp:rsid wsp:val=&quot;00523DC6&quot;/&gt;&lt;wsp:rsid wsp:val=&quot;0052402C&quot;/&gt;&lt;wsp:rsid wsp:val=&quot;005249F9&quot;/&gt;&lt;wsp:rsid wsp:val=&quot;00524EF4&quot;/&gt;&lt;wsp:rsid wsp:val=&quot;00525417&quot;/&gt;&lt;wsp:rsid wsp:val=&quot;005259B0&quot;/&gt;&lt;wsp:rsid wsp:val=&quot;005266C1&quot;/&gt;&lt;wsp:rsid wsp:val=&quot;005266E9&quot;/&gt;&lt;wsp:rsid wsp:val=&quot;00526D18&quot;/&gt;&lt;wsp:rsid wsp:val=&quot;005271BC&quot;/&gt;&lt;wsp:rsid wsp:val=&quot;005272EF&quot;/&gt;&lt;wsp:rsid wsp:val=&quot;00527A39&quot;/&gt;&lt;wsp:rsid wsp:val=&quot;00527C13&quot;/&gt;&lt;wsp:rsid wsp:val=&quot;005308D0&quot;/&gt;&lt;wsp:rsid wsp:val=&quot;00530AF8&quot;/&gt;&lt;wsp:rsid wsp:val=&quot;005317B7&quot;/&gt;&lt;wsp:rsid wsp:val=&quot;00532CC9&quot;/&gt;&lt;wsp:rsid wsp:val=&quot;005331AC&quot;/&gt;&lt;wsp:rsid wsp:val=&quot;00533357&quot;/&gt;&lt;wsp:rsid wsp:val=&quot;0053337E&quot;/&gt;&lt;wsp:rsid wsp:val=&quot;005333FC&quot;/&gt;&lt;wsp:rsid wsp:val=&quot;00533475&quot;/&gt;&lt;wsp:rsid wsp:val=&quot;0053350C&quot;/&gt;&lt;wsp:rsid wsp:val=&quot;005339AE&quot;/&gt;&lt;wsp:rsid wsp:val=&quot;005346EA&quot;/&gt;&lt;wsp:rsid wsp:val=&quot;005348F1&quot;/&gt;&lt;wsp:rsid wsp:val=&quot;00534E0C&quot;/&gt;&lt;wsp:rsid wsp:val=&quot;00536846&quot;/&gt;&lt;wsp:rsid wsp:val=&quot;00536AF8&quot;/&gt;&lt;wsp:rsid wsp:val=&quot;005371EB&quot;/&gt;&lt;wsp:rsid wsp:val=&quot;005372FF&quot;/&gt;&lt;wsp:rsid wsp:val=&quot;00537395&quot;/&gt;&lt;wsp:rsid wsp:val=&quot;005375D3&quot;/&gt;&lt;wsp:rsid wsp:val=&quot;00537983&quot;/&gt;&lt;wsp:rsid wsp:val=&quot;00537AD1&quot;/&gt;&lt;wsp:rsid wsp:val=&quot;00540743&quot;/&gt;&lt;wsp:rsid wsp:val=&quot;00540E7B&quot;/&gt;&lt;wsp:rsid wsp:val=&quot;005413A0&quot;/&gt;&lt;wsp:rsid wsp:val=&quot;0054173D&quot;/&gt;&lt;wsp:rsid wsp:val=&quot;00541810&quot;/&gt;&lt;wsp:rsid wsp:val=&quot;00541D6D&quot;/&gt;&lt;wsp:rsid wsp:val=&quot;0054267E&quot;/&gt;&lt;wsp:rsid wsp:val=&quot;00542F67&quot;/&gt;&lt;wsp:rsid wsp:val=&quot;005443E5&quot;/&gt;&lt;wsp:rsid wsp:val=&quot;005445CA&quot;/&gt;&lt;wsp:rsid wsp:val=&quot;0054519F&quot;/&gt;&lt;wsp:rsid wsp:val=&quot;00545BB1&quot;/&gt;&lt;wsp:rsid wsp:val=&quot;005466AC&quot;/&gt;&lt;wsp:rsid wsp:val=&quot;00546901&quot;/&gt;&lt;wsp:rsid wsp:val=&quot;0054793B&quot;/&gt;&lt;wsp:rsid wsp:val=&quot;00550A14&quot;/&gt;&lt;wsp:rsid wsp:val=&quot;0055197F&quot;/&gt;&lt;wsp:rsid wsp:val=&quot;00551A02&quot;/&gt;&lt;wsp:rsid wsp:val=&quot;00551BC0&quot;/&gt;&lt;wsp:rsid wsp:val=&quot;00551F4A&quot;/&gt;&lt;wsp:rsid wsp:val=&quot;00552AAF&quot;/&gt;&lt;wsp:rsid wsp:val=&quot;00552BEC&quot;/&gt;&lt;wsp:rsid wsp:val=&quot;00554089&quot;/&gt;&lt;wsp:rsid wsp:val=&quot;00554289&quot;/&gt;&lt;wsp:rsid wsp:val=&quot;00554AC4&quot;/&gt;&lt;wsp:rsid wsp:val=&quot;00554B18&quot;/&gt;&lt;wsp:rsid wsp:val=&quot;00554B6F&quot;/&gt;&lt;wsp:rsid wsp:val=&quot;00554E50&quot;/&gt;&lt;wsp:rsid wsp:val=&quot;00557154&quot;/&gt;&lt;wsp:rsid wsp:val=&quot;00557B8A&quot;/&gt;&lt;wsp:rsid wsp:val=&quot;0056033E&quot;/&gt;&lt;wsp:rsid wsp:val=&quot;00560856&quot;/&gt;&lt;wsp:rsid wsp:val=&quot;0056089E&quot;/&gt;&lt;wsp:rsid wsp:val=&quot;00560D17&quot;/&gt;&lt;wsp:rsid wsp:val=&quot;0056194F&quot;/&gt;&lt;wsp:rsid wsp:val=&quot;00561D9D&quot;/&gt;&lt;wsp:rsid wsp:val=&quot;00562B7A&quot;/&gt;&lt;wsp:rsid wsp:val=&quot;00564254&quot;/&gt;&lt;wsp:rsid wsp:val=&quot;005644C3&quot;/&gt;&lt;wsp:rsid wsp:val=&quot;00564784&quot;/&gt;&lt;wsp:rsid wsp:val=&quot;005649D3&quot;/&gt;&lt;wsp:rsid wsp:val=&quot;005654CF&quot;/&gt;&lt;wsp:rsid wsp:val=&quot;00565B3C&quot;/&gt;&lt;wsp:rsid wsp:val=&quot;00565F1D&quot;/&gt;&lt;wsp:rsid wsp:val=&quot;00566043&quot;/&gt;&lt;wsp:rsid wsp:val=&quot;005663D4&quot;/&gt;&lt;wsp:rsid wsp:val=&quot;005665B0&quot;/&gt;&lt;wsp:rsid wsp:val=&quot;00566743&quot;/&gt;&lt;wsp:rsid wsp:val=&quot;00566AF0&quot;/&gt;&lt;wsp:rsid wsp:val=&quot;005679E4&quot;/&gt;&lt;wsp:rsid wsp:val=&quot;00567C25&quot;/&gt;&lt;wsp:rsid wsp:val=&quot;005702B9&quot;/&gt;&lt;wsp:rsid wsp:val=&quot;00570DB8&quot;/&gt;&lt;wsp:rsid wsp:val=&quot;00571A9D&quot;/&gt;&lt;wsp:rsid wsp:val=&quot;00571C33&quot;/&gt;&lt;wsp:rsid wsp:val=&quot;00571C64&quot;/&gt;&lt;wsp:rsid wsp:val=&quot;00571F0B&quot;/&gt;&lt;wsp:rsid wsp:val=&quot;00571F80&quot;/&gt;&lt;wsp:rsid wsp:val=&quot;005723CA&quot;/&gt;&lt;wsp:rsid wsp:val=&quot;0057296E&quot;/&gt;&lt;wsp:rsid wsp:val=&quot;0057325D&quot;/&gt;&lt;wsp:rsid wsp:val=&quot;00574097&quot;/&gt;&lt;wsp:rsid wsp:val=&quot;005749C5&quot;/&gt;&lt;wsp:rsid wsp:val=&quot;00574C7E&quot;/&gt;&lt;wsp:rsid wsp:val=&quot;00576CE4&quot;/&gt;&lt;wsp:rsid wsp:val=&quot;00577AF7&quot;/&gt;&lt;wsp:rsid wsp:val=&quot;005820FC&quot;/&gt;&lt;wsp:rsid wsp:val=&quot;00582E03&quot;/&gt;&lt;wsp:rsid wsp:val=&quot;00583310&quot;/&gt;&lt;wsp:rsid wsp:val=&quot;00583673&quot;/&gt;&lt;wsp:rsid wsp:val=&quot;00583957&quot;/&gt;&lt;wsp:rsid wsp:val=&quot;005845B5&quot;/&gt;&lt;wsp:rsid wsp:val=&quot;00584AB7&quot;/&gt;&lt;wsp:rsid wsp:val=&quot;005850E6&quot;/&gt;&lt;wsp:rsid wsp:val=&quot;0058584D&quot;/&gt;&lt;wsp:rsid wsp:val=&quot;005862AC&quot;/&gt;&lt;wsp:rsid wsp:val=&quot;005863DA&quot;/&gt;&lt;wsp:rsid wsp:val=&quot;00586441&quot;/&gt;&lt;wsp:rsid wsp:val=&quot;0058657D&quot;/&gt;&lt;wsp:rsid wsp:val=&quot;00586F1A&quot;/&gt;&lt;wsp:rsid wsp:val=&quot;005874A8&quot;/&gt;&lt;wsp:rsid wsp:val=&quot;00587500&quot;/&gt;&lt;wsp:rsid wsp:val=&quot;00587B27&quot;/&gt;&lt;wsp:rsid wsp:val=&quot;00587BFB&quot;/&gt;&lt;wsp:rsid wsp:val=&quot;00590E7B&quot;/&gt;&lt;wsp:rsid wsp:val=&quot;00590F57&quot;/&gt;&lt;wsp:rsid wsp:val=&quot;00591D7E&quot;/&gt;&lt;wsp:rsid wsp:val=&quot;00592057&quot;/&gt;&lt;wsp:rsid wsp:val=&quot;00592DA3&quot;/&gt;&lt;wsp:rsid wsp:val=&quot;00592F19&quot;/&gt;&lt;wsp:rsid wsp:val=&quot;00593A4B&quot;/&gt;&lt;wsp:rsid wsp:val=&quot;00593CE8&quot;/&gt;&lt;wsp:rsid wsp:val=&quot;00593E1F&quot;/&gt;&lt;wsp:rsid wsp:val=&quot;005940C6&quot;/&gt;&lt;wsp:rsid wsp:val=&quot;00594667&quot;/&gt;&lt;wsp:rsid wsp:val=&quot;005949A8&quot;/&gt;&lt;wsp:rsid wsp:val=&quot;005951D5&quot;/&gt;&lt;wsp:rsid wsp:val=&quot;00595895&quot;/&gt;&lt;wsp:rsid wsp:val=&quot;00595A72&quot;/&gt;&lt;wsp:rsid wsp:val=&quot;00595E3A&quot;/&gt;&lt;wsp:rsid wsp:val=&quot;005962B9&quot;/&gt;&lt;wsp:rsid wsp:val=&quot;005967B1&quot;/&gt;&lt;wsp:rsid wsp:val=&quot;005968BC&quot;/&gt;&lt;wsp:rsid wsp:val=&quot;00597392&quot;/&gt;&lt;wsp:rsid wsp:val=&quot;0059754E&quot;/&gt;&lt;wsp:rsid wsp:val=&quot;00597D83&quot;/&gt;&lt;wsp:rsid wsp:val=&quot;005A091A&quot;/&gt;&lt;wsp:rsid wsp:val=&quot;005A0D4E&quot;/&gt;&lt;wsp:rsid wsp:val=&quot;005A301E&quot;/&gt;&lt;wsp:rsid wsp:val=&quot;005A3176&quot;/&gt;&lt;wsp:rsid wsp:val=&quot;005A365F&quot;/&gt;&lt;wsp:rsid wsp:val=&quot;005A40E9&quot;/&gt;&lt;wsp:rsid wsp:val=&quot;005A59C0&quot;/&gt;&lt;wsp:rsid wsp:val=&quot;005A6015&quot;/&gt;&lt;wsp:rsid wsp:val=&quot;005A63ED&quot;/&gt;&lt;wsp:rsid wsp:val=&quot;005A64AA&quot;/&gt;&lt;wsp:rsid wsp:val=&quot;005A6FCA&quot;/&gt;&lt;wsp:rsid wsp:val=&quot;005A6FF4&quot;/&gt;&lt;wsp:rsid wsp:val=&quot;005A7081&quot;/&gt;&lt;wsp:rsid wsp:val=&quot;005A7417&quot;/&gt;&lt;wsp:rsid wsp:val=&quot;005B02A0&quot;/&gt;&lt;wsp:rsid wsp:val=&quot;005B0AA8&quot;/&gt;&lt;wsp:rsid wsp:val=&quot;005B0FE9&quot;/&gt;&lt;wsp:rsid wsp:val=&quot;005B1170&quot;/&gt;&lt;wsp:rsid wsp:val=&quot;005B13EE&quot;/&gt;&lt;wsp:rsid wsp:val=&quot;005B1B2E&quot;/&gt;&lt;wsp:rsid wsp:val=&quot;005B23ED&quot;/&gt;&lt;wsp:rsid wsp:val=&quot;005B251A&quot;/&gt;&lt;wsp:rsid wsp:val=&quot;005B286A&quot;/&gt;&lt;wsp:rsid wsp:val=&quot;005B2D71&quot;/&gt;&lt;wsp:rsid wsp:val=&quot;005B355B&quot;/&gt;&lt;wsp:rsid wsp:val=&quot;005B368A&quot;/&gt;&lt;wsp:rsid wsp:val=&quot;005B3FDC&quot;/&gt;&lt;wsp:rsid wsp:val=&quot;005B4B7E&quot;/&gt;&lt;wsp:rsid wsp:val=&quot;005B4C31&quot;/&gt;&lt;wsp:rsid wsp:val=&quot;005B4E4E&quot;/&gt;&lt;wsp:rsid wsp:val=&quot;005B52DD&quot;/&gt;&lt;wsp:rsid wsp:val=&quot;005B5710&quot;/&gt;&lt;wsp:rsid wsp:val=&quot;005B5F56&quot;/&gt;&lt;wsp:rsid wsp:val=&quot;005B63FB&quot;/&gt;&lt;wsp:rsid wsp:val=&quot;005B7523&quot;/&gt;&lt;wsp:rsid wsp:val=&quot;005B7E46&quot;/&gt;&lt;wsp:rsid wsp:val=&quot;005B7E9A&quot;/&gt;&lt;wsp:rsid wsp:val=&quot;005C088E&quot;/&gt;&lt;wsp:rsid wsp:val=&quot;005C1509&quot;/&gt;&lt;wsp:rsid wsp:val=&quot;005C1AAA&quot;/&gt;&lt;wsp:rsid wsp:val=&quot;005C2B26&quot;/&gt;&lt;wsp:rsid wsp:val=&quot;005C3135&quot;/&gt;&lt;wsp:rsid wsp:val=&quot;005C3A83&quot;/&gt;&lt;wsp:rsid wsp:val=&quot;005C3DAD&quot;/&gt;&lt;wsp:rsid wsp:val=&quot;005C4A4E&quot;/&gt;&lt;wsp:rsid wsp:val=&quot;005C50B1&quot;/&gt;&lt;wsp:rsid wsp:val=&quot;005C55DC&quot;/&gt;&lt;wsp:rsid wsp:val=&quot;005C5A7C&quot;/&gt;&lt;wsp:rsid wsp:val=&quot;005C6DEB&quot;/&gt;&lt;wsp:rsid wsp:val=&quot;005C70B1&quot;/&gt;&lt;wsp:rsid wsp:val=&quot;005D046B&quot;/&gt;&lt;wsp:rsid wsp:val=&quot;005D0702&quot;/&gt;&lt;wsp:rsid wsp:val=&quot;005D0ADE&quot;/&gt;&lt;wsp:rsid wsp:val=&quot;005D1352&quot;/&gt;&lt;wsp:rsid wsp:val=&quot;005D17DC&quot;/&gt;&lt;wsp:rsid wsp:val=&quot;005D18B3&quot;/&gt;&lt;wsp:rsid wsp:val=&quot;005D1963&quot;/&gt;&lt;wsp:rsid wsp:val=&quot;005D1C0B&quot;/&gt;&lt;wsp:rsid wsp:val=&quot;005D227B&quot;/&gt;&lt;wsp:rsid wsp:val=&quot;005D2B69&quot;/&gt;&lt;wsp:rsid wsp:val=&quot;005D3435&quot;/&gt;&lt;wsp:rsid wsp:val=&quot;005D391B&quot;/&gt;&lt;wsp:rsid wsp:val=&quot;005D3A8E&quot;/&gt;&lt;wsp:rsid wsp:val=&quot;005D42E3&quot;/&gt;&lt;wsp:rsid wsp:val=&quot;005D4F9F&quot;/&gt;&lt;wsp:rsid wsp:val=&quot;005D5056&quot;/&gt;&lt;wsp:rsid wsp:val=&quot;005D5A20&quot;/&gt;&lt;wsp:rsid wsp:val=&quot;005D5B14&quot;/&gt;&lt;wsp:rsid wsp:val=&quot;005D5FFB&quot;/&gt;&lt;wsp:rsid wsp:val=&quot;005D6510&quot;/&gt;&lt;wsp:rsid wsp:val=&quot;005D690D&quot;/&gt;&lt;wsp:rsid wsp:val=&quot;005D695B&quot;/&gt;&lt;wsp:rsid wsp:val=&quot;005D75C6&quot;/&gt;&lt;wsp:rsid wsp:val=&quot;005D7A48&quot;/&gt;&lt;wsp:rsid wsp:val=&quot;005D7AFD&quot;/&gt;&lt;wsp:rsid wsp:val=&quot;005E0174&quot;/&gt;&lt;wsp:rsid wsp:val=&quot;005E01B5&quot;/&gt;&lt;wsp:rsid wsp:val=&quot;005E05F6&quot;/&gt;&lt;wsp:rsid wsp:val=&quot;005E0822&quot;/&gt;&lt;wsp:rsid wsp:val=&quot;005E0B94&quot;/&gt;&lt;wsp:rsid wsp:val=&quot;005E10BA&quot;/&gt;&lt;wsp:rsid wsp:val=&quot;005E1906&quot;/&gt;&lt;wsp:rsid wsp:val=&quot;005E29F8&quot;/&gt;&lt;wsp:rsid wsp:val=&quot;005E2CC9&quot;/&gt;&lt;wsp:rsid wsp:val=&quot;005E31ED&quot;/&gt;&lt;wsp:rsid wsp:val=&quot;005E383D&quot;/&gt;&lt;wsp:rsid wsp:val=&quot;005E3962&quot;/&gt;&lt;wsp:rsid wsp:val=&quot;005E39CD&quot;/&gt;&lt;wsp:rsid wsp:val=&quot;005E4104&quot;/&gt;&lt;wsp:rsid wsp:val=&quot;005E4223&quot;/&gt;&lt;wsp:rsid wsp:val=&quot;005E4E2C&quot;/&gt;&lt;wsp:rsid wsp:val=&quot;005E53C1&quot;/&gt;&lt;wsp:rsid wsp:val=&quot;005E557B&quot;/&gt;&lt;wsp:rsid wsp:val=&quot;005E5629&quot;/&gt;&lt;wsp:rsid wsp:val=&quot;005E6CE8&quot;/&gt;&lt;wsp:rsid wsp:val=&quot;005E6DA7&quot;/&gt;&lt;wsp:rsid wsp:val=&quot;005E6F58&quot;/&gt;&lt;wsp:rsid wsp:val=&quot;005E7BA7&quot;/&gt;&lt;wsp:rsid wsp:val=&quot;005E7FE6&quot;/&gt;&lt;wsp:rsid wsp:val=&quot;005F0EDB&quot;/&gt;&lt;wsp:rsid wsp:val=&quot;005F0F8F&quot;/&gt;&lt;wsp:rsid wsp:val=&quot;005F0FA5&quot;/&gt;&lt;wsp:rsid wsp:val=&quot;005F0FDC&quot;/&gt;&lt;wsp:rsid wsp:val=&quot;005F0FEF&quot;/&gt;&lt;wsp:rsid wsp:val=&quot;005F109A&quot;/&gt;&lt;wsp:rsid wsp:val=&quot;005F130B&quot;/&gt;&lt;wsp:rsid wsp:val=&quot;005F196A&quot;/&gt;&lt;wsp:rsid wsp:val=&quot;005F1A46&quot;/&gt;&lt;wsp:rsid wsp:val=&quot;005F2DFA&quot;/&gt;&lt;wsp:rsid wsp:val=&quot;005F3F43&quot;/&gt;&lt;wsp:rsid wsp:val=&quot;005F42C2&quot;/&gt;&lt;wsp:rsid wsp:val=&quot;005F4783&quot;/&gt;&lt;wsp:rsid wsp:val=&quot;005F4A30&quot;/&gt;&lt;wsp:rsid wsp:val=&quot;005F55CF&quot;/&gt;&lt;wsp:rsid wsp:val=&quot;005F68C6&quot;/&gt;&lt;wsp:rsid wsp:val=&quot;005F6C20&quot;/&gt;&lt;wsp:rsid wsp:val=&quot;005F6DA9&quot;/&gt;&lt;wsp:rsid wsp:val=&quot;005F6DFD&quot;/&gt;&lt;wsp:rsid wsp:val=&quot;005F700C&quot;/&gt;&lt;wsp:rsid wsp:val=&quot;005F7545&quot;/&gt;&lt;wsp:rsid wsp:val=&quot;005F782A&quot;/&gt;&lt;wsp:rsid wsp:val=&quot;005F7943&quot;/&gt;&lt;wsp:rsid wsp:val=&quot;005F7CE1&quot;/&gt;&lt;wsp:rsid wsp:val=&quot;005F7F5F&quot;/&gt;&lt;wsp:rsid wsp:val=&quot;00600049&quot;/&gt;&lt;wsp:rsid wsp:val=&quot;00600D73&quot;/&gt;&lt;wsp:rsid wsp:val=&quot;00601202&quot;/&gt;&lt;wsp:rsid wsp:val=&quot;00601CF3&quot;/&gt;&lt;wsp:rsid wsp:val=&quot;006029C7&quot;/&gt;&lt;wsp:rsid wsp:val=&quot;00603037&quot;/&gt;&lt;wsp:rsid wsp:val=&quot;0060475C&quot;/&gt;&lt;wsp:rsid wsp:val=&quot;00605861&quot;/&gt;&lt;wsp:rsid wsp:val=&quot;00606736&quot;/&gt;&lt;wsp:rsid wsp:val=&quot;0060759E&quot;/&gt;&lt;wsp:rsid wsp:val=&quot;00607C70&quot;/&gt;&lt;wsp:rsid wsp:val=&quot;00607CE3&quot;/&gt;&lt;wsp:rsid wsp:val=&quot;00607EAF&quot;/&gt;&lt;wsp:rsid wsp:val=&quot;00607F01&quot;/&gt;&lt;wsp:rsid wsp:val=&quot;0061166E&quot;/&gt;&lt;wsp:rsid wsp:val=&quot;006117E8&quot;/&gt;&lt;wsp:rsid wsp:val=&quot;006120CE&quot;/&gt;&lt;wsp:rsid wsp:val=&quot;0061213B&quot;/&gt;&lt;wsp:rsid wsp:val=&quot;006130B0&quot;/&gt;&lt;wsp:rsid wsp:val=&quot;006132F2&quot;/&gt;&lt;wsp:rsid wsp:val=&quot;00613B33&quot;/&gt;&lt;wsp:rsid wsp:val=&quot;00614415&quot;/&gt;&lt;wsp:rsid wsp:val=&quot;00614826&quot;/&gt;&lt;wsp:rsid wsp:val=&quot;00614EA8&quot;/&gt;&lt;wsp:rsid wsp:val=&quot;00615FDF&quot;/&gt;&lt;wsp:rsid wsp:val=&quot;006163B8&quot;/&gt;&lt;wsp:rsid wsp:val=&quot;0061667E&quot;/&gt;&lt;wsp:rsid wsp:val=&quot;00616B1C&quot;/&gt;&lt;wsp:rsid wsp:val=&quot;00616BD9&quot;/&gt;&lt;wsp:rsid wsp:val=&quot;0061707B&quot;/&gt;&lt;wsp:rsid wsp:val=&quot;00617087&quot;/&gt;&lt;wsp:rsid wsp:val=&quot;00617863&quot;/&gt;&lt;wsp:rsid wsp:val=&quot;00617906&quot;/&gt;&lt;wsp:rsid wsp:val=&quot;00617F81&quot;/&gt;&lt;wsp:rsid wsp:val=&quot;0062094B&quot;/&gt;&lt;wsp:rsid wsp:val=&quot;00620CF4&quot;/&gt;&lt;wsp:rsid wsp:val=&quot;006219EA&quot;/&gt;&lt;wsp:rsid wsp:val=&quot;006221B2&quot;/&gt;&lt;wsp:rsid wsp:val=&quot;006224EF&quot;/&gt;&lt;wsp:rsid wsp:val=&quot;006228C8&quot;/&gt;&lt;wsp:rsid wsp:val=&quot;00622A3C&quot;/&gt;&lt;wsp:rsid wsp:val=&quot;00623DE9&quot;/&gt;&lt;wsp:rsid wsp:val=&quot;0062423C&quot;/&gt;&lt;wsp:rsid wsp:val=&quot;00624C0B&quot;/&gt;&lt;wsp:rsid wsp:val=&quot;0062530E&quot;/&gt;&lt;wsp:rsid wsp:val=&quot;00625AC5&quot;/&gt;&lt;wsp:rsid wsp:val=&quot;0062615C&quot;/&gt;&lt;wsp:rsid wsp:val=&quot;006261E1&quot;/&gt;&lt;wsp:rsid wsp:val=&quot;00626204&quot;/&gt;&lt;wsp:rsid wsp:val=&quot;0062678C&quot;/&gt;&lt;wsp:rsid wsp:val=&quot;00626BAB&quot;/&gt;&lt;wsp:rsid wsp:val=&quot;00627179&quot;/&gt;&lt;wsp:rsid wsp:val=&quot;0062765A&quot;/&gt;&lt;wsp:rsid wsp:val=&quot;00627865&quot;/&gt;&lt;wsp:rsid wsp:val=&quot;00627DF9&quot;/&gt;&lt;wsp:rsid wsp:val=&quot;00632AB3&quot;/&gt;&lt;wsp:rsid wsp:val=&quot;00632B3E&quot;/&gt;&lt;wsp:rsid wsp:val=&quot;00633F20&quot;/&gt;&lt;wsp:rsid wsp:val=&quot;006345B1&quot;/&gt;&lt;wsp:rsid wsp:val=&quot;00634B2C&quot;/&gt;&lt;wsp:rsid wsp:val=&quot;0063545F&quot;/&gt;&lt;wsp:rsid wsp:val=&quot;00636B45&quot;/&gt;&lt;wsp:rsid wsp:val=&quot;00637062&quot;/&gt;&lt;wsp:rsid wsp:val=&quot;00637220&quot;/&gt;&lt;wsp:rsid wsp:val=&quot;006372DE&quot;/&gt;&lt;wsp:rsid wsp:val=&quot;00637681&quot;/&gt;&lt;wsp:rsid wsp:val=&quot;00637B5D&quot;/&gt;&lt;wsp:rsid wsp:val=&quot;00637D01&quot;/&gt;&lt;wsp:rsid wsp:val=&quot;006416BC&quot;/&gt;&lt;wsp:rsid wsp:val=&quot;00641750&quot;/&gt;&lt;wsp:rsid wsp:val=&quot;0064242D&quot;/&gt;&lt;wsp:rsid wsp:val=&quot;0064245C&quot;/&gt;&lt;wsp:rsid wsp:val=&quot;00642C0D&quot;/&gt;&lt;wsp:rsid wsp:val=&quot;006433E9&quot;/&gt;&lt;wsp:rsid wsp:val=&quot;0064394E&quot;/&gt;&lt;wsp:rsid wsp:val=&quot;00643B80&quot;/&gt;&lt;wsp:rsid wsp:val=&quot;00643CFD&quot;/&gt;&lt;wsp:rsid wsp:val=&quot;00645331&quot;/&gt;&lt;wsp:rsid wsp:val=&quot;00646248&quot;/&gt;&lt;wsp:rsid wsp:val=&quot;0064666B&quot;/&gt;&lt;wsp:rsid wsp:val=&quot;00646B69&quot;/&gt;&lt;wsp:rsid wsp:val=&quot;00646F6A&quot;/&gt;&lt;wsp:rsid wsp:val=&quot;00647730&quot;/&gt;&lt;wsp:rsid wsp:val=&quot;006502F5&quot;/&gt;&lt;wsp:rsid wsp:val=&quot;00650CD2&quot;/&gt;&lt;wsp:rsid wsp:val=&quot;006511E7&quot;/&gt;&lt;wsp:rsid wsp:val=&quot;006516F7&quot;/&gt;&lt;wsp:rsid wsp:val=&quot;0065234D&quot;/&gt;&lt;wsp:rsid wsp:val=&quot;0065241C&quot;/&gt;&lt;wsp:rsid wsp:val=&quot;00652B93&quot;/&gt;&lt;wsp:rsid wsp:val=&quot;00652DFA&quot;/&gt;&lt;wsp:rsid wsp:val=&quot;00653482&quot;/&gt;&lt;wsp:rsid wsp:val=&quot;0065353B&quot;/&gt;&lt;wsp:rsid wsp:val=&quot;00653CD6&quot;/&gt;&lt;wsp:rsid wsp:val=&quot;00654601&quot;/&gt;&lt;wsp:rsid wsp:val=&quot;00655550&quot;/&gt;&lt;wsp:rsid wsp:val=&quot;006557D7&quot;/&gt;&lt;wsp:rsid wsp:val=&quot;0065591D&quot;/&gt;&lt;wsp:rsid wsp:val=&quot;006561C3&quot;/&gt;&lt;wsp:rsid wsp:val=&quot;006565BB&quot;/&gt;&lt;wsp:rsid wsp:val=&quot;00656F8B&quot;/&gt;&lt;wsp:rsid wsp:val=&quot;006574D9&quot;/&gt;&lt;wsp:rsid wsp:val=&quot;00657844&quot;/&gt;&lt;wsp:rsid wsp:val=&quot;00660336&quot;/&gt;&lt;wsp:rsid wsp:val=&quot;006608FE&quot;/&gt;&lt;wsp:rsid wsp:val=&quot;00661052&quot;/&gt;&lt;wsp:rsid wsp:val=&quot;006619F6&quot;/&gt;&lt;wsp:rsid wsp:val=&quot;006630DE&quot;/&gt;&lt;wsp:rsid wsp:val=&quot;00663451&quot;/&gt;&lt;wsp:rsid wsp:val=&quot;0066351E&quot;/&gt;&lt;wsp:rsid wsp:val=&quot;00663C72&quot;/&gt;&lt;wsp:rsid wsp:val=&quot;00663D19&quot;/&gt;&lt;wsp:rsid wsp:val=&quot;00664059&quot;/&gt;&lt;wsp:rsid wsp:val=&quot;00664A4F&quot;/&gt;&lt;wsp:rsid wsp:val=&quot;006655F8&quot;/&gt;&lt;wsp:rsid wsp:val=&quot;006659AC&quot;/&gt;&lt;wsp:rsid wsp:val=&quot;00665B24&quot;/&gt;&lt;wsp:rsid wsp:val=&quot;00665EEF&quot;/&gt;&lt;wsp:rsid wsp:val=&quot;00665F4E&quot;/&gt;&lt;wsp:rsid wsp:val=&quot;006660EE&quot;/&gt;&lt;wsp:rsid wsp:val=&quot;00666140&quot;/&gt;&lt;wsp:rsid wsp:val=&quot;006664A1&quot;/&gt;&lt;wsp:rsid wsp:val=&quot;0066672A&quot;/&gt;&lt;wsp:rsid wsp:val=&quot;00667AFF&quot;/&gt;&lt;wsp:rsid wsp:val=&quot;00670151&quot;/&gt;&lt;wsp:rsid wsp:val=&quot;00670B58&quot;/&gt;&lt;wsp:rsid wsp:val=&quot;00670F18&quot;/&gt;&lt;wsp:rsid wsp:val=&quot;006717B8&quot;/&gt;&lt;wsp:rsid wsp:val=&quot;006718B5&quot;/&gt;&lt;wsp:rsid wsp:val=&quot;006726FE&quot;/&gt;&lt;wsp:rsid wsp:val=&quot;006729CE&quot;/&gt;&lt;wsp:rsid wsp:val=&quot;00672F9B&quot;/&gt;&lt;wsp:rsid wsp:val=&quot;0067315A&quot;/&gt;&lt;wsp:rsid wsp:val=&quot;0067384B&quot;/&gt;&lt;wsp:rsid wsp:val=&quot;006745AE&quot;/&gt;&lt;wsp:rsid wsp:val=&quot;00674CD3&quot;/&gt;&lt;wsp:rsid wsp:val=&quot;00674E25&quot;/&gt;&lt;wsp:rsid wsp:val=&quot;00676893&quot;/&gt;&lt;wsp:rsid wsp:val=&quot;0067711C&quot;/&gt;&lt;wsp:rsid wsp:val=&quot;00677EBE&quot;/&gt;&lt;wsp:rsid wsp:val=&quot;00680C41&quot;/&gt;&lt;wsp:rsid wsp:val=&quot;006813CC&quot;/&gt;&lt;wsp:rsid wsp:val=&quot;00681D51&quot;/&gt;&lt;wsp:rsid wsp:val=&quot;006826A7&quot;/&gt;&lt;wsp:rsid wsp:val=&quot;00683017&quot;/&gt;&lt;wsp:rsid wsp:val=&quot;00683067&quot;/&gt;&lt;wsp:rsid wsp:val=&quot;006839DF&quot;/&gt;&lt;wsp:rsid wsp:val=&quot;00684E4B&quot;/&gt;&lt;wsp:rsid wsp:val=&quot;00684EB5&quot;/&gt;&lt;wsp:rsid wsp:val=&quot;006851D1&quot;/&gt;&lt;wsp:rsid wsp:val=&quot;006854AE&quot;/&gt;&lt;wsp:rsid wsp:val=&quot;006863CE&quot;/&gt;&lt;wsp:rsid wsp:val=&quot;00686488&quot;/&gt;&lt;wsp:rsid wsp:val=&quot;006879D1&quot;/&gt;&lt;wsp:rsid wsp:val=&quot;00687AFD&quot;/&gt;&lt;wsp:rsid wsp:val=&quot;00690827&quot;/&gt;&lt;wsp:rsid wsp:val=&quot;00690888&quot;/&gt;&lt;wsp:rsid wsp:val=&quot;00690BDD&quot;/&gt;&lt;wsp:rsid wsp:val=&quot;0069116A&quot;/&gt;&lt;wsp:rsid wsp:val=&quot;0069243B&quot;/&gt;&lt;wsp:rsid wsp:val=&quot;006927C1&quot;/&gt;&lt;wsp:rsid wsp:val=&quot;00692A56&quot;/&gt;&lt;wsp:rsid wsp:val=&quot;00692DC5&quot;/&gt;&lt;wsp:rsid wsp:val=&quot;00692F01&quot;/&gt;&lt;wsp:rsid wsp:val=&quot;00693B49&quot;/&gt;&lt;wsp:rsid wsp:val=&quot;0069446A&quot;/&gt;&lt;wsp:rsid wsp:val=&quot;006945CE&quot;/&gt;&lt;wsp:rsid wsp:val=&quot;00694869&quot;/&gt;&lt;wsp:rsid wsp:val=&quot;00694EA2&quot;/&gt;&lt;wsp:rsid wsp:val=&quot;00695D84&quot;/&gt;&lt;wsp:rsid wsp:val=&quot;00695E78&quot;/&gt;&lt;wsp:rsid wsp:val=&quot;00696C65&quot;/&gt;&lt;wsp:rsid wsp:val=&quot;006973C8&quot;/&gt;&lt;wsp:rsid wsp:val=&quot;006A01A6&quot;/&gt;&lt;wsp:rsid wsp:val=&quot;006A0356&quot;/&gt;&lt;wsp:rsid wsp:val=&quot;006A05D9&quot;/&gt;&lt;wsp:rsid wsp:val=&quot;006A068E&quot;/&gt;&lt;wsp:rsid wsp:val=&quot;006A0B7A&quot;/&gt;&lt;wsp:rsid wsp:val=&quot;006A0EF3&quot;/&gt;&lt;wsp:rsid wsp:val=&quot;006A10FA&quot;/&gt;&lt;wsp:rsid wsp:val=&quot;006A1722&quot;/&gt;&lt;wsp:rsid wsp:val=&quot;006A19B6&quot;/&gt;&lt;wsp:rsid wsp:val=&quot;006A1EBD&quot;/&gt;&lt;wsp:rsid wsp:val=&quot;006A25CD&quot;/&gt;&lt;wsp:rsid wsp:val=&quot;006A2B21&quot;/&gt;&lt;wsp:rsid wsp:val=&quot;006A2F79&quot;/&gt;&lt;wsp:rsid wsp:val=&quot;006A3D5B&quot;/&gt;&lt;wsp:rsid wsp:val=&quot;006A3FBB&quot;/&gt;&lt;wsp:rsid wsp:val=&quot;006A4BD6&quot;/&gt;&lt;wsp:rsid wsp:val=&quot;006A5803&quot;/&gt;&lt;wsp:rsid wsp:val=&quot;006A5A3B&quot;/&gt;&lt;wsp:rsid wsp:val=&quot;006A6FDE&quot;/&gt;&lt;wsp:rsid wsp:val=&quot;006A78EF&quot;/&gt;&lt;wsp:rsid wsp:val=&quot;006B0363&quot;/&gt;&lt;wsp:rsid wsp:val=&quot;006B0AD0&quot;/&gt;&lt;wsp:rsid wsp:val=&quot;006B0CE6&quot;/&gt;&lt;wsp:rsid wsp:val=&quot;006B117B&quot;/&gt;&lt;wsp:rsid wsp:val=&quot;006B144B&quot;/&gt;&lt;wsp:rsid wsp:val=&quot;006B1535&quot;/&gt;&lt;wsp:rsid wsp:val=&quot;006B173A&quot;/&gt;&lt;wsp:rsid wsp:val=&quot;006B1BEE&quot;/&gt;&lt;wsp:rsid wsp:val=&quot;006B1DE9&quot;/&gt;&lt;wsp:rsid wsp:val=&quot;006B2F52&quot;/&gt;&lt;wsp:rsid wsp:val=&quot;006B2F69&quot;/&gt;&lt;wsp:rsid wsp:val=&quot;006B31C7&quot;/&gt;&lt;wsp:rsid wsp:val=&quot;006B3EAF&quot;/&gt;&lt;wsp:rsid wsp:val=&quot;006B4AD9&quot;/&gt;&lt;wsp:rsid wsp:val=&quot;006B5D3F&quot;/&gt;&lt;wsp:rsid wsp:val=&quot;006B70EA&quot;/&gt;&lt;wsp:rsid wsp:val=&quot;006B7563&quot;/&gt;&lt;wsp:rsid wsp:val=&quot;006C0919&quot;/&gt;&lt;wsp:rsid wsp:val=&quot;006C0A5D&quot;/&gt;&lt;wsp:rsid wsp:val=&quot;006C0BD0&quot;/&gt;&lt;wsp:rsid wsp:val=&quot;006C0BD7&quot;/&gt;&lt;wsp:rsid wsp:val=&quot;006C0FCE&quot;/&gt;&lt;wsp:rsid wsp:val=&quot;006C1ED7&quot;/&gt;&lt;wsp:rsid wsp:val=&quot;006C1FFF&quot;/&gt;&lt;wsp:rsid wsp:val=&quot;006C219E&quot;/&gt;&lt;wsp:rsid wsp:val=&quot;006C2635&quot;/&gt;&lt;wsp:rsid wsp:val=&quot;006C26E1&quot;/&gt;&lt;wsp:rsid wsp:val=&quot;006C3EBB&quot;/&gt;&lt;wsp:rsid wsp:val=&quot;006C4DE0&quot;/&gt;&lt;wsp:rsid wsp:val=&quot;006C56A6&quot;/&gt;&lt;wsp:rsid wsp:val=&quot;006C56B5&quot;/&gt;&lt;wsp:rsid wsp:val=&quot;006C5B1E&quot;/&gt;&lt;wsp:rsid wsp:val=&quot;006C5B29&quot;/&gt;&lt;wsp:rsid wsp:val=&quot;006C5D7E&quot;/&gt;&lt;wsp:rsid wsp:val=&quot;006C6272&quot;/&gt;&lt;wsp:rsid wsp:val=&quot;006D0666&quot;/&gt;&lt;wsp:rsid wsp:val=&quot;006D074C&quot;/&gt;&lt;wsp:rsid wsp:val=&quot;006D0E7E&quot;/&gt;&lt;wsp:rsid wsp:val=&quot;006D1F06&quot;/&gt;&lt;wsp:rsid wsp:val=&quot;006D2132&quot;/&gt;&lt;wsp:rsid wsp:val=&quot;006D24A6&quot;/&gt;&lt;wsp:rsid wsp:val=&quot;006D3E5C&quot;/&gt;&lt;wsp:rsid wsp:val=&quot;006D400D&quot;/&gt;&lt;wsp:rsid wsp:val=&quot;006D4D5A&quot;/&gt;&lt;wsp:rsid wsp:val=&quot;006D638F&quot;/&gt;&lt;wsp:rsid wsp:val=&quot;006D6AA3&quot;/&gt;&lt;wsp:rsid wsp:val=&quot;006D7251&quot;/&gt;&lt;wsp:rsid wsp:val=&quot;006D7420&quot;/&gt;&lt;wsp:rsid wsp:val=&quot;006D7C01&quot;/&gt;&lt;wsp:rsid wsp:val=&quot;006D7C37&quot;/&gt;&lt;wsp:rsid wsp:val=&quot;006E04C5&quot;/&gt;&lt;wsp:rsid wsp:val=&quot;006E0B4F&quot;/&gt;&lt;wsp:rsid wsp:val=&quot;006E1AEF&quot;/&gt;&lt;wsp:rsid wsp:val=&quot;006E1D42&quot;/&gt;&lt;wsp:rsid wsp:val=&quot;006E247E&quot;/&gt;&lt;wsp:rsid wsp:val=&quot;006E339D&quot;/&gt;&lt;wsp:rsid wsp:val=&quot;006E3DAE&quot;/&gt;&lt;wsp:rsid wsp:val=&quot;006E4559&quot;/&gt;&lt;wsp:rsid wsp:val=&quot;006E4AEB&quot;/&gt;&lt;wsp:rsid wsp:val=&quot;006E4C2B&quot;/&gt;&lt;wsp:rsid wsp:val=&quot;006E4D3B&quot;/&gt;&lt;wsp:rsid wsp:val=&quot;006E598B&quot;/&gt;&lt;wsp:rsid wsp:val=&quot;006E74C7&quot;/&gt;&lt;wsp:rsid wsp:val=&quot;006E7D0D&quot;/&gt;&lt;wsp:rsid wsp:val=&quot;006E7F73&quot;/&gt;&lt;wsp:rsid wsp:val=&quot;006E7FA7&quot;/&gt;&lt;wsp:rsid wsp:val=&quot;006F0A0B&quot;/&gt;&lt;wsp:rsid wsp:val=&quot;006F26AD&quot;/&gt;&lt;wsp:rsid wsp:val=&quot;006F2774&quot;/&gt;&lt;wsp:rsid wsp:val=&quot;006F2874&quot;/&gt;&lt;wsp:rsid wsp:val=&quot;006F321D&quot;/&gt;&lt;wsp:rsid wsp:val=&quot;006F3606&quot;/&gt;&lt;wsp:rsid wsp:val=&quot;006F398C&quot;/&gt;&lt;wsp:rsid wsp:val=&quot;006F4120&quot;/&gt;&lt;wsp:rsid wsp:val=&quot;006F6222&quot;/&gt;&lt;wsp:rsid wsp:val=&quot;006F6715&quot;/&gt;&lt;wsp:rsid wsp:val=&quot;006F6BD2&quot;/&gt;&lt;wsp:rsid wsp:val=&quot;006F6FC7&quot;/&gt;&lt;wsp:rsid wsp:val=&quot;006F7DE4&quot;/&gt;&lt;wsp:rsid wsp:val=&quot;006F7F62&quot;/&gt;&lt;wsp:rsid wsp:val=&quot;007001E7&quot;/&gt;&lt;wsp:rsid wsp:val=&quot;007009E1&quot;/&gt;&lt;wsp:rsid wsp:val=&quot;00702088&quot;/&gt;&lt;wsp:rsid wsp:val=&quot;0070237D&quot;/&gt;&lt;wsp:rsid wsp:val=&quot;00702883&quot;/&gt;&lt;wsp:rsid wsp:val=&quot;00702F32&quot;/&gt;&lt;wsp:rsid wsp:val=&quot;007030D3&quot;/&gt;&lt;wsp:rsid wsp:val=&quot;0070328D&quot;/&gt;&lt;wsp:rsid wsp:val=&quot;00703A75&quot;/&gt;&lt;wsp:rsid wsp:val=&quot;007043F7&quot;/&gt;&lt;wsp:rsid wsp:val=&quot;007044AB&quot;/&gt;&lt;wsp:rsid wsp:val=&quot;007045BC&quot;/&gt;&lt;wsp:rsid wsp:val=&quot;00704B07&quot;/&gt;&lt;wsp:rsid wsp:val=&quot;00704D47&quot;/&gt;&lt;wsp:rsid wsp:val=&quot;00705390&quot;/&gt;&lt;wsp:rsid wsp:val=&quot;007059E0&quot;/&gt;&lt;wsp:rsid wsp:val=&quot;007062CB&quot;/&gt;&lt;wsp:rsid wsp:val=&quot;00707FA4&quot;/&gt;&lt;wsp:rsid wsp:val=&quot;00710C29&quot;/&gt;&lt;wsp:rsid wsp:val=&quot;00710EBB&quot;/&gt;&lt;wsp:rsid wsp:val=&quot;00710F48&quot;/&gt;&lt;wsp:rsid wsp:val=&quot;00711076&quot;/&gt;&lt;wsp:rsid wsp:val=&quot;007117BC&quot;/&gt;&lt;wsp:rsid wsp:val=&quot;0071265A&quot;/&gt;&lt;wsp:rsid wsp:val=&quot;00712B58&quot;/&gt;&lt;wsp:rsid wsp:val=&quot;00713070&quot;/&gt;&lt;wsp:rsid wsp:val=&quot;0071358F&quot;/&gt;&lt;wsp:rsid wsp:val=&quot;0071386A&quot;/&gt;&lt;wsp:rsid wsp:val=&quot;0071454A&quot;/&gt;&lt;wsp:rsid wsp:val=&quot;0071492D&quot;/&gt;&lt;wsp:rsid wsp:val=&quot;00714F6A&quot;/&gt;&lt;wsp:rsid wsp:val=&quot;00715542&quot;/&gt;&lt;wsp:rsid wsp:val=&quot;00715A00&quot;/&gt;&lt;wsp:rsid wsp:val=&quot;00715D4A&quot;/&gt;&lt;wsp:rsid wsp:val=&quot;00715F42&quot;/&gt;&lt;wsp:rsid wsp:val=&quot;007168F9&quot;/&gt;&lt;wsp:rsid wsp:val=&quot;00716C35&quot;/&gt;&lt;wsp:rsid wsp:val=&quot;00716C45&quot;/&gt;&lt;wsp:rsid wsp:val=&quot;00716D62&quot;/&gt;&lt;wsp:rsid wsp:val=&quot;00716E62&quot;/&gt;&lt;wsp:rsid wsp:val=&quot;00717923&quot;/&gt;&lt;wsp:rsid wsp:val=&quot;007216BE&quot;/&gt;&lt;wsp:rsid wsp:val=&quot;007222FD&quot;/&gt;&lt;wsp:rsid wsp:val=&quot;007226A5&quot;/&gt;&lt;wsp:rsid wsp:val=&quot;00722C88&quot;/&gt;&lt;wsp:rsid wsp:val=&quot;007233B0&quot;/&gt;&lt;wsp:rsid wsp:val=&quot;0072367B&quot;/&gt;&lt;wsp:rsid wsp:val=&quot;00723C71&quot;/&gt;&lt;wsp:rsid wsp:val=&quot;007243E0&quot;/&gt;&lt;wsp:rsid wsp:val=&quot;007248C0&quot;/&gt;&lt;wsp:rsid wsp:val=&quot;00724D93&quot;/&gt;&lt;wsp:rsid wsp:val=&quot;00724F6A&quot;/&gt;&lt;wsp:rsid wsp:val=&quot;007251A9&quot;/&gt;&lt;wsp:rsid wsp:val=&quot;00725E99&quot;/&gt;&lt;wsp:rsid wsp:val=&quot;00725EC0&quot;/&gt;&lt;wsp:rsid wsp:val=&quot;007266D6&quot;/&gt;&lt;wsp:rsid wsp:val=&quot;00730396&quot;/&gt;&lt;wsp:rsid wsp:val=&quot;007303A2&quot;/&gt;&lt;wsp:rsid wsp:val=&quot;00730D63&quot;/&gt;&lt;wsp:rsid wsp:val=&quot;0073149F&quot;/&gt;&lt;wsp:rsid wsp:val=&quot;00731EBD&quot;/&gt;&lt;wsp:rsid wsp:val=&quot;007320B9&quot;/&gt;&lt;wsp:rsid wsp:val=&quot;007331D0&quot;/&gt;&lt;wsp:rsid wsp:val=&quot;0073340C&quot;/&gt;&lt;wsp:rsid wsp:val=&quot;00733CF7&quot;/&gt;&lt;wsp:rsid wsp:val=&quot;007344D0&quot;/&gt;&lt;wsp:rsid wsp:val=&quot;00734C91&quot;/&gt;&lt;wsp:rsid wsp:val=&quot;00734F7D&quot;/&gt;&lt;wsp:rsid wsp:val=&quot;00735B4B&quot;/&gt;&lt;wsp:rsid wsp:val=&quot;00735C8A&quot;/&gt;&lt;wsp:rsid wsp:val=&quot;0073615A&quot;/&gt;&lt;wsp:rsid wsp:val=&quot;00736E24&quot;/&gt;&lt;wsp:rsid wsp:val=&quot;00736E3A&quot;/&gt;&lt;wsp:rsid wsp:val=&quot;00737125&quot;/&gt;&lt;wsp:rsid wsp:val=&quot;007400F5&quot;/&gt;&lt;wsp:rsid wsp:val=&quot;00740D63&quot;/&gt;&lt;wsp:rsid wsp:val=&quot;007418FC&quot;/&gt;&lt;wsp:rsid wsp:val=&quot;00742114&quot;/&gt;&lt;wsp:rsid wsp:val=&quot;007425CE&quot;/&gt;&lt;wsp:rsid wsp:val=&quot;007434ED&quot;/&gt;&lt;wsp:rsid wsp:val=&quot;0074401B&quot;/&gt;&lt;wsp:rsid wsp:val=&quot;007446BD&quot;/&gt;&lt;wsp:rsid wsp:val=&quot;00744F7A&quot;/&gt;&lt;wsp:rsid wsp:val=&quot;00745385&quot;/&gt;&lt;wsp:rsid wsp:val=&quot;00745F37&quot;/&gt;&lt;wsp:rsid wsp:val=&quot;00746AFB&quot;/&gt;&lt;wsp:rsid wsp:val=&quot;00746C0A&quot;/&gt;&lt;wsp:rsid wsp:val=&quot;007472BA&quot;/&gt;&lt;wsp:rsid wsp:val=&quot;0074730E&quot;/&gt;&lt;wsp:rsid wsp:val=&quot;007473A8&quot;/&gt;&lt;wsp:rsid wsp:val=&quot;0074786B&quot;/&gt;&lt;wsp:rsid wsp:val=&quot;00747E07&quot;/&gt;&lt;wsp:rsid wsp:val=&quot;00750D89&quot;/&gt;&lt;wsp:rsid wsp:val=&quot;007518D8&quot;/&gt;&lt;wsp:rsid wsp:val=&quot;007518FF&quot;/&gt;&lt;wsp:rsid wsp:val=&quot;00751F62&quot;/&gt;&lt;wsp:rsid wsp:val=&quot;007521E7&quot;/&gt;&lt;wsp:rsid wsp:val=&quot;00752697&quot;/&gt;&lt;wsp:rsid wsp:val=&quot;00752807&quot;/&gt;&lt;wsp:rsid wsp:val=&quot;007533A2&quot;/&gt;&lt;wsp:rsid wsp:val=&quot;00753585&quot;/&gt;&lt;wsp:rsid wsp:val=&quot;00753B53&quot;/&gt;&lt;wsp:rsid wsp:val=&quot;007546B5&quot;/&gt;&lt;wsp:rsid wsp:val=&quot;007547C1&quot;/&gt;&lt;wsp:rsid wsp:val=&quot;00754A92&quot;/&gt;&lt;wsp:rsid wsp:val=&quot;00754CE6&quot;/&gt;&lt;wsp:rsid wsp:val=&quot;00755441&quot;/&gt;&lt;wsp:rsid wsp:val=&quot;007558BA&quot;/&gt;&lt;wsp:rsid wsp:val=&quot;007571D6&quot;/&gt;&lt;wsp:rsid wsp:val=&quot;007576F8&quot;/&gt;&lt;wsp:rsid wsp:val=&quot;007577E4&quot;/&gt;&lt;wsp:rsid wsp:val=&quot;00757B34&quot;/&gt;&lt;wsp:rsid wsp:val=&quot;00760776&quot;/&gt;&lt;wsp:rsid wsp:val=&quot;00761CC2&quot;/&gt;&lt;wsp:rsid wsp:val=&quot;007620F4&quot;/&gt;&lt;wsp:rsid wsp:val=&quot;00762CAC&quot;/&gt;&lt;wsp:rsid wsp:val=&quot;00762D08&quot;/&gt;&lt;wsp:rsid wsp:val=&quot;00763045&quot;/&gt;&lt;wsp:rsid wsp:val=&quot;00763C80&quot;/&gt;&lt;wsp:rsid wsp:val=&quot;0076415D&quot;/&gt;&lt;wsp:rsid wsp:val=&quot;00764476&quot;/&gt;&lt;wsp:rsid wsp:val=&quot;0076459A&quot;/&gt;&lt;wsp:rsid wsp:val=&quot;00764B51&quot;/&gt;&lt;wsp:rsid wsp:val=&quot;007650B3&quot;/&gt;&lt;wsp:rsid wsp:val=&quot;00766174&quot;/&gt;&lt;wsp:rsid wsp:val=&quot;0076654B&quot;/&gt;&lt;wsp:rsid wsp:val=&quot;00767454&quot;/&gt;&lt;wsp:rsid wsp:val=&quot;0076771C&quot;/&gt;&lt;wsp:rsid wsp:val=&quot;00767B53&quot;/&gt;&lt;wsp:rsid wsp:val=&quot;00767FBC&quot;/&gt;&lt;wsp:rsid wsp:val=&quot;0077076E&quot;/&gt;&lt;wsp:rsid wsp:val=&quot;007719AA&quot;/&gt;&lt;wsp:rsid wsp:val=&quot;007724D4&quot;/&gt;&lt;wsp:rsid wsp:val=&quot;007725CC&quot;/&gt;&lt;wsp:rsid wsp:val=&quot;0077318D&quot;/&gt;&lt;wsp:rsid wsp:val=&quot;00773531&quot;/&gt;&lt;wsp:rsid wsp:val=&quot;00773AE6&quot;/&gt;&lt;wsp:rsid wsp:val=&quot;00773B3D&quot;/&gt;&lt;wsp:rsid wsp:val=&quot;007744E2&quot;/&gt;&lt;wsp:rsid wsp:val=&quot;00774847&quot;/&gt;&lt;wsp:rsid wsp:val=&quot;007760C5&quot;/&gt;&lt;wsp:rsid wsp:val=&quot;00776209&quot;/&gt;&lt;wsp:rsid wsp:val=&quot;00776A06&quot;/&gt;&lt;wsp:rsid wsp:val=&quot;00777166&quot;/&gt;&lt;wsp:rsid wsp:val=&quot;007774BA&quot;/&gt;&lt;wsp:rsid wsp:val=&quot;00777695&quot;/&gt;&lt;wsp:rsid wsp:val=&quot;007815B5&quot;/&gt;&lt;wsp:rsid wsp:val=&quot;00781933&quot;/&gt;&lt;wsp:rsid wsp:val=&quot;00782374&quot;/&gt;&lt;wsp:rsid wsp:val=&quot;00782BA2&quot;/&gt;&lt;wsp:rsid wsp:val=&quot;00782DC5&quot;/&gt;&lt;wsp:rsid wsp:val=&quot;00783199&quot;/&gt;&lt;wsp:rsid wsp:val=&quot;0078335A&quot;/&gt;&lt;wsp:rsid wsp:val=&quot;00783636&quot;/&gt;&lt;wsp:rsid wsp:val=&quot;0078364F&quot;/&gt;&lt;wsp:rsid wsp:val=&quot;00783B05&quot;/&gt;&lt;wsp:rsid wsp:val=&quot;007842ED&quot;/&gt;&lt;wsp:rsid wsp:val=&quot;00784560&quot;/&gt;&lt;wsp:rsid wsp:val=&quot;00784D61&quot;/&gt;&lt;wsp:rsid wsp:val=&quot;00785899&quot;/&gt;&lt;wsp:rsid wsp:val=&quot;007860E6&quot;/&gt;&lt;wsp:rsid wsp:val=&quot;007870E8&quot;/&gt;&lt;wsp:rsid wsp:val=&quot;007874D0&quot;/&gt;&lt;wsp:rsid wsp:val=&quot;007901E3&quot;/&gt;&lt;wsp:rsid wsp:val=&quot;00791021&quot;/&gt;&lt;wsp:rsid wsp:val=&quot;00791A3C&quot;/&gt;&lt;wsp:rsid wsp:val=&quot;0079200A&quot;/&gt;&lt;wsp:rsid wsp:val=&quot;00792473&quot;/&gt;&lt;wsp:rsid wsp:val=&quot;007924E7&quot;/&gt;&lt;wsp:rsid wsp:val=&quot;00792759&quot;/&gt;&lt;wsp:rsid wsp:val=&quot;007928A5&quot;/&gt;&lt;wsp:rsid wsp:val=&quot;007931F4&quot;/&gt;&lt;wsp:rsid wsp:val=&quot;007932D9&quot;/&gt;&lt;wsp:rsid wsp:val=&quot;00793476&quot;/&gt;&lt;wsp:rsid wsp:val=&quot;00793574&quot;/&gt;&lt;wsp:rsid wsp:val=&quot;007946F6&quot;/&gt;&lt;wsp:rsid wsp:val=&quot;00795499&quot;/&gt;&lt;wsp:rsid wsp:val=&quot;00795EC8&quot;/&gt;&lt;wsp:rsid wsp:val=&quot;00797728&quot;/&gt;&lt;wsp:rsid wsp:val=&quot;00797BEA&quot;/&gt;&lt;wsp:rsid wsp:val=&quot;007A0258&quot;/&gt;&lt;wsp:rsid wsp:val=&quot;007A0802&quot;/&gt;&lt;wsp:rsid wsp:val=&quot;007A0F5B&quot;/&gt;&lt;wsp:rsid wsp:val=&quot;007A1370&quot;/&gt;&lt;wsp:rsid wsp:val=&quot;007A15C5&quot;/&gt;&lt;wsp:rsid wsp:val=&quot;007A26FD&quot;/&gt;&lt;wsp:rsid wsp:val=&quot;007A346B&quot;/&gt;&lt;wsp:rsid wsp:val=&quot;007A3D76&quot;/&gt;&lt;wsp:rsid wsp:val=&quot;007A3D87&quot;/&gt;&lt;wsp:rsid wsp:val=&quot;007A40A5&quot;/&gt;&lt;wsp:rsid wsp:val=&quot;007A48AD&quot;/&gt;&lt;wsp:rsid wsp:val=&quot;007A4EF3&quot;/&gt;&lt;wsp:rsid wsp:val=&quot;007A521B&quot;/&gt;&lt;wsp:rsid wsp:val=&quot;007A71A7&quot;/&gt;&lt;wsp:rsid wsp:val=&quot;007A7F4F&quot;/&gt;&lt;wsp:rsid wsp:val=&quot;007B03C5&quot;/&gt;&lt;wsp:rsid wsp:val=&quot;007B0A2C&quot;/&gt;&lt;wsp:rsid wsp:val=&quot;007B0C4A&quot;/&gt;&lt;wsp:rsid wsp:val=&quot;007B17E3&quot;/&gt;&lt;wsp:rsid wsp:val=&quot;007B1B77&quot;/&gt;&lt;wsp:rsid wsp:val=&quot;007B216C&quot;/&gt;&lt;wsp:rsid wsp:val=&quot;007B2740&quot;/&gt;&lt;wsp:rsid wsp:val=&quot;007B27AA&quot;/&gt;&lt;wsp:rsid wsp:val=&quot;007B36C9&quot;/&gt;&lt;wsp:rsid wsp:val=&quot;007B458D&quot;/&gt;&lt;wsp:rsid wsp:val=&quot;007B530E&quot;/&gt;&lt;wsp:rsid wsp:val=&quot;007B5976&quot;/&gt;&lt;wsp:rsid wsp:val=&quot;007B63A7&quot;/&gt;&lt;wsp:rsid wsp:val=&quot;007B662B&quot;/&gt;&lt;wsp:rsid wsp:val=&quot;007B66D1&quot;/&gt;&lt;wsp:rsid wsp:val=&quot;007B6DD9&quot;/&gt;&lt;wsp:rsid wsp:val=&quot;007B6DF9&quot;/&gt;&lt;wsp:rsid wsp:val=&quot;007B733B&quot;/&gt;&lt;wsp:rsid wsp:val=&quot;007B7B67&quot;/&gt;&lt;wsp:rsid wsp:val=&quot;007C0385&quot;/&gt;&lt;wsp:rsid wsp:val=&quot;007C08A6&quot;/&gt;&lt;wsp:rsid wsp:val=&quot;007C09E1&quot;/&gt;&lt;wsp:rsid wsp:val=&quot;007C0E61&quot;/&gt;&lt;wsp:rsid wsp:val=&quot;007C1661&quot;/&gt;&lt;wsp:rsid wsp:val=&quot;007C1EF1&quot;/&gt;&lt;wsp:rsid wsp:val=&quot;007C2C88&quot;/&gt;&lt;wsp:rsid wsp:val=&quot;007C2E79&quot;/&gt;&lt;wsp:rsid wsp:val=&quot;007C3002&quot;/&gt;&lt;wsp:rsid wsp:val=&quot;007C3460&quot;/&gt;&lt;wsp:rsid wsp:val=&quot;007C39A4&quot;/&gt;&lt;wsp:rsid wsp:val=&quot;007C39B1&quot;/&gt;&lt;wsp:rsid wsp:val=&quot;007C3F18&quot;/&gt;&lt;wsp:rsid wsp:val=&quot;007C4F4E&quot;/&gt;&lt;wsp:rsid wsp:val=&quot;007C4FE3&quot;/&gt;&lt;wsp:rsid wsp:val=&quot;007C595C&quot;/&gt;&lt;wsp:rsid wsp:val=&quot;007C6143&quot;/&gt;&lt;wsp:rsid wsp:val=&quot;007C7A5F&quot;/&gt;&lt;wsp:rsid wsp:val=&quot;007D1119&quot;/&gt;&lt;wsp:rsid wsp:val=&quot;007D1A99&quot;/&gt;&lt;wsp:rsid wsp:val=&quot;007D2461&quot;/&gt;&lt;wsp:rsid wsp:val=&quot;007D25BA&quot;/&gt;&lt;wsp:rsid wsp:val=&quot;007D29A2&quot;/&gt;&lt;wsp:rsid wsp:val=&quot;007D3566&quot;/&gt;&lt;wsp:rsid wsp:val=&quot;007D3A1D&quot;/&gt;&lt;wsp:rsid wsp:val=&quot;007D3D2E&quot;/&gt;&lt;wsp:rsid wsp:val=&quot;007D4976&quot;/&gt;&lt;wsp:rsid wsp:val=&quot;007D4E7E&quot;/&gt;&lt;wsp:rsid wsp:val=&quot;007D5A58&quot;/&gt;&lt;wsp:rsid wsp:val=&quot;007D5A6B&quot;/&gt;&lt;wsp:rsid wsp:val=&quot;007D5B77&quot;/&gt;&lt;wsp:rsid wsp:val=&quot;007D66E3&quot;/&gt;&lt;wsp:rsid wsp:val=&quot;007D6938&quot;/&gt;&lt;wsp:rsid wsp:val=&quot;007D70D0&quot;/&gt;&lt;wsp:rsid wsp:val=&quot;007D7375&quot;/&gt;&lt;wsp:rsid wsp:val=&quot;007D7717&quot;/&gt;&lt;wsp:rsid wsp:val=&quot;007E007C&quot;/&gt;&lt;wsp:rsid wsp:val=&quot;007E044F&quot;/&gt;&lt;wsp:rsid wsp:val=&quot;007E0B56&quot;/&gt;&lt;wsp:rsid wsp:val=&quot;007E0F2D&quot;/&gt;&lt;wsp:rsid wsp:val=&quot;007E12DD&quot;/&gt;&lt;wsp:rsid wsp:val=&quot;007E19C7&quot;/&gt;&lt;wsp:rsid wsp:val=&quot;007E1E42&quot;/&gt;&lt;wsp:rsid wsp:val=&quot;007E2E85&quot;/&gt;&lt;wsp:rsid wsp:val=&quot;007E2F05&quot;/&gt;&lt;wsp:rsid wsp:val=&quot;007E33A5&quot;/&gt;&lt;wsp:rsid wsp:val=&quot;007E3488&quot;/&gt;&lt;wsp:rsid wsp:val=&quot;007E3BBE&quot;/&gt;&lt;wsp:rsid wsp:val=&quot;007E41FF&quot;/&gt;&lt;wsp:rsid wsp:val=&quot;007E4334&quot;/&gt;&lt;wsp:rsid wsp:val=&quot;007E451D&quot;/&gt;&lt;wsp:rsid wsp:val=&quot;007E4A7E&quot;/&gt;&lt;wsp:rsid wsp:val=&quot;007E6031&quot;/&gt;&lt;wsp:rsid wsp:val=&quot;007E6211&quot;/&gt;&lt;wsp:rsid wsp:val=&quot;007E673E&quot;/&gt;&lt;wsp:rsid wsp:val=&quot;007E6EE1&quot;/&gt;&lt;wsp:rsid wsp:val=&quot;007E6F27&quot;/&gt;&lt;wsp:rsid wsp:val=&quot;007E7790&quot;/&gt;&lt;wsp:rsid wsp:val=&quot;007E77A6&quot;/&gt;&lt;wsp:rsid wsp:val=&quot;007E7CD4&quot;/&gt;&lt;wsp:rsid wsp:val=&quot;007F0ACE&quot;/&gt;&lt;wsp:rsid wsp:val=&quot;007F11F9&quot;/&gt;&lt;wsp:rsid wsp:val=&quot;007F1DBD&quot;/&gt;&lt;wsp:rsid wsp:val=&quot;007F2783&quot;/&gt;&lt;wsp:rsid wsp:val=&quot;007F3DEA&quot;/&gt;&lt;wsp:rsid wsp:val=&quot;007F4D06&quot;/&gt;&lt;wsp:rsid wsp:val=&quot;007F528C&quot;/&gt;&lt;wsp:rsid wsp:val=&quot;007F5C6C&quot;/&gt;&lt;wsp:rsid wsp:val=&quot;007F5DA3&quot;/&gt;&lt;wsp:rsid wsp:val=&quot;007F6215&quot;/&gt;&lt;wsp:rsid wsp:val=&quot;007F6548&quot;/&gt;&lt;wsp:rsid wsp:val=&quot;007F6D80&quot;/&gt;&lt;wsp:rsid wsp:val=&quot;007F6FFF&quot;/&gt;&lt;wsp:rsid wsp:val=&quot;007F7689&quot;/&gt;&lt;wsp:rsid wsp:val=&quot;007F7D86&quot;/&gt;&lt;wsp:rsid wsp:val=&quot;008012AB&quot;/&gt;&lt;wsp:rsid wsp:val=&quot;00801B1C&quot;/&gt;&lt;wsp:rsid wsp:val=&quot;00801C89&quot;/&gt;&lt;wsp:rsid wsp:val=&quot;00801C9A&quot;/&gt;&lt;wsp:rsid wsp:val=&quot;00803045&quot;/&gt;&lt;wsp:rsid wsp:val=&quot;008053C2&quot;/&gt;&lt;wsp:rsid wsp:val=&quot;0080641F&quot;/&gt;&lt;wsp:rsid wsp:val=&quot;008064BE&quot;/&gt;&lt;wsp:rsid wsp:val=&quot;00806996&quot;/&gt;&lt;wsp:rsid wsp:val=&quot;00806E92&quot;/&gt;&lt;wsp:rsid wsp:val=&quot;00807705&quot;/&gt;&lt;wsp:rsid wsp:val=&quot;0081077E&quot;/&gt;&lt;wsp:rsid wsp:val=&quot;00810851&quot;/&gt;&lt;wsp:rsid wsp:val=&quot;00810ABF&quot;/&gt;&lt;wsp:rsid wsp:val=&quot;00810D71&quot;/&gt;&lt;wsp:rsid wsp:val=&quot;00811189&quot;/&gt;&lt;wsp:rsid wsp:val=&quot;008112AF&quot;/&gt;&lt;wsp:rsid wsp:val=&quot;008115AB&quot;/&gt;&lt;wsp:rsid wsp:val=&quot;0081201B&quot;/&gt;&lt;wsp:rsid wsp:val=&quot;00812EE6&quot;/&gt;&lt;wsp:rsid wsp:val=&quot;00812F56&quot;/&gt;&lt;wsp:rsid wsp:val=&quot;00813ED5&quot;/&gt;&lt;wsp:rsid wsp:val=&quot;00814501&quot;/&gt;&lt;wsp:rsid wsp:val=&quot;00814E07&quot;/&gt;&lt;wsp:rsid wsp:val=&quot;00815AA2&quot;/&gt;&lt;wsp:rsid wsp:val=&quot;00815C55&quot;/&gt;&lt;wsp:rsid wsp:val=&quot;00817513&quot;/&gt;&lt;wsp:rsid wsp:val=&quot;00817D2B&quot;/&gt;&lt;wsp:rsid wsp:val=&quot;00820328&quot;/&gt;&lt;wsp:rsid wsp:val=&quot;00820848&quot;/&gt;&lt;wsp:rsid wsp:val=&quot;00821FA6&quot;/&gt;&lt;wsp:rsid wsp:val=&quot;008227A6&quot;/&gt;&lt;wsp:rsid wsp:val=&quot;00822AED&quot;/&gt;&lt;wsp:rsid wsp:val=&quot;008232D9&quot;/&gt;&lt;wsp:rsid wsp:val=&quot;00823467&quot;/&gt;&lt;wsp:rsid wsp:val=&quot;00824401&quot;/&gt;&lt;wsp:rsid wsp:val=&quot;00825CF3&quot;/&gt;&lt;wsp:rsid wsp:val=&quot;00825E49&quot;/&gt;&lt;wsp:rsid wsp:val=&quot;008267D4&quot;/&gt;&lt;wsp:rsid wsp:val=&quot;0082730E&quot;/&gt;&lt;wsp:rsid wsp:val=&quot;00827721&quot;/&gt;&lt;wsp:rsid wsp:val=&quot;0083031D&quot;/&gt;&lt;wsp:rsid wsp:val=&quot;00830DE1&quot;/&gt;&lt;wsp:rsid wsp:val=&quot;00831828&quot;/&gt;&lt;wsp:rsid wsp:val=&quot;00831AA1&quot;/&gt;&lt;wsp:rsid wsp:val=&quot;00831FC3&quot;/&gt;&lt;wsp:rsid wsp:val=&quot;00832342&quot;/&gt;&lt;wsp:rsid wsp:val=&quot;00832844&quot;/&gt;&lt;wsp:rsid wsp:val=&quot;008332A8&quot;/&gt;&lt;wsp:rsid wsp:val=&quot;00833D98&quot;/&gt;&lt;wsp:rsid wsp:val=&quot;008354E4&quot;/&gt;&lt;wsp:rsid wsp:val=&quot;00836366&quot;/&gt;&lt;wsp:rsid wsp:val=&quot;0083650A&quot;/&gt;&lt;wsp:rsid wsp:val=&quot;00836EF8&quot;/&gt;&lt;wsp:rsid wsp:val=&quot;008400A1&quot;/&gt;&lt;wsp:rsid wsp:val=&quot;008403D2&quot;/&gt;&lt;wsp:rsid wsp:val=&quot;00842D26&quot;/&gt;&lt;wsp:rsid wsp:val=&quot;00842DBF&quot;/&gt;&lt;wsp:rsid wsp:val=&quot;00842EAD&quot;/&gt;&lt;wsp:rsid wsp:val=&quot;0084303D&quot;/&gt;&lt;wsp:rsid wsp:val=&quot;00843255&quot;/&gt;&lt;wsp:rsid wsp:val=&quot;00844306&quot;/&gt;&lt;wsp:rsid wsp:val=&quot;0084445D&quot;/&gt;&lt;wsp:rsid wsp:val=&quot;0084550D&quot;/&gt;&lt;wsp:rsid wsp:val=&quot;00845BF5&quot;/&gt;&lt;wsp:rsid wsp:val=&quot;00847A7C&quot;/&gt;&lt;wsp:rsid wsp:val=&quot;00847DA8&quot;/&gt;&lt;wsp:rsid wsp:val=&quot;00847FFD&quot;/&gt;&lt;wsp:rsid wsp:val=&quot;0085032C&quot;/&gt;&lt;wsp:rsid wsp:val=&quot;00851440&quot;/&gt;&lt;wsp:rsid wsp:val=&quot;00851BA0&quot;/&gt;&lt;wsp:rsid wsp:val=&quot;00851E83&quot;/&gt;&lt;wsp:rsid wsp:val=&quot;00852A86&quot;/&gt;&lt;wsp:rsid wsp:val=&quot;0085309C&quot;/&gt;&lt;wsp:rsid wsp:val=&quot;00854021&quot;/&gt;&lt;wsp:rsid wsp:val=&quot;00854D88&quot;/&gt;&lt;wsp:rsid wsp:val=&quot;00855122&quot;/&gt;&lt;wsp:rsid wsp:val=&quot;00855DC3&quot;/&gt;&lt;wsp:rsid wsp:val=&quot;00856271&quot;/&gt;&lt;wsp:rsid wsp:val=&quot;00856E75&quot;/&gt;&lt;wsp:rsid wsp:val=&quot;008575D3&quot;/&gt;&lt;wsp:rsid wsp:val=&quot;00857E53&quot;/&gt;&lt;wsp:rsid wsp:val=&quot;0086015B&quot;/&gt;&lt;wsp:rsid wsp:val=&quot;00860512&quot;/&gt;&lt;wsp:rsid wsp:val=&quot;00860522&quot;/&gt;&lt;wsp:rsid wsp:val=&quot;00860580&quot;/&gt;&lt;wsp:rsid wsp:val=&quot;008606B9&quot;/&gt;&lt;wsp:rsid wsp:val=&quot;00860907&quot;/&gt;&lt;wsp:rsid wsp:val=&quot;00860A71&quot;/&gt;&lt;wsp:rsid wsp:val=&quot;00861C4E&quot;/&gt;&lt;wsp:rsid wsp:val=&quot;00861DE1&quot;/&gt;&lt;wsp:rsid wsp:val=&quot;00861E2D&quot;/&gt;&lt;wsp:rsid wsp:val=&quot;008626A7&quot;/&gt;&lt;wsp:rsid wsp:val=&quot;008629BF&quot;/&gt;&lt;wsp:rsid wsp:val=&quot;00863B63&quot;/&gt;&lt;wsp:rsid wsp:val=&quot;00863EAE&quot;/&gt;&lt;wsp:rsid wsp:val=&quot;00864CF6&quot;/&gt;&lt;wsp:rsid wsp:val=&quot;00865C33&quot;/&gt;&lt;wsp:rsid wsp:val=&quot;00866097&quot;/&gt;&lt;wsp:rsid wsp:val=&quot;0086696C&quot;/&gt;&lt;wsp:rsid wsp:val=&quot;00866C8F&quot;/&gt;&lt;wsp:rsid wsp:val=&quot;0087000F&quot;/&gt;&lt;wsp:rsid wsp:val=&quot;008700EA&quot;/&gt;&lt;wsp:rsid wsp:val=&quot;008702F9&quot;/&gt;&lt;wsp:rsid wsp:val=&quot;00871D07&quot;/&gt;&lt;wsp:rsid wsp:val=&quot;00871D0B&quot;/&gt;&lt;wsp:rsid wsp:val=&quot;00871DB6&quot;/&gt;&lt;wsp:rsid wsp:val=&quot;00871E6A&quot;/&gt;&lt;wsp:rsid wsp:val=&quot;008723C3&quot;/&gt;&lt;wsp:rsid wsp:val=&quot;008728FF&quot;/&gt;&lt;wsp:rsid wsp:val=&quot;00872B7F&quot;/&gt;&lt;wsp:rsid wsp:val=&quot;00872EFF&quot;/&gt;&lt;wsp:rsid wsp:val=&quot;008735F6&quot;/&gt;&lt;wsp:rsid wsp:val=&quot;00873ED8&quot;/&gt;&lt;wsp:rsid wsp:val=&quot;00874542&quot;/&gt;&lt;wsp:rsid wsp:val=&quot;00874661&quot;/&gt;&lt;wsp:rsid wsp:val=&quot;00874677&quot;/&gt;&lt;wsp:rsid wsp:val=&quot;00874BAF&quot;/&gt;&lt;wsp:rsid wsp:val=&quot;00874EE2&quot;/&gt;&lt;wsp:rsid wsp:val=&quot;008758E5&quot;/&gt;&lt;wsp:rsid wsp:val=&quot;00875F49&quot;/&gt;&lt;wsp:rsid wsp:val=&quot;008779CE&quot;/&gt;&lt;wsp:rsid wsp:val=&quot;00880B36&quot;/&gt;&lt;wsp:rsid wsp:val=&quot;008815A8&quot;/&gt;&lt;wsp:rsid wsp:val=&quot;008830B0&quot;/&gt;&lt;wsp:rsid wsp:val=&quot;00883319&quot;/&gt;&lt;wsp:rsid wsp:val=&quot;008833B0&quot;/&gt;&lt;wsp:rsid wsp:val=&quot;00883A97&quot;/&gt;&lt;wsp:rsid wsp:val=&quot;008848CE&quot;/&gt;&lt;wsp:rsid wsp:val=&quot;00885797&quot;/&gt;&lt;wsp:rsid wsp:val=&quot;00885BF8&quot;/&gt;&lt;wsp:rsid wsp:val=&quot;00886049&quot;/&gt;&lt;wsp:rsid wsp:val=&quot;00887BE1&quot;/&gt;&lt;wsp:rsid wsp:val=&quot;00887F51&quot;/&gt;&lt;wsp:rsid wsp:val=&quot;00887F52&quot;/&gt;&lt;wsp:rsid wsp:val=&quot;00890CCF&quot;/&gt;&lt;wsp:rsid wsp:val=&quot;00890DF8&quot;/&gt;&lt;wsp:rsid wsp:val=&quot;00891979&quot;/&gt;&lt;wsp:rsid wsp:val=&quot;008919A3&quot;/&gt;&lt;wsp:rsid wsp:val=&quot;00891D65&quot;/&gt;&lt;wsp:rsid wsp:val=&quot;00893048&quot;/&gt;&lt;wsp:rsid wsp:val=&quot;00893546&quot;/&gt;&lt;wsp:rsid wsp:val=&quot;00893E67&quot;/&gt;&lt;wsp:rsid wsp:val=&quot;008944C1&quot;/&gt;&lt;wsp:rsid wsp:val=&quot;00894A5E&quot;/&gt;&lt;wsp:rsid wsp:val=&quot;00894AA6&quot;/&gt;&lt;wsp:rsid wsp:val=&quot;00895A5E&quot;/&gt;&lt;wsp:rsid wsp:val=&quot;008962F0&quot;/&gt;&lt;wsp:rsid wsp:val=&quot;008964D8&quot;/&gt;&lt;wsp:rsid wsp:val=&quot;00896E12&quot;/&gt;&lt;wsp:rsid wsp:val=&quot;00897306&quot;/&gt;&lt;wsp:rsid wsp:val=&quot;00897566&quot;/&gt;&lt;wsp:rsid wsp:val=&quot;008A0836&quot;/&gt;&lt;wsp:rsid wsp:val=&quot;008A0DFE&quot;/&gt;&lt;wsp:rsid wsp:val=&quot;008A1506&quot;/&gt;&lt;wsp:rsid wsp:val=&quot;008A15A7&quot;/&gt;&lt;wsp:rsid wsp:val=&quot;008A1664&quot;/&gt;&lt;wsp:rsid wsp:val=&quot;008A4D39&quot;/&gt;&lt;wsp:rsid wsp:val=&quot;008A5076&quot;/&gt;&lt;wsp:rsid wsp:val=&quot;008A5309&quot;/&gt;&lt;wsp:rsid wsp:val=&quot;008A5859&quot;/&gt;&lt;wsp:rsid wsp:val=&quot;008A5B44&quot;/&gt;&lt;wsp:rsid wsp:val=&quot;008A5F4F&quot;/&gt;&lt;wsp:rsid wsp:val=&quot;008A69C3&quot;/&gt;&lt;wsp:rsid wsp:val=&quot;008A70AD&quot;/&gt;&lt;wsp:rsid wsp:val=&quot;008A718F&quot;/&gt;&lt;wsp:rsid wsp:val=&quot;008A7D6E&quot;/&gt;&lt;wsp:rsid wsp:val=&quot;008B00CB&quot;/&gt;&lt;wsp:rsid wsp:val=&quot;008B0E2D&quot;/&gt;&lt;wsp:rsid wsp:val=&quot;008B0FB7&quot;/&gt;&lt;wsp:rsid wsp:val=&quot;008B1365&quot;/&gt;&lt;wsp:rsid wsp:val=&quot;008B16FF&quot;/&gt;&lt;wsp:rsid wsp:val=&quot;008B1986&quot;/&gt;&lt;wsp:rsid wsp:val=&quot;008B1C7A&quot;/&gt;&lt;wsp:rsid wsp:val=&quot;008B1C9D&quot;/&gt;&lt;wsp:rsid wsp:val=&quot;008B240B&quot;/&gt;&lt;wsp:rsid wsp:val=&quot;008B2C8B&quot;/&gt;&lt;wsp:rsid wsp:val=&quot;008B30AE&quot;/&gt;&lt;wsp:rsid wsp:val=&quot;008B3AC1&quot;/&gt;&lt;wsp:rsid wsp:val=&quot;008B3B42&quot;/&gt;&lt;wsp:rsid wsp:val=&quot;008B4554&quot;/&gt;&lt;wsp:rsid wsp:val=&quot;008B4C8A&quot;/&gt;&lt;wsp:rsid wsp:val=&quot;008B4DA6&quot;/&gt;&lt;wsp:rsid wsp:val=&quot;008B57F1&quot;/&gt;&lt;wsp:rsid wsp:val=&quot;008B61F5&quot;/&gt;&lt;wsp:rsid wsp:val=&quot;008B7023&quot;/&gt;&lt;wsp:rsid wsp:val=&quot;008B7817&quot;/&gt;&lt;wsp:rsid wsp:val=&quot;008B78FE&quot;/&gt;&lt;wsp:rsid wsp:val=&quot;008B7996&quot;/&gt;&lt;wsp:rsid wsp:val=&quot;008B7A2E&quot;/&gt;&lt;wsp:rsid wsp:val=&quot;008B7AC2&quot;/&gt;&lt;wsp:rsid wsp:val=&quot;008C075B&quot;/&gt;&lt;wsp:rsid wsp:val=&quot;008C1727&quot;/&gt;&lt;wsp:rsid wsp:val=&quot;008C17CA&quot;/&gt;&lt;wsp:rsid wsp:val=&quot;008C19B6&quot;/&gt;&lt;wsp:rsid wsp:val=&quot;008C1C04&quot;/&gt;&lt;wsp:rsid wsp:val=&quot;008C222E&quot;/&gt;&lt;wsp:rsid wsp:val=&quot;008C253F&quot;/&gt;&lt;wsp:rsid wsp:val=&quot;008C2660&quot;/&gt;&lt;wsp:rsid wsp:val=&quot;008C26D8&quot;/&gt;&lt;wsp:rsid wsp:val=&quot;008C3337&quot;/&gt;&lt;wsp:rsid wsp:val=&quot;008C365E&quot;/&gt;&lt;wsp:rsid wsp:val=&quot;008C40DB&quot;/&gt;&lt;wsp:rsid wsp:val=&quot;008C4169&quot;/&gt;&lt;wsp:rsid wsp:val=&quot;008C55E8&quot;/&gt;&lt;wsp:rsid wsp:val=&quot;008C5FE0&quot;/&gt;&lt;wsp:rsid wsp:val=&quot;008C72E2&quot;/&gt;&lt;wsp:rsid wsp:val=&quot;008D08B9&quot;/&gt;&lt;wsp:rsid wsp:val=&quot;008D096A&quot;/&gt;&lt;wsp:rsid wsp:val=&quot;008D0B42&quot;/&gt;&lt;wsp:rsid wsp:val=&quot;008D0F68&quot;/&gt;&lt;wsp:rsid wsp:val=&quot;008D112E&quot;/&gt;&lt;wsp:rsid wsp:val=&quot;008D13F9&quot;/&gt;&lt;wsp:rsid wsp:val=&quot;008D2B03&quot;/&gt;&lt;wsp:rsid wsp:val=&quot;008D34ED&quot;/&gt;&lt;wsp:rsid wsp:val=&quot;008D40FF&quot;/&gt;&lt;wsp:rsid wsp:val=&quot;008D4603&quot;/&gt;&lt;wsp:rsid wsp:val=&quot;008D6429&quot;/&gt;&lt;wsp:rsid wsp:val=&quot;008D690D&quot;/&gt;&lt;wsp:rsid wsp:val=&quot;008D6A3F&quot;/&gt;&lt;wsp:rsid wsp:val=&quot;008D6BE1&quot;/&gt;&lt;wsp:rsid wsp:val=&quot;008D6DAF&quot;/&gt;&lt;wsp:rsid wsp:val=&quot;008E0149&quot;/&gt;&lt;wsp:rsid wsp:val=&quot;008E03AB&quot;/&gt;&lt;wsp:rsid wsp:val=&quot;008E056D&quot;/&gt;&lt;wsp:rsid wsp:val=&quot;008E1075&quot;/&gt;&lt;wsp:rsid wsp:val=&quot;008E1C56&quot;/&gt;&lt;wsp:rsid wsp:val=&quot;008E1D37&quot;/&gt;&lt;wsp:rsid wsp:val=&quot;008E2AE2&quot;/&gt;&lt;wsp:rsid wsp:val=&quot;008E2C36&quot;/&gt;&lt;wsp:rsid wsp:val=&quot;008E3148&quot;/&gt;&lt;wsp:rsid wsp:val=&quot;008E315E&quot;/&gt;&lt;wsp:rsid wsp:val=&quot;008E3265&quot;/&gt;&lt;wsp:rsid wsp:val=&quot;008E3546&quot;/&gt;&lt;wsp:rsid wsp:val=&quot;008E363E&quot;/&gt;&lt;wsp:rsid wsp:val=&quot;008E3AC9&quot;/&gt;&lt;wsp:rsid wsp:val=&quot;008E3B19&quot;/&gt;&lt;wsp:rsid wsp:val=&quot;008E42F1&quot;/&gt;&lt;wsp:rsid wsp:val=&quot;008E4915&quot;/&gt;&lt;wsp:rsid wsp:val=&quot;008E6095&quot;/&gt;&lt;wsp:rsid wsp:val=&quot;008E6941&quot;/&gt;&lt;wsp:rsid wsp:val=&quot;008E6F7E&quot;/&gt;&lt;wsp:rsid wsp:val=&quot;008F0441&quot;/&gt;&lt;wsp:rsid wsp:val=&quot;008F04A3&quot;/&gt;&lt;wsp:rsid wsp:val=&quot;008F09BD&quot;/&gt;&lt;wsp:rsid wsp:val=&quot;008F0C73&quot;/&gt;&lt;wsp:rsid wsp:val=&quot;008F0ED9&quot;/&gt;&lt;wsp:rsid wsp:val=&quot;008F0EE2&quot;/&gt;&lt;wsp:rsid wsp:val=&quot;008F0FDD&quot;/&gt;&lt;wsp:rsid wsp:val=&quot;008F11F8&quot;/&gt;&lt;wsp:rsid wsp:val=&quot;008F186F&quot;/&gt;&lt;wsp:rsid wsp:val=&quot;008F1FB5&quot;/&gt;&lt;wsp:rsid wsp:val=&quot;008F22E3&quot;/&gt;&lt;wsp:rsid wsp:val=&quot;008F252B&quot;/&gt;&lt;wsp:rsid wsp:val=&quot;008F2BF9&quot;/&gt;&lt;wsp:rsid wsp:val=&quot;008F2BFF&quot;/&gt;&lt;wsp:rsid wsp:val=&quot;008F2CD4&quot;/&gt;&lt;wsp:rsid wsp:val=&quot;008F2F43&quot;/&gt;&lt;wsp:rsid wsp:val=&quot;008F387D&quot;/&gt;&lt;wsp:rsid wsp:val=&quot;008F390A&quot;/&gt;&lt;wsp:rsid wsp:val=&quot;008F4477&quot;/&gt;&lt;wsp:rsid wsp:val=&quot;008F4971&quot;/&gt;&lt;wsp:rsid wsp:val=&quot;008F50C0&quot;/&gt;&lt;wsp:rsid wsp:val=&quot;008F54CB&quot;/&gt;&lt;wsp:rsid wsp:val=&quot;008F6587&quot;/&gt;&lt;wsp:rsid wsp:val=&quot;008F6BF6&quot;/&gt;&lt;wsp:rsid wsp:val=&quot;008F6DAE&quot;/&gt;&lt;wsp:rsid wsp:val=&quot;008F6E3B&quot;/&gt;&lt;wsp:rsid wsp:val=&quot;00900340&quot;/&gt;&lt;wsp:rsid wsp:val=&quot;00900AD8&quot;/&gt;&lt;wsp:rsid wsp:val=&quot;00901254&quot;/&gt;&lt;wsp:rsid wsp:val=&quot;0090134E&quot;/&gt;&lt;wsp:rsid wsp:val=&quot;00901468&quot;/&gt;&lt;wsp:rsid wsp:val=&quot;0090222D&quot;/&gt;&lt;wsp:rsid wsp:val=&quot;009025BF&quot;/&gt;&lt;wsp:rsid wsp:val=&quot;00902C33&quot;/&gt;&lt;wsp:rsid wsp:val=&quot;00902D88&quot;/&gt;&lt;wsp:rsid wsp:val=&quot;0090340E&quot;/&gt;&lt;wsp:rsid wsp:val=&quot;00903DB7&quot;/&gt;&lt;wsp:rsid wsp:val=&quot;00904D63&quot;/&gt;&lt;wsp:rsid wsp:val=&quot;00904DE1&quot;/&gt;&lt;wsp:rsid wsp:val=&quot;00905ABA&quot;/&gt;&lt;wsp:rsid wsp:val=&quot;009060C8&quot;/&gt;&lt;wsp:rsid wsp:val=&quot;009072A5&quot;/&gt;&lt;wsp:rsid wsp:val=&quot;00907436&quot;/&gt;&lt;wsp:rsid wsp:val=&quot;0091057D&quot;/&gt;&lt;wsp:rsid wsp:val=&quot;00910686&quot;/&gt;&lt;wsp:rsid wsp:val=&quot;009112EC&quot;/&gt;&lt;wsp:rsid wsp:val=&quot;0091349D&quot;/&gt;&lt;wsp:rsid wsp:val=&quot;0091390F&quot;/&gt;&lt;wsp:rsid wsp:val=&quot;00913ACF&quot;/&gt;&lt;wsp:rsid wsp:val=&quot;0091410A&quot;/&gt;&lt;wsp:rsid wsp:val=&quot;009144B6&quot;/&gt;&lt;wsp:rsid wsp:val=&quot;00915223&quot;/&gt;&lt;wsp:rsid wsp:val=&quot;00915375&quot;/&gt;&lt;wsp:rsid wsp:val=&quot;0091547B&quot;/&gt;&lt;wsp:rsid wsp:val=&quot;00915AC5&quot;/&gt;&lt;wsp:rsid wsp:val=&quot;00915F81&quot;/&gt;&lt;wsp:rsid wsp:val=&quot;00916132&quot;/&gt;&lt;wsp:rsid wsp:val=&quot;009164F5&quot;/&gt;&lt;wsp:rsid wsp:val=&quot;00916F88&quot;/&gt;&lt;wsp:rsid wsp:val=&quot;00917062&quot;/&gt;&lt;wsp:rsid wsp:val=&quot;0091785F&quot;/&gt;&lt;wsp:rsid wsp:val=&quot;009178E0&quot;/&gt;&lt;wsp:rsid wsp:val=&quot;00917BC5&quot;/&gt;&lt;wsp:rsid wsp:val=&quot;00920430&quot;/&gt;&lt;wsp:rsid wsp:val=&quot;0092079B&quot;/&gt;&lt;wsp:rsid wsp:val=&quot;00920929&quot;/&gt;&lt;wsp:rsid wsp:val=&quot;00920B12&quot;/&gt;&lt;wsp:rsid wsp:val=&quot;00921810&quot;/&gt;&lt;wsp:rsid wsp:val=&quot;00921996&quot;/&gt;&lt;wsp:rsid wsp:val=&quot;00921C92&quot;/&gt;&lt;wsp:rsid wsp:val=&quot;00922599&quot;/&gt;&lt;wsp:rsid wsp:val=&quot;00923D17&quot;/&gt;&lt;wsp:rsid wsp:val=&quot;00924113&quot;/&gt;&lt;wsp:rsid wsp:val=&quot;00924C25&quot;/&gt;&lt;wsp:rsid wsp:val=&quot;009252E0&quot;/&gt;&lt;wsp:rsid wsp:val=&quot;0092554C&quot;/&gt;&lt;wsp:rsid wsp:val=&quot;00925920&quot;/&gt;&lt;wsp:rsid wsp:val=&quot;00925940&quot;/&gt;&lt;wsp:rsid wsp:val=&quot;00925A7F&quot;/&gt;&lt;wsp:rsid wsp:val=&quot;009261BC&quot;/&gt;&lt;wsp:rsid wsp:val=&quot;0092625C&quot;/&gt;&lt;wsp:rsid wsp:val=&quot;009279C1&quot;/&gt;&lt;wsp:rsid wsp:val=&quot;00927A8A&quot;/&gt;&lt;wsp:rsid wsp:val=&quot;00927EF6&quot;/&gt;&lt;wsp:rsid wsp:val=&quot;00927F47&quot;/&gt;&lt;wsp:rsid wsp:val=&quot;009305E6&quot;/&gt;&lt;wsp:rsid wsp:val=&quot;00930674&quot;/&gt;&lt;wsp:rsid wsp:val=&quot;00930683&quot;/&gt;&lt;wsp:rsid wsp:val=&quot;00930FF8&quot;/&gt;&lt;wsp:rsid wsp:val=&quot;009310C6&quot;/&gt;&lt;wsp:rsid wsp:val=&quot;009315FA&quot;/&gt;&lt;wsp:rsid wsp:val=&quot;00931A31&quot;/&gt;&lt;wsp:rsid wsp:val=&quot;00932355&quot;/&gt;&lt;wsp:rsid wsp:val=&quot;00933257&quot;/&gt;&lt;wsp:rsid wsp:val=&quot;00933476&quot;/&gt;&lt;wsp:rsid wsp:val=&quot;009344FF&quot;/&gt;&lt;wsp:rsid wsp:val=&quot;00934856&quot;/&gt;&lt;wsp:rsid wsp:val=&quot;009348E9&quot;/&gt;&lt;wsp:rsid wsp:val=&quot;0093571B&quot;/&gt;&lt;wsp:rsid wsp:val=&quot;00935F48&quot;/&gt;&lt;wsp:rsid wsp:val=&quot;009361AD&quot;/&gt;&lt;wsp:rsid wsp:val=&quot;0093641D&quot;/&gt;&lt;wsp:rsid wsp:val=&quot;009367E3&quot;/&gt;&lt;wsp:rsid wsp:val=&quot;00936BB9&quot;/&gt;&lt;wsp:rsid wsp:val=&quot;00936CB4&quot;/&gt;&lt;wsp:rsid wsp:val=&quot;00936E44&quot;/&gt;&lt;wsp:rsid wsp:val=&quot;00937811&quot;/&gt;&lt;wsp:rsid wsp:val=&quot;0093782E&quot;/&gt;&lt;wsp:rsid wsp:val=&quot;00937E2D&quot;/&gt;&lt;wsp:rsid wsp:val=&quot;00937E56&quot;/&gt;&lt;wsp:rsid wsp:val=&quot;00937E7D&quot;/&gt;&lt;wsp:rsid wsp:val=&quot;009402AC&quot;/&gt;&lt;wsp:rsid wsp:val=&quot;00940413&quot;/&gt;&lt;wsp:rsid wsp:val=&quot;00941405&quot;/&gt;&lt;wsp:rsid wsp:val=&quot;00941B56&quot;/&gt;&lt;wsp:rsid wsp:val=&quot;009421E8&quot;/&gt;&lt;wsp:rsid wsp:val=&quot;009422D6&quot;/&gt;&lt;wsp:rsid wsp:val=&quot;00942873&quot;/&gt;&lt;wsp:rsid wsp:val=&quot;009429CA&quot;/&gt;&lt;wsp:rsid wsp:val=&quot;00942A1C&quot;/&gt;&lt;wsp:rsid wsp:val=&quot;00943969&quot;/&gt;&lt;wsp:rsid wsp:val=&quot;009439C6&quot;/&gt;&lt;wsp:rsid wsp:val=&quot;0094519F&quot;/&gt;&lt;wsp:rsid wsp:val=&quot;0094583A&quot;/&gt;&lt;wsp:rsid wsp:val=&quot;0094619C&quot;/&gt;&lt;wsp:rsid wsp:val=&quot;009461D4&quot;/&gt;&lt;wsp:rsid wsp:val=&quot;009472A7&quot;/&gt;&lt;wsp:rsid wsp:val=&quot;0094762D&quot;/&gt;&lt;wsp:rsid wsp:val=&quot;00947B3D&quot;/&gt;&lt;wsp:rsid wsp:val=&quot;009500C4&quot;/&gt;&lt;wsp:rsid wsp:val=&quot;00950ADB&quot;/&gt;&lt;wsp:rsid wsp:val=&quot;00950D01&quot;/&gt;&lt;wsp:rsid wsp:val=&quot;00950E13&quot;/&gt;&lt;wsp:rsid wsp:val=&quot;00950E82&quot;/&gt;&lt;wsp:rsid wsp:val=&quot;009514C8&quot;/&gt;&lt;wsp:rsid wsp:val=&quot;00951C21&quot;/&gt;&lt;wsp:rsid wsp:val=&quot;009524FB&quot;/&gt;&lt;wsp:rsid wsp:val=&quot;00952A1C&quot;/&gt;&lt;wsp:rsid wsp:val=&quot;00952D2D&quot;/&gt;&lt;wsp:rsid wsp:val=&quot;00952E1F&quot;/&gt;&lt;wsp:rsid wsp:val=&quot;009539AE&quot;/&gt;&lt;wsp:rsid wsp:val=&quot;00954114&quot;/&gt;&lt;wsp:rsid wsp:val=&quot;00954835&quot;/&gt;&lt;wsp:rsid wsp:val=&quot;00954E5E&quot;/&gt;&lt;wsp:rsid wsp:val=&quot;009552D6&quot;/&gt;&lt;wsp:rsid wsp:val=&quot;00955729&quot;/&gt;&lt;wsp:rsid wsp:val=&quot;00955960&quot;/&gt;&lt;wsp:rsid wsp:val=&quot;00955BA7&quot;/&gt;&lt;wsp:rsid wsp:val=&quot;009560DD&quot;/&gt;&lt;wsp:rsid wsp:val=&quot;009573EF&quot;/&gt;&lt;wsp:rsid wsp:val=&quot;009600D3&quot;/&gt;&lt;wsp:rsid wsp:val=&quot;009601DA&quot;/&gt;&lt;wsp:rsid wsp:val=&quot;0096028D&quot;/&gt;&lt;wsp:rsid wsp:val=&quot;0096074C&quot;/&gt;&lt;wsp:rsid wsp:val=&quot;00961461&quot;/&gt;&lt;wsp:rsid wsp:val=&quot;0096189D&quot;/&gt;&lt;wsp:rsid wsp:val=&quot;0096198E&quot;/&gt;&lt;wsp:rsid wsp:val=&quot;009629BA&quot;/&gt;&lt;wsp:rsid wsp:val=&quot;009633CB&quot;/&gt;&lt;wsp:rsid wsp:val=&quot;00963A7C&quot;/&gt;&lt;wsp:rsid wsp:val=&quot;00963D74&quot;/&gt;&lt;wsp:rsid wsp:val=&quot;00963DF9&quot;/&gt;&lt;wsp:rsid wsp:val=&quot;009642DD&quot;/&gt;&lt;wsp:rsid wsp:val=&quot;00964433&quot;/&gt;&lt;wsp:rsid wsp:val=&quot;0096478F&quot;/&gt;&lt;wsp:rsid wsp:val=&quot;00965E13&quot;/&gt;&lt;wsp:rsid wsp:val=&quot;00966CCF&quot;/&gt;&lt;wsp:rsid wsp:val=&quot;00966DCF&quot;/&gt;&lt;wsp:rsid wsp:val=&quot;00967119&quot;/&gt;&lt;wsp:rsid wsp:val=&quot;00967712&quot;/&gt;&lt;wsp:rsid wsp:val=&quot;00967D72&quot;/&gt;&lt;wsp:rsid wsp:val=&quot;00967D89&quot;/&gt;&lt;wsp:rsid wsp:val=&quot;009703F6&quot;/&gt;&lt;wsp:rsid wsp:val=&quot;00971527&quot;/&gt;&lt;wsp:rsid wsp:val=&quot;009721C7&quot;/&gt;&lt;wsp:rsid wsp:val=&quot;009723B2&quot;/&gt;&lt;wsp:rsid wsp:val=&quot;009724A7&quot;/&gt;&lt;wsp:rsid wsp:val=&quot;009725CB&quot;/&gt;&lt;wsp:rsid wsp:val=&quot;00972719&quot;/&gt;&lt;wsp:rsid wsp:val=&quot;00973182&quot;/&gt;&lt;wsp:rsid wsp:val=&quot;00973492&quot;/&gt;&lt;wsp:rsid wsp:val=&quot;00973618&quot;/&gt;&lt;wsp:rsid wsp:val=&quot;00973FCF&quot;/&gt;&lt;wsp:rsid wsp:val=&quot;009749D5&quot;/&gt;&lt;wsp:rsid wsp:val=&quot;0097606C&quot;/&gt;&lt;wsp:rsid wsp:val=&quot;009764B6&quot;/&gt;&lt;wsp:rsid wsp:val=&quot;009765BF&quot;/&gt;&lt;wsp:rsid wsp:val=&quot;0097664F&quot;/&gt;&lt;wsp:rsid wsp:val=&quot;00976B55&quot;/&gt;&lt;wsp:rsid wsp:val=&quot;00977325&quot;/&gt;&lt;wsp:rsid wsp:val=&quot;00977874&quot;/&gt;&lt;wsp:rsid wsp:val=&quot;00977EDC&quot;/&gt;&lt;wsp:rsid wsp:val=&quot;00977F6D&quot;/&gt;&lt;wsp:rsid wsp:val=&quot;00980A47&quot;/&gt;&lt;wsp:rsid wsp:val=&quot;0098152B&quot;/&gt;&lt;wsp:rsid wsp:val=&quot;00982202&quot;/&gt;&lt;wsp:rsid wsp:val=&quot;00982769&quot;/&gt;&lt;wsp:rsid wsp:val=&quot;00983B98&quot;/&gt;&lt;wsp:rsid wsp:val=&quot;00984700&quot;/&gt;&lt;wsp:rsid wsp:val=&quot;00984E5A&quot;/&gt;&lt;wsp:rsid wsp:val=&quot;00986DBC&quot;/&gt;&lt;wsp:rsid wsp:val=&quot;00986F51&quot;/&gt;&lt;wsp:rsid wsp:val=&quot;009876EC&quot;/&gt;&lt;wsp:rsid wsp:val=&quot;009900C2&quot;/&gt;&lt;wsp:rsid wsp:val=&quot;00990166&quot;/&gt;&lt;wsp:rsid wsp:val=&quot;009903C8&quot;/&gt;&lt;wsp:rsid wsp:val=&quot;00990D87&quot;/&gt;&lt;wsp:rsid wsp:val=&quot;009911B5&quot;/&gt;&lt;wsp:rsid wsp:val=&quot;00991286&quot;/&gt;&lt;wsp:rsid wsp:val=&quot;00991954&quot;/&gt;&lt;wsp:rsid wsp:val=&quot;00991FD3&quot;/&gt;&lt;wsp:rsid wsp:val=&quot;00992014&quot;/&gt;&lt;wsp:rsid wsp:val=&quot;009925DD&quot;/&gt;&lt;wsp:rsid wsp:val=&quot;00992D3E&quot;/&gt;&lt;wsp:rsid wsp:val=&quot;0099326C&quot;/&gt;&lt;wsp:rsid wsp:val=&quot;00993A75&quot;/&gt;&lt;wsp:rsid wsp:val=&quot;00993E76&quot;/&gt;&lt;wsp:rsid wsp:val=&quot;009951E6&quot;/&gt;&lt;wsp:rsid wsp:val=&quot;00995243&quot;/&gt;&lt;wsp:rsid wsp:val=&quot;0099539F&quot;/&gt;&lt;wsp:rsid wsp:val=&quot;009955A8&quot;/&gt;&lt;wsp:rsid wsp:val=&quot;00996F5A&quot;/&gt;&lt;wsp:rsid wsp:val=&quot;009975CC&quot;/&gt;&lt;wsp:rsid wsp:val=&quot;009A037A&quot;/&gt;&lt;wsp:rsid wsp:val=&quot;009A11EF&quot;/&gt;&lt;wsp:rsid wsp:val=&quot;009A1231&quot;/&gt;&lt;wsp:rsid wsp:val=&quot;009A1567&quot;/&gt;&lt;wsp:rsid wsp:val=&quot;009A1E52&quot;/&gt;&lt;wsp:rsid wsp:val=&quot;009A2180&quot;/&gt;&lt;wsp:rsid wsp:val=&quot;009A21F1&quot;/&gt;&lt;wsp:rsid wsp:val=&quot;009A27A4&quot;/&gt;&lt;wsp:rsid wsp:val=&quot;009A2E1F&quot;/&gt;&lt;wsp:rsid wsp:val=&quot;009A2FCC&quot;/&gt;&lt;wsp:rsid wsp:val=&quot;009A4849&quot;/&gt;&lt;wsp:rsid wsp:val=&quot;009A4D42&quot;/&gt;&lt;wsp:rsid wsp:val=&quot;009A5200&quot;/&gt;&lt;wsp:rsid wsp:val=&quot;009A5256&quot;/&gt;&lt;wsp:rsid wsp:val=&quot;009A5EBE&quot;/&gt;&lt;wsp:rsid wsp:val=&quot;009A6B4D&quot;/&gt;&lt;wsp:rsid wsp:val=&quot;009A7B78&quot;/&gt;&lt;wsp:rsid wsp:val=&quot;009B00A5&quot;/&gt;&lt;wsp:rsid wsp:val=&quot;009B020E&quot;/&gt;&lt;wsp:rsid wsp:val=&quot;009B0367&quot;/&gt;&lt;wsp:rsid wsp:val=&quot;009B0D2C&quot;/&gt;&lt;wsp:rsid wsp:val=&quot;009B1012&quot;/&gt;&lt;wsp:rsid wsp:val=&quot;009B11BE&quot;/&gt;&lt;wsp:rsid wsp:val=&quot;009B1FFD&quot;/&gt;&lt;wsp:rsid wsp:val=&quot;009B30A3&quot;/&gt;&lt;wsp:rsid wsp:val=&quot;009B36D0&quot;/&gt;&lt;wsp:rsid wsp:val=&quot;009B3730&quot;/&gt;&lt;wsp:rsid wsp:val=&quot;009B4071&quot;/&gt;&lt;wsp:rsid wsp:val=&quot;009B427F&quot;/&gt;&lt;wsp:rsid wsp:val=&quot;009B4E49&quot;/&gt;&lt;wsp:rsid wsp:val=&quot;009B522D&quot;/&gt;&lt;wsp:rsid wsp:val=&quot;009B5284&quot;/&gt;&lt;wsp:rsid wsp:val=&quot;009B5AB4&quot;/&gt;&lt;wsp:rsid wsp:val=&quot;009B6DC8&quot;/&gt;&lt;wsp:rsid wsp:val=&quot;009B7BC8&quot;/&gt;&lt;wsp:rsid wsp:val=&quot;009B7F38&quot;/&gt;&lt;wsp:rsid wsp:val=&quot;009C0051&quot;/&gt;&lt;wsp:rsid wsp:val=&quot;009C019D&quot;/&gt;&lt;wsp:rsid wsp:val=&quot;009C05C7&quot;/&gt;&lt;wsp:rsid wsp:val=&quot;009C07D1&quot;/&gt;&lt;wsp:rsid wsp:val=&quot;009C0BE0&quot;/&gt;&lt;wsp:rsid wsp:val=&quot;009C0CCC&quot;/&gt;&lt;wsp:rsid wsp:val=&quot;009C1CD9&quot;/&gt;&lt;wsp:rsid wsp:val=&quot;009C1DF1&quot;/&gt;&lt;wsp:rsid wsp:val=&quot;009C2209&quot;/&gt;&lt;wsp:rsid wsp:val=&quot;009C237B&quot;/&gt;&lt;wsp:rsid wsp:val=&quot;009C2A35&quot;/&gt;&lt;wsp:rsid wsp:val=&quot;009C2BE3&quot;/&gt;&lt;wsp:rsid wsp:val=&quot;009C3244&quot;/&gt;&lt;wsp:rsid wsp:val=&quot;009C34C8&quot;/&gt;&lt;wsp:rsid wsp:val=&quot;009C3E12&quot;/&gt;&lt;wsp:rsid wsp:val=&quot;009C492B&quot;/&gt;&lt;wsp:rsid wsp:val=&quot;009C4A27&quot;/&gt;&lt;wsp:rsid wsp:val=&quot;009C4D5C&quot;/&gt;&lt;wsp:rsid wsp:val=&quot;009C4FF7&quot;/&gt;&lt;wsp:rsid wsp:val=&quot;009C55A4&quot;/&gt;&lt;wsp:rsid wsp:val=&quot;009C5BA8&quot;/&gt;&lt;wsp:rsid wsp:val=&quot;009C6C7B&quot;/&gt;&lt;wsp:rsid wsp:val=&quot;009C72FD&quot;/&gt;&lt;wsp:rsid wsp:val=&quot;009C733F&quot;/&gt;&lt;wsp:rsid wsp:val=&quot;009C74CD&quot;/&gt;&lt;wsp:rsid wsp:val=&quot;009C74D4&quot;/&gt;&lt;wsp:rsid wsp:val=&quot;009D07A2&quot;/&gt;&lt;wsp:rsid wsp:val=&quot;009D139D&quot;/&gt;&lt;wsp:rsid wsp:val=&quot;009D1436&quot;/&gt;&lt;wsp:rsid wsp:val=&quot;009D1743&quot;/&gt;&lt;wsp:rsid wsp:val=&quot;009D1A42&quot;/&gt;&lt;wsp:rsid wsp:val=&quot;009D2E9E&quot;/&gt;&lt;wsp:rsid wsp:val=&quot;009D3168&quot;/&gt;&lt;wsp:rsid wsp:val=&quot;009D36B3&quot;/&gt;&lt;wsp:rsid wsp:val=&quot;009D380C&quot;/&gt;&lt;wsp:rsid wsp:val=&quot;009D3957&quot;/&gt;&lt;wsp:rsid wsp:val=&quot;009D3B4F&quot;/&gt;&lt;wsp:rsid wsp:val=&quot;009D3DAF&quot;/&gt;&lt;wsp:rsid wsp:val=&quot;009D42CF&quot;/&gt;&lt;wsp:rsid wsp:val=&quot;009D4646&quot;/&gt;&lt;wsp:rsid wsp:val=&quot;009D479D&quot;/&gt;&lt;wsp:rsid wsp:val=&quot;009D4AD6&quot;/&gt;&lt;wsp:rsid wsp:val=&quot;009D4B36&quot;/&gt;&lt;wsp:rsid wsp:val=&quot;009D4C43&quot;/&gt;&lt;wsp:rsid wsp:val=&quot;009D4F52&quot;/&gt;&lt;wsp:rsid wsp:val=&quot;009D5DFA&quot;/&gt;&lt;wsp:rsid wsp:val=&quot;009D5E08&quot;/&gt;&lt;wsp:rsid wsp:val=&quot;009D6315&quot;/&gt;&lt;wsp:rsid wsp:val=&quot;009D6AF5&quot;/&gt;&lt;wsp:rsid wsp:val=&quot;009D735D&quot;/&gt;&lt;wsp:rsid wsp:val=&quot;009D7EEC&quot;/&gt;&lt;wsp:rsid wsp:val=&quot;009E07CF&quot;/&gt;&lt;wsp:rsid wsp:val=&quot;009E16D9&quot;/&gt;&lt;wsp:rsid wsp:val=&quot;009E1ECF&quot;/&gt;&lt;wsp:rsid wsp:val=&quot;009E1F34&quot;/&gt;&lt;wsp:rsid wsp:val=&quot;009E2008&quot;/&gt;&lt;wsp:rsid wsp:val=&quot;009E20A3&quot;/&gt;&lt;wsp:rsid wsp:val=&quot;009E25F8&quot;/&gt;&lt;wsp:rsid wsp:val=&quot;009E37EF&quot;/&gt;&lt;wsp:rsid wsp:val=&quot;009E3B75&quot;/&gt;&lt;wsp:rsid wsp:val=&quot;009E46F5&quot;/&gt;&lt;wsp:rsid wsp:val=&quot;009E47FF&quot;/&gt;&lt;wsp:rsid wsp:val=&quot;009E4F08&quot;/&gt;&lt;wsp:rsid wsp:val=&quot;009E5273&quot;/&gt;&lt;wsp:rsid wsp:val=&quot;009E5502&quot;/&gt;&lt;wsp:rsid wsp:val=&quot;009E5788&quot;/&gt;&lt;wsp:rsid wsp:val=&quot;009E59B8&quot;/&gt;&lt;wsp:rsid wsp:val=&quot;009E59F9&quot;/&gt;&lt;wsp:rsid wsp:val=&quot;009E5AEA&quot;/&gt;&lt;wsp:rsid wsp:val=&quot;009E65A2&quot;/&gt;&lt;wsp:rsid wsp:val=&quot;009E660F&quot;/&gt;&lt;wsp:rsid wsp:val=&quot;009E6828&quot;/&gt;&lt;wsp:rsid wsp:val=&quot;009E685B&quot;/&gt;&lt;wsp:rsid wsp:val=&quot;009E6D29&quot;/&gt;&lt;wsp:rsid wsp:val=&quot;009E6F5E&quot;/&gt;&lt;wsp:rsid wsp:val=&quot;009E702A&quot;/&gt;&lt;wsp:rsid wsp:val=&quot;009E72F9&quot;/&gt;&lt;wsp:rsid wsp:val=&quot;009E7770&quot;/&gt;&lt;wsp:rsid wsp:val=&quot;009E7AE2&quot;/&gt;&lt;wsp:rsid wsp:val=&quot;009F03E8&quot;/&gt;&lt;wsp:rsid wsp:val=&quot;009F08DF&quot;/&gt;&lt;wsp:rsid wsp:val=&quot;009F128A&quot;/&gt;&lt;wsp:rsid wsp:val=&quot;009F1931&quot;/&gt;&lt;wsp:rsid wsp:val=&quot;009F220E&quot;/&gt;&lt;wsp:rsid wsp:val=&quot;009F2D34&quot;/&gt;&lt;wsp:rsid wsp:val=&quot;009F2EDA&quot;/&gt;&lt;wsp:rsid wsp:val=&quot;009F2F50&quot;/&gt;&lt;wsp:rsid wsp:val=&quot;009F3692&quot;/&gt;&lt;wsp:rsid wsp:val=&quot;009F3A0C&quot;/&gt;&lt;wsp:rsid wsp:val=&quot;009F3B50&quot;/&gt;&lt;wsp:rsid wsp:val=&quot;009F3BE5&quot;/&gt;&lt;wsp:rsid wsp:val=&quot;009F406E&quot;/&gt;&lt;wsp:rsid wsp:val=&quot;009F4506&quot;/&gt;&lt;wsp:rsid wsp:val=&quot;009F4624&quot;/&gt;&lt;wsp:rsid wsp:val=&quot;009F4647&quot;/&gt;&lt;wsp:rsid wsp:val=&quot;009F4D09&quot;/&gt;&lt;wsp:rsid wsp:val=&quot;009F5150&quot;/&gt;&lt;wsp:rsid wsp:val=&quot;009F542B&quot;/&gt;&lt;wsp:rsid wsp:val=&quot;009F5C21&quot;/&gt;&lt;wsp:rsid wsp:val=&quot;009F647E&quot;/&gt;&lt;wsp:rsid wsp:val=&quot;009F697E&quot;/&gt;&lt;wsp:rsid wsp:val=&quot;009F72D4&quot;/&gt;&lt;wsp:rsid wsp:val=&quot;009F7A60&quot;/&gt;&lt;wsp:rsid wsp:val=&quot;00A000D8&quot;/&gt;&lt;wsp:rsid wsp:val=&quot;00A00618&quot;/&gt;&lt;wsp:rsid wsp:val=&quot;00A01029&quot;/&gt;&lt;wsp:rsid wsp:val=&quot;00A01446&quot;/&gt;&lt;wsp:rsid wsp:val=&quot;00A02C95&quot;/&gt;&lt;wsp:rsid wsp:val=&quot;00A04804&quot;/&gt;&lt;wsp:rsid wsp:val=&quot;00A0514C&quot;/&gt;&lt;wsp:rsid wsp:val=&quot;00A053CD&quot;/&gt;&lt;wsp:rsid wsp:val=&quot;00A055C5&quot;/&gt;&lt;wsp:rsid wsp:val=&quot;00A06303&quot;/&gt;&lt;wsp:rsid wsp:val=&quot;00A0674B&quot;/&gt;&lt;wsp:rsid wsp:val=&quot;00A06CE6&quot;/&gt;&lt;wsp:rsid wsp:val=&quot;00A072FF&quot;/&gt;&lt;wsp:rsid wsp:val=&quot;00A10E50&quot;/&gt;&lt;wsp:rsid wsp:val=&quot;00A10FA0&quot;/&gt;&lt;wsp:rsid wsp:val=&quot;00A11077&quot;/&gt;&lt;wsp:rsid wsp:val=&quot;00A110B5&quot;/&gt;&lt;wsp:rsid wsp:val=&quot;00A11DF4&quot;/&gt;&lt;wsp:rsid wsp:val=&quot;00A1294A&quot;/&gt;&lt;wsp:rsid wsp:val=&quot;00A12DAA&quot;/&gt;&lt;wsp:rsid wsp:val=&quot;00A13261&quot;/&gt;&lt;wsp:rsid wsp:val=&quot;00A133BA&quot;/&gt;&lt;wsp:rsid wsp:val=&quot;00A1356B&quot;/&gt;&lt;wsp:rsid wsp:val=&quot;00A13D6E&quot;/&gt;&lt;wsp:rsid wsp:val=&quot;00A13FBF&quot;/&gt;&lt;wsp:rsid wsp:val=&quot;00A14B49&quot;/&gt;&lt;wsp:rsid wsp:val=&quot;00A14C51&quot;/&gt;&lt;wsp:rsid wsp:val=&quot;00A157C7&quot;/&gt;&lt;wsp:rsid wsp:val=&quot;00A1632E&quot;/&gt;&lt;wsp:rsid wsp:val=&quot;00A16747&quot;/&gt;&lt;wsp:rsid wsp:val=&quot;00A17359&quot;/&gt;&lt;wsp:rsid wsp:val=&quot;00A17555&quot;/&gt;&lt;wsp:rsid wsp:val=&quot;00A178CB&quot;/&gt;&lt;wsp:rsid wsp:val=&quot;00A20582&quot;/&gt;&lt;wsp:rsid wsp:val=&quot;00A20E05&quot;/&gt;&lt;wsp:rsid wsp:val=&quot;00A21AE8&quot;/&gt;&lt;wsp:rsid wsp:val=&quot;00A21CE6&quot;/&gt;&lt;wsp:rsid wsp:val=&quot;00A232AC&quot;/&gt;&lt;wsp:rsid wsp:val=&quot;00A23CC6&quot;/&gt;&lt;wsp:rsid wsp:val=&quot;00A23D5A&quot;/&gt;&lt;wsp:rsid wsp:val=&quot;00A23EA6&quot;/&gt;&lt;wsp:rsid wsp:val=&quot;00A24384&quot;/&gt;&lt;wsp:rsid wsp:val=&quot;00A246B7&quot;/&gt;&lt;wsp:rsid wsp:val=&quot;00A25240&quot;/&gt;&lt;wsp:rsid wsp:val=&quot;00A25503&quot;/&gt;&lt;wsp:rsid wsp:val=&quot;00A25A7B&quot;/&gt;&lt;wsp:rsid wsp:val=&quot;00A25E00&quot;/&gt;&lt;wsp:rsid wsp:val=&quot;00A26E26&quot;/&gt;&lt;wsp:rsid wsp:val=&quot;00A272AE&quot;/&gt;&lt;wsp:rsid wsp:val=&quot;00A27668&quot;/&gt;&lt;wsp:rsid wsp:val=&quot;00A27ECA&quot;/&gt;&lt;wsp:rsid wsp:val=&quot;00A30C03&quot;/&gt;&lt;wsp:rsid wsp:val=&quot;00A316CF&quot;/&gt;&lt;wsp:rsid wsp:val=&quot;00A31A78&quot;/&gt;&lt;wsp:rsid wsp:val=&quot;00A31C0E&quot;/&gt;&lt;wsp:rsid wsp:val=&quot;00A3278C&quot;/&gt;&lt;wsp:rsid wsp:val=&quot;00A32952&quot;/&gt;&lt;wsp:rsid wsp:val=&quot;00A33D91&quot;/&gt;&lt;wsp:rsid wsp:val=&quot;00A34BB4&quot;/&gt;&lt;wsp:rsid wsp:val=&quot;00A35202&quot;/&gt;&lt;wsp:rsid wsp:val=&quot;00A35406&quot;/&gt;&lt;wsp:rsid wsp:val=&quot;00A362BC&quot;/&gt;&lt;wsp:rsid wsp:val=&quot;00A3655D&quot;/&gt;&lt;wsp:rsid wsp:val=&quot;00A41076&quot;/&gt;&lt;wsp:rsid wsp:val=&quot;00A4151C&quot;/&gt;&lt;wsp:rsid wsp:val=&quot;00A41912&quot;/&gt;&lt;wsp:rsid wsp:val=&quot;00A41EF9&quot;/&gt;&lt;wsp:rsid wsp:val=&quot;00A41F16&quot;/&gt;&lt;wsp:rsid wsp:val=&quot;00A42449&quot;/&gt;&lt;wsp:rsid wsp:val=&quot;00A433AA&quot;/&gt;&lt;wsp:rsid wsp:val=&quot;00A4474D&quot;/&gt;&lt;wsp:rsid wsp:val=&quot;00A44AF4&quot;/&gt;&lt;wsp:rsid wsp:val=&quot;00A45025&quot;/&gt;&lt;wsp:rsid wsp:val=&quot;00A456BE&quot;/&gt;&lt;wsp:rsid wsp:val=&quot;00A45730&quot;/&gt;&lt;wsp:rsid wsp:val=&quot;00A46088&quot;/&gt;&lt;wsp:rsid wsp:val=&quot;00A460D2&quot;/&gt;&lt;wsp:rsid wsp:val=&quot;00A46247&quot;/&gt;&lt;wsp:rsid wsp:val=&quot;00A46865&quot;/&gt;&lt;wsp:rsid wsp:val=&quot;00A46948&quot;/&gt;&lt;wsp:rsid wsp:val=&quot;00A46D9E&quot;/&gt;&lt;wsp:rsid wsp:val=&quot;00A46E4D&quot;/&gt;&lt;wsp:rsid wsp:val=&quot;00A46F1B&quot;/&gt;&lt;wsp:rsid wsp:val=&quot;00A47061&quot;/&gt;&lt;wsp:rsid wsp:val=&quot;00A476C4&quot;/&gt;&lt;wsp:rsid wsp:val=&quot;00A47AD5&quot;/&gt;&lt;wsp:rsid wsp:val=&quot;00A47DE0&quot;/&gt;&lt;wsp:rsid wsp:val=&quot;00A505DF&quot;/&gt;&lt;wsp:rsid wsp:val=&quot;00A51226&quot;/&gt;&lt;wsp:rsid wsp:val=&quot;00A51A47&quot;/&gt;&lt;wsp:rsid wsp:val=&quot;00A523DA&quot;/&gt;&lt;wsp:rsid wsp:val=&quot;00A5288F&quot;/&gt;&lt;wsp:rsid wsp:val=&quot;00A52897&quot;/&gt;&lt;wsp:rsid wsp:val=&quot;00A5354A&quot;/&gt;&lt;wsp:rsid wsp:val=&quot;00A537D5&quot;/&gt;&lt;wsp:rsid wsp:val=&quot;00A53826&quot;/&gt;&lt;wsp:rsid wsp:val=&quot;00A54A4D&quot;/&gt;&lt;wsp:rsid wsp:val=&quot;00A54B9B&quot;/&gt;&lt;wsp:rsid wsp:val=&quot;00A55071&quot;/&gt;&lt;wsp:rsid wsp:val=&quot;00A55395&quot;/&gt;&lt;wsp:rsid wsp:val=&quot;00A55D66&quot;/&gt;&lt;wsp:rsid wsp:val=&quot;00A56B00&quot;/&gt;&lt;wsp:rsid wsp:val=&quot;00A60065&quot;/&gt;&lt;wsp:rsid wsp:val=&quot;00A60080&quot;/&gt;&lt;wsp:rsid wsp:val=&quot;00A6043D&quot;/&gt;&lt;wsp:rsid wsp:val=&quot;00A60AAD&quot;/&gt;&lt;wsp:rsid wsp:val=&quot;00A60CBA&quot;/&gt;&lt;wsp:rsid wsp:val=&quot;00A6130C&quot;/&gt;&lt;wsp:rsid wsp:val=&quot;00A61603&quot;/&gt;&lt;wsp:rsid wsp:val=&quot;00A6262C&quot;/&gt;&lt;wsp:rsid wsp:val=&quot;00A62657&quot;/&gt;&lt;wsp:rsid wsp:val=&quot;00A631CE&quot;/&gt;&lt;wsp:rsid wsp:val=&quot;00A631EB&quot;/&gt;&lt;wsp:rsid wsp:val=&quot;00A636E2&quot;/&gt;&lt;wsp:rsid wsp:val=&quot;00A6389D&quot;/&gt;&lt;wsp:rsid wsp:val=&quot;00A63CD5&quot;/&gt;&lt;wsp:rsid wsp:val=&quot;00A644A7&quot;/&gt;&lt;wsp:rsid wsp:val=&quot;00A6511E&quot;/&gt;&lt;wsp:rsid wsp:val=&quot;00A65B9A&quot;/&gt;&lt;wsp:rsid wsp:val=&quot;00A65E26&quot;/&gt;&lt;wsp:rsid wsp:val=&quot;00A662D1&quot;/&gt;&lt;wsp:rsid wsp:val=&quot;00A67225&quot;/&gt;&lt;wsp:rsid wsp:val=&quot;00A6744A&quot;/&gt;&lt;wsp:rsid wsp:val=&quot;00A67A86&quot;/&gt;&lt;wsp:rsid wsp:val=&quot;00A70108&quot;/&gt;&lt;wsp:rsid wsp:val=&quot;00A7093A&quot;/&gt;&lt;wsp:rsid wsp:val=&quot;00A70F81&quot;/&gt;&lt;wsp:rsid wsp:val=&quot;00A710F9&quot;/&gt;&lt;wsp:rsid wsp:val=&quot;00A717C7&quot;/&gt;&lt;wsp:rsid wsp:val=&quot;00A71C5B&quot;/&gt;&lt;wsp:rsid wsp:val=&quot;00A71E10&quot;/&gt;&lt;wsp:rsid wsp:val=&quot;00A72253&quot;/&gt;&lt;wsp:rsid wsp:val=&quot;00A7240F&quot;/&gt;&lt;wsp:rsid wsp:val=&quot;00A7248B&quot;/&gt;&lt;wsp:rsid wsp:val=&quot;00A72CBE&quot;/&gt;&lt;wsp:rsid wsp:val=&quot;00A72E56&quot;/&gt;&lt;wsp:rsid wsp:val=&quot;00A72EBD&quot;/&gt;&lt;wsp:rsid wsp:val=&quot;00A730C9&quot;/&gt;&lt;wsp:rsid wsp:val=&quot;00A73113&quot;/&gt;&lt;wsp:rsid wsp:val=&quot;00A7343A&quot;/&gt;&lt;wsp:rsid wsp:val=&quot;00A7378D&quot;/&gt;&lt;wsp:rsid wsp:val=&quot;00A73D17&quot;/&gt;&lt;wsp:rsid wsp:val=&quot;00A73E6E&quot;/&gt;&lt;wsp:rsid wsp:val=&quot;00A7400F&quot;/&gt;&lt;wsp:rsid wsp:val=&quot;00A74216&quot;/&gt;&lt;wsp:rsid wsp:val=&quot;00A747D2&quot;/&gt;&lt;wsp:rsid wsp:val=&quot;00A74B6D&quot;/&gt;&lt;wsp:rsid wsp:val=&quot;00A75570&quot;/&gt;&lt;wsp:rsid wsp:val=&quot;00A758BE&quot;/&gt;&lt;wsp:rsid wsp:val=&quot;00A75A93&quot;/&gt;&lt;wsp:rsid wsp:val=&quot;00A75BC2&quot;/&gt;&lt;wsp:rsid wsp:val=&quot;00A764EE&quot;/&gt;&lt;wsp:rsid wsp:val=&quot;00A77905&quot;/&gt;&lt;wsp:rsid wsp:val=&quot;00A802BE&quot;/&gt;&lt;wsp:rsid wsp:val=&quot;00A80638&quot;/&gt;&lt;wsp:rsid wsp:val=&quot;00A807F3&quot;/&gt;&lt;wsp:rsid wsp:val=&quot;00A80807&quot;/&gt;&lt;wsp:rsid wsp:val=&quot;00A80D34&quot;/&gt;&lt;wsp:rsid wsp:val=&quot;00A80F74&quot;/&gt;&lt;wsp:rsid wsp:val=&quot;00A80F99&quot;/&gt;&lt;wsp:rsid wsp:val=&quot;00A818BC&quot;/&gt;&lt;wsp:rsid wsp:val=&quot;00A81A69&quot;/&gt;&lt;wsp:rsid wsp:val=&quot;00A82735&quot;/&gt;&lt;wsp:rsid wsp:val=&quot;00A82AD0&quot;/&gt;&lt;wsp:rsid wsp:val=&quot;00A83523&quot;/&gt;&lt;wsp:rsid wsp:val=&quot;00A84183&quot;/&gt;&lt;wsp:rsid wsp:val=&quot;00A84E1A&quot;/&gt;&lt;wsp:rsid wsp:val=&quot;00A84EE7&quot;/&gt;&lt;wsp:rsid wsp:val=&quot;00A8504E&quot;/&gt;&lt;wsp:rsid wsp:val=&quot;00A8662F&quot;/&gt;&lt;wsp:rsid wsp:val=&quot;00A866A2&quot;/&gt;&lt;wsp:rsid wsp:val=&quot;00A86B9B&quot;/&gt;&lt;wsp:rsid wsp:val=&quot;00A86CC8&quot;/&gt;&lt;wsp:rsid wsp:val=&quot;00A87881&quot;/&gt;&lt;wsp:rsid wsp:val=&quot;00A90A4D&quot;/&gt;&lt;wsp:rsid wsp:val=&quot;00A9115E&quot;/&gt;&lt;wsp:rsid wsp:val=&quot;00A91A2E&quot;/&gt;&lt;wsp:rsid wsp:val=&quot;00A92383&quot;/&gt;&lt;wsp:rsid wsp:val=&quot;00A93154&quot;/&gt;&lt;wsp:rsid wsp:val=&quot;00A944EB&quot;/&gt;&lt;wsp:rsid wsp:val=&quot;00A94BA8&quot;/&gt;&lt;wsp:rsid wsp:val=&quot;00A94FF1&quot;/&gt;&lt;wsp:rsid wsp:val=&quot;00A95122&quot;/&gt;&lt;wsp:rsid wsp:val=&quot;00A9538F&quot;/&gt;&lt;wsp:rsid wsp:val=&quot;00A96292&quot;/&gt;&lt;wsp:rsid wsp:val=&quot;00A96D40&quot;/&gt;&lt;wsp:rsid wsp:val=&quot;00A970D4&quot;/&gt;&lt;wsp:rsid wsp:val=&quot;00A97698&quot;/&gt;&lt;wsp:rsid wsp:val=&quot;00A97A67&quot;/&gt;&lt;wsp:rsid wsp:val=&quot;00A97B4E&quot;/&gt;&lt;wsp:rsid wsp:val=&quot;00AA03DD&quot;/&gt;&lt;wsp:rsid wsp:val=&quot;00AA05F8&quot;/&gt;&lt;wsp:rsid wsp:val=&quot;00AA3728&quot;/&gt;&lt;wsp:rsid wsp:val=&quot;00AA3935&quot;/&gt;&lt;wsp:rsid wsp:val=&quot;00AA3CA1&quot;/&gt;&lt;wsp:rsid wsp:val=&quot;00AA40D1&quot;/&gt;&lt;wsp:rsid wsp:val=&quot;00AA4336&quot;/&gt;&lt;wsp:rsid wsp:val=&quot;00AA4468&quot;/&gt;&lt;wsp:rsid wsp:val=&quot;00AA4C99&quot;/&gt;&lt;wsp:rsid wsp:val=&quot;00AA50A0&quot;/&gt;&lt;wsp:rsid wsp:val=&quot;00AA513A&quot;/&gt;&lt;wsp:rsid wsp:val=&quot;00AA6AF2&quot;/&gt;&lt;wsp:rsid wsp:val=&quot;00AA7601&quot;/&gt;&lt;wsp:rsid wsp:val=&quot;00AA79A6&quot;/&gt;&lt;wsp:rsid wsp:val=&quot;00AA7F39&quot;/&gt;&lt;wsp:rsid wsp:val=&quot;00AB0FF5&quot;/&gt;&lt;wsp:rsid wsp:val=&quot;00AB147B&quot;/&gt;&lt;wsp:rsid wsp:val=&quot;00AB162F&quot;/&gt;&lt;wsp:rsid wsp:val=&quot;00AB1ED6&quot;/&gt;&lt;wsp:rsid wsp:val=&quot;00AB2BAB&quot;/&gt;&lt;wsp:rsid wsp:val=&quot;00AB2CB7&quot;/&gt;&lt;wsp:rsid wsp:val=&quot;00AB2DD7&quot;/&gt;&lt;wsp:rsid wsp:val=&quot;00AB320D&quot;/&gt;&lt;wsp:rsid wsp:val=&quot;00AB32B8&quot;/&gt;&lt;wsp:rsid wsp:val=&quot;00AB3CF7&quot;/&gt;&lt;wsp:rsid wsp:val=&quot;00AB445A&quot;/&gt;&lt;wsp:rsid wsp:val=&quot;00AB47F8&quot;/&gt;&lt;wsp:rsid wsp:val=&quot;00AB4AA1&quot;/&gt;&lt;wsp:rsid wsp:val=&quot;00AB4CFB&quot;/&gt;&lt;wsp:rsid wsp:val=&quot;00AB4E1F&quot;/&gt;&lt;wsp:rsid wsp:val=&quot;00AB54B5&quot;/&gt;&lt;wsp:rsid wsp:val=&quot;00AB56C5&quot;/&gt;&lt;wsp:rsid wsp:val=&quot;00AB5A7F&quot;/&gt;&lt;wsp:rsid wsp:val=&quot;00AB5B37&quot;/&gt;&lt;wsp:rsid wsp:val=&quot;00AB5BE9&quot;/&gt;&lt;wsp:rsid wsp:val=&quot;00AB64B7&quot;/&gt;&lt;wsp:rsid wsp:val=&quot;00AB6D6A&quot;/&gt;&lt;wsp:rsid wsp:val=&quot;00AB6FB6&quot;/&gt;&lt;wsp:rsid wsp:val=&quot;00AC031B&quot;/&gt;&lt;wsp:rsid wsp:val=&quot;00AC0A47&quot;/&gt;&lt;wsp:rsid wsp:val=&quot;00AC0AF1&quot;/&gt;&lt;wsp:rsid wsp:val=&quot;00AC0F2C&quot;/&gt;&lt;wsp:rsid wsp:val=&quot;00AC102C&quot;/&gt;&lt;wsp:rsid wsp:val=&quot;00AC18ED&quot;/&gt;&lt;wsp:rsid wsp:val=&quot;00AC1E77&quot;/&gt;&lt;wsp:rsid wsp:val=&quot;00AC2034&quot;/&gt;&lt;wsp:rsid wsp:val=&quot;00AC247D&quot;/&gt;&lt;wsp:rsid wsp:val=&quot;00AC2743&quot;/&gt;&lt;wsp:rsid wsp:val=&quot;00AC2993&quot;/&gt;&lt;wsp:rsid wsp:val=&quot;00AC36D3&quot;/&gt;&lt;wsp:rsid wsp:val=&quot;00AC3C8D&quot;/&gt;&lt;wsp:rsid wsp:val=&quot;00AC404A&quot;/&gt;&lt;wsp:rsid wsp:val=&quot;00AC4373&quot;/&gt;&lt;wsp:rsid wsp:val=&quot;00AC44AA&quot;/&gt;&lt;wsp:rsid wsp:val=&quot;00AC4EEA&quot;/&gt;&lt;wsp:rsid wsp:val=&quot;00AC5020&quot;/&gt;&lt;wsp:rsid wsp:val=&quot;00AC52EA&quot;/&gt;&lt;wsp:rsid wsp:val=&quot;00AC55A3&quot;/&gt;&lt;wsp:rsid wsp:val=&quot;00AC5B3E&quot;/&gt;&lt;wsp:rsid wsp:val=&quot;00AC7BD4&quot;/&gt;&lt;wsp:rsid wsp:val=&quot;00AC7C75&quot;/&gt;&lt;wsp:rsid wsp:val=&quot;00AC7D65&quot;/&gt;&lt;wsp:rsid wsp:val=&quot;00AD0544&quot;/&gt;&lt;wsp:rsid wsp:val=&quot;00AD0E57&quot;/&gt;&lt;wsp:rsid wsp:val=&quot;00AD1B10&quot;/&gt;&lt;wsp:rsid wsp:val=&quot;00AD2152&quot;/&gt;&lt;wsp:rsid wsp:val=&quot;00AD240F&quot;/&gt;&lt;wsp:rsid wsp:val=&quot;00AD323F&quot;/&gt;&lt;wsp:rsid wsp:val=&quot;00AD3685&quot;/&gt;&lt;wsp:rsid wsp:val=&quot;00AD3CCA&quot;/&gt;&lt;wsp:rsid wsp:val=&quot;00AD3EE8&quot;/&gt;&lt;wsp:rsid wsp:val=&quot;00AD458D&quot;/&gt;&lt;wsp:rsid wsp:val=&quot;00AD48FF&quot;/&gt;&lt;wsp:rsid wsp:val=&quot;00AD503F&quot;/&gt;&lt;wsp:rsid wsp:val=&quot;00AD530B&quot;/&gt;&lt;wsp:rsid wsp:val=&quot;00AD5320&quot;/&gt;&lt;wsp:rsid wsp:val=&quot;00AD57DA&quot;/&gt;&lt;wsp:rsid wsp:val=&quot;00AD5C48&quot;/&gt;&lt;wsp:rsid wsp:val=&quot;00AD6220&quot;/&gt;&lt;wsp:rsid wsp:val=&quot;00AD6D47&quot;/&gt;&lt;wsp:rsid wsp:val=&quot;00AD7006&quot;/&gt;&lt;wsp:rsid wsp:val=&quot;00AD72DC&quot;/&gt;&lt;wsp:rsid wsp:val=&quot;00AE00F8&quot;/&gt;&lt;wsp:rsid wsp:val=&quot;00AE08D1&quot;/&gt;&lt;wsp:rsid wsp:val=&quot;00AE0B0B&quot;/&gt;&lt;wsp:rsid wsp:val=&quot;00AE1A69&quot;/&gt;&lt;wsp:rsid wsp:val=&quot;00AE1A84&quot;/&gt;&lt;wsp:rsid wsp:val=&quot;00AE2681&quot;/&gt;&lt;wsp:rsid wsp:val=&quot;00AE3DFA&quot;/&gt;&lt;wsp:rsid wsp:val=&quot;00AE42A5&quot;/&gt;&lt;wsp:rsid wsp:val=&quot;00AE51E5&quot;/&gt;&lt;wsp:rsid wsp:val=&quot;00AE5A6C&quot;/&gt;&lt;wsp:rsid wsp:val=&quot;00AE5BB5&quot;/&gt;&lt;wsp:rsid wsp:val=&quot;00AE5F72&quot;/&gt;&lt;wsp:rsid wsp:val=&quot;00AE6767&quot;/&gt;&lt;wsp:rsid wsp:val=&quot;00AE6A51&quot;/&gt;&lt;wsp:rsid wsp:val=&quot;00AE6CB3&quot;/&gt;&lt;wsp:rsid wsp:val=&quot;00AE706A&quot;/&gt;&lt;wsp:rsid wsp:val=&quot;00AE73B2&quot;/&gt;&lt;wsp:rsid wsp:val=&quot;00AE73E0&quot;/&gt;&lt;wsp:rsid wsp:val=&quot;00AE77A1&quot;/&gt;&lt;wsp:rsid wsp:val=&quot;00AE796D&quot;/&gt;&lt;wsp:rsid wsp:val=&quot;00AE7BCC&quot;/&gt;&lt;wsp:rsid wsp:val=&quot;00AF0927&quot;/&gt;&lt;wsp:rsid wsp:val=&quot;00AF094D&quot;/&gt;&lt;wsp:rsid wsp:val=&quot;00AF0A1B&quot;/&gt;&lt;wsp:rsid wsp:val=&quot;00AF1FA9&quot;/&gt;&lt;wsp:rsid wsp:val=&quot;00AF315C&quot;/&gt;&lt;wsp:rsid wsp:val=&quot;00AF3162&quot;/&gt;&lt;wsp:rsid wsp:val=&quot;00AF3165&quot;/&gt;&lt;wsp:rsid wsp:val=&quot;00AF3427&quot;/&gt;&lt;wsp:rsid wsp:val=&quot;00AF34C7&quot;/&gt;&lt;wsp:rsid wsp:val=&quot;00AF4EF3&quot;/&gt;&lt;wsp:rsid wsp:val=&quot;00AF5481&quot;/&gt;&lt;wsp:rsid wsp:val=&quot;00AF6136&quot;/&gt;&lt;wsp:rsid wsp:val=&quot;00AF6196&quot;/&gt;&lt;wsp:rsid wsp:val=&quot;00AF6790&quot;/&gt;&lt;wsp:rsid wsp:val=&quot;00AF6CB7&quot;/&gt;&lt;wsp:rsid wsp:val=&quot;00AF745B&quot;/&gt;&lt;wsp:rsid wsp:val=&quot;00AF7B6F&quot;/&gt;&lt;wsp:rsid wsp:val=&quot;00AF7D3A&quot;/&gt;&lt;wsp:rsid wsp:val=&quot;00AF7EF6&quot;/&gt;&lt;wsp:rsid wsp:val=&quot;00B02748&quot;/&gt;&lt;wsp:rsid wsp:val=&quot;00B02C8A&quot;/&gt;&lt;wsp:rsid wsp:val=&quot;00B03083&quot;/&gt;&lt;wsp:rsid wsp:val=&quot;00B03532&quot;/&gt;&lt;wsp:rsid wsp:val=&quot;00B03EFC&quot;/&gt;&lt;wsp:rsid wsp:val=&quot;00B04538&quot;/&gt;&lt;wsp:rsid wsp:val=&quot;00B05008&quot;/&gt;&lt;wsp:rsid wsp:val=&quot;00B05111&quot;/&gt;&lt;wsp:rsid wsp:val=&quot;00B0522C&quot;/&gt;&lt;wsp:rsid wsp:val=&quot;00B053C1&quot;/&gt;&lt;wsp:rsid wsp:val=&quot;00B05767&quot;/&gt;&lt;wsp:rsid wsp:val=&quot;00B06227&quot;/&gt;&lt;wsp:rsid wsp:val=&quot;00B06FA8&quot;/&gt;&lt;wsp:rsid wsp:val=&quot;00B071F4&quot;/&gt;&lt;wsp:rsid wsp:val=&quot;00B07587&quot;/&gt;&lt;wsp:rsid wsp:val=&quot;00B10211&quot;/&gt;&lt;wsp:rsid wsp:val=&quot;00B10329&quot;/&gt;&lt;wsp:rsid wsp:val=&quot;00B10480&quot;/&gt;&lt;wsp:rsid wsp:val=&quot;00B107BB&quot;/&gt;&lt;wsp:rsid wsp:val=&quot;00B107DE&quot;/&gt;&lt;wsp:rsid wsp:val=&quot;00B10B55&quot;/&gt;&lt;wsp:rsid wsp:val=&quot;00B1117F&quot;/&gt;&lt;wsp:rsid wsp:val=&quot;00B12309&quot;/&gt;&lt;wsp:rsid wsp:val=&quot;00B12E3F&quot;/&gt;&lt;wsp:rsid wsp:val=&quot;00B12F78&quot;/&gt;&lt;wsp:rsid wsp:val=&quot;00B13383&quot;/&gt;&lt;wsp:rsid wsp:val=&quot;00B13D33&quot;/&gt;&lt;wsp:rsid wsp:val=&quot;00B1560F&quot;/&gt;&lt;wsp:rsid wsp:val=&quot;00B1688F&quot;/&gt;&lt;wsp:rsid wsp:val=&quot;00B16C52&quot;/&gt;&lt;wsp:rsid wsp:val=&quot;00B174F0&quot;/&gt;&lt;wsp:rsid wsp:val=&quot;00B178BE&quot;/&gt;&lt;wsp:rsid wsp:val=&quot;00B17D73&quot;/&gt;&lt;wsp:rsid wsp:val=&quot;00B20220&quot;/&gt;&lt;wsp:rsid wsp:val=&quot;00B2044E&quot;/&gt;&lt;wsp:rsid wsp:val=&quot;00B207BE&quot;/&gt;&lt;wsp:rsid wsp:val=&quot;00B20B76&quot;/&gt;&lt;wsp:rsid wsp:val=&quot;00B20C43&quot;/&gt;&lt;wsp:rsid wsp:val=&quot;00B20D57&quot;/&gt;&lt;wsp:rsid wsp:val=&quot;00B20F96&quot;/&gt;&lt;wsp:rsid wsp:val=&quot;00B214B3&quot;/&gt;&lt;wsp:rsid wsp:val=&quot;00B217F3&quot;/&gt;&lt;wsp:rsid wsp:val=&quot;00B2191B&quot;/&gt;&lt;wsp:rsid wsp:val=&quot;00B21CB1&quot;/&gt;&lt;wsp:rsid wsp:val=&quot;00B21F4A&quot;/&gt;&lt;wsp:rsid wsp:val=&quot;00B2257E&quot;/&gt;&lt;wsp:rsid wsp:val=&quot;00B230C5&quot;/&gt;&lt;wsp:rsid wsp:val=&quot;00B2435E&quot;/&gt;&lt;wsp:rsid wsp:val=&quot;00B24417&quot;/&gt;&lt;wsp:rsid wsp:val=&quot;00B2515D&quot;/&gt;&lt;wsp:rsid wsp:val=&quot;00B251BA&quot;/&gt;&lt;wsp:rsid wsp:val=&quot;00B255F5&quot;/&gt;&lt;wsp:rsid wsp:val=&quot;00B25B66&quot;/&gt;&lt;wsp:rsid wsp:val=&quot;00B25C08&quot;/&gt;&lt;wsp:rsid wsp:val=&quot;00B25CB2&quot;/&gt;&lt;wsp:rsid wsp:val=&quot;00B26E96&quot;/&gt;&lt;wsp:rsid wsp:val=&quot;00B27AC2&quot;/&gt;&lt;wsp:rsid wsp:val=&quot;00B3031A&quot;/&gt;&lt;wsp:rsid wsp:val=&quot;00B31059&quot;/&gt;&lt;wsp:rsid wsp:val=&quot;00B31095&quot;/&gt;&lt;wsp:rsid wsp:val=&quot;00B31564&quot;/&gt;&lt;wsp:rsid wsp:val=&quot;00B317D1&quot;/&gt;&lt;wsp:rsid wsp:val=&quot;00B32749&quot;/&gt;&lt;wsp:rsid wsp:val=&quot;00B327E0&quot;/&gt;&lt;wsp:rsid wsp:val=&quot;00B328E5&quot;/&gt;&lt;wsp:rsid wsp:val=&quot;00B33621&quot;/&gt;&lt;wsp:rsid wsp:val=&quot;00B33A2C&quot;/&gt;&lt;wsp:rsid wsp:val=&quot;00B33E7C&quot;/&gt;&lt;wsp:rsid wsp:val=&quot;00B341D5&quot;/&gt;&lt;wsp:rsid wsp:val=&quot;00B34A3B&quot;/&gt;&lt;wsp:rsid wsp:val=&quot;00B35329&quot;/&gt;&lt;wsp:rsid wsp:val=&quot;00B358A5&quot;/&gt;&lt;wsp:rsid wsp:val=&quot;00B35BCF&quot;/&gt;&lt;wsp:rsid wsp:val=&quot;00B36368&quot;/&gt;&lt;wsp:rsid wsp:val=&quot;00B36BE4&quot;/&gt;&lt;wsp:rsid wsp:val=&quot;00B36ED1&quot;/&gt;&lt;wsp:rsid wsp:val=&quot;00B37240&quot;/&gt;&lt;wsp:rsid wsp:val=&quot;00B37609&quot;/&gt;&lt;wsp:rsid wsp:val=&quot;00B37E80&quot;/&gt;&lt;wsp:rsid wsp:val=&quot;00B40295&quot;/&gt;&lt;wsp:rsid wsp:val=&quot;00B40AD0&quot;/&gt;&lt;wsp:rsid wsp:val=&quot;00B40FBE&quot;/&gt;&lt;wsp:rsid wsp:val=&quot;00B4173F&quot;/&gt;&lt;wsp:rsid wsp:val=&quot;00B41C7B&quot;/&gt;&lt;wsp:rsid wsp:val=&quot;00B429A1&quot;/&gt;&lt;wsp:rsid wsp:val=&quot;00B42CA6&quot;/&gt;&lt;wsp:rsid wsp:val=&quot;00B43DB7&quot;/&gt;&lt;wsp:rsid wsp:val=&quot;00B44150&quot;/&gt;&lt;wsp:rsid wsp:val=&quot;00B44B74&quot;/&gt;&lt;wsp:rsid wsp:val=&quot;00B450AE&quot;/&gt;&lt;wsp:rsid wsp:val=&quot;00B45A61&quot;/&gt;&lt;wsp:rsid wsp:val=&quot;00B45AE9&quot;/&gt;&lt;wsp:rsid wsp:val=&quot;00B46212&quot;/&gt;&lt;wsp:rsid wsp:val=&quot;00B46C07&quot;/&gt;&lt;wsp:rsid wsp:val=&quot;00B46F44&quot;/&gt;&lt;wsp:rsid wsp:val=&quot;00B46F73&quot;/&gt;&lt;wsp:rsid wsp:val=&quot;00B478F4&quot;/&gt;&lt;wsp:rsid wsp:val=&quot;00B47F37&quot;/&gt;&lt;wsp:rsid wsp:val=&quot;00B50224&quot;/&gt;&lt;wsp:rsid wsp:val=&quot;00B50B63&quot;/&gt;&lt;wsp:rsid wsp:val=&quot;00B50D49&quot;/&gt;&lt;wsp:rsid wsp:val=&quot;00B51061&quot;/&gt;&lt;wsp:rsid wsp:val=&quot;00B510D9&quot;/&gt;&lt;wsp:rsid wsp:val=&quot;00B515D1&quot;/&gt;&lt;wsp:rsid wsp:val=&quot;00B519E6&quot;/&gt;&lt;wsp:rsid wsp:val=&quot;00B522AD&quot;/&gt;&lt;wsp:rsid wsp:val=&quot;00B52561&quot;/&gt;&lt;wsp:rsid wsp:val=&quot;00B52624&quot;/&gt;&lt;wsp:rsid wsp:val=&quot;00B526F4&quot;/&gt;&lt;wsp:rsid wsp:val=&quot;00B52884&quot;/&gt;&lt;wsp:rsid wsp:val=&quot;00B5320D&quot;/&gt;&lt;wsp:rsid wsp:val=&quot;00B5384D&quot;/&gt;&lt;wsp:rsid wsp:val=&quot;00B5408F&quot;/&gt;&lt;wsp:rsid wsp:val=&quot;00B54DB8&quot;/&gt;&lt;wsp:rsid wsp:val=&quot;00B551D0&quot;/&gt;&lt;wsp:rsid wsp:val=&quot;00B551FB&quot;/&gt;&lt;wsp:rsid wsp:val=&quot;00B55374&quot;/&gt;&lt;wsp:rsid wsp:val=&quot;00B5628D&quot;/&gt;&lt;wsp:rsid wsp:val=&quot;00B56D91&quot;/&gt;&lt;wsp:rsid wsp:val=&quot;00B578AC&quot;/&gt;&lt;wsp:rsid wsp:val=&quot;00B57970&quot;/&gt;&lt;wsp:rsid wsp:val=&quot;00B57ECD&quot;/&gt;&lt;wsp:rsid wsp:val=&quot;00B60229&quot;/&gt;&lt;wsp:rsid wsp:val=&quot;00B607CA&quot;/&gt;&lt;wsp:rsid wsp:val=&quot;00B60F18&quot;/&gt;&lt;wsp:rsid wsp:val=&quot;00B6142B&quot;/&gt;&lt;wsp:rsid wsp:val=&quot;00B6146F&quot;/&gt;&lt;wsp:rsid wsp:val=&quot;00B6188A&quot;/&gt;&lt;wsp:rsid wsp:val=&quot;00B61C07&quot;/&gt;&lt;wsp:rsid wsp:val=&quot;00B62A7A&quot;/&gt;&lt;wsp:rsid wsp:val=&quot;00B631D8&quot;/&gt;&lt;wsp:rsid wsp:val=&quot;00B63C1D&quot;/&gt;&lt;wsp:rsid wsp:val=&quot;00B64174&quot;/&gt;&lt;wsp:rsid wsp:val=&quot;00B6475A&quot;/&gt;&lt;wsp:rsid wsp:val=&quot;00B655DD&quot;/&gt;&lt;wsp:rsid wsp:val=&quot;00B6590A&quot;/&gt;&lt;wsp:rsid wsp:val=&quot;00B65951&quot;/&gt;&lt;wsp:rsid wsp:val=&quot;00B65AFE&quot;/&gt;&lt;wsp:rsid wsp:val=&quot;00B6680C&quot;/&gt;&lt;wsp:rsid wsp:val=&quot;00B66D5E&quot;/&gt;&lt;wsp:rsid wsp:val=&quot;00B66FD8&quot;/&gt;&lt;wsp:rsid wsp:val=&quot;00B67144&quot;/&gt;&lt;wsp:rsid wsp:val=&quot;00B675AB&quot;/&gt;&lt;wsp:rsid wsp:val=&quot;00B707AE&quot;/&gt;&lt;wsp:rsid wsp:val=&quot;00B728A9&quot;/&gt;&lt;wsp:rsid wsp:val=&quot;00B72AA3&quot;/&gt;&lt;wsp:rsid wsp:val=&quot;00B72B77&quot;/&gt;&lt;wsp:rsid wsp:val=&quot;00B737D4&quot;/&gt;&lt;wsp:rsid wsp:val=&quot;00B73EBA&quot;/&gt;&lt;wsp:rsid wsp:val=&quot;00B7464A&quot;/&gt;&lt;wsp:rsid wsp:val=&quot;00B748E9&quot;/&gt;&lt;wsp:rsid wsp:val=&quot;00B75226&quot;/&gt;&lt;wsp:rsid wsp:val=&quot;00B75AD4&quot;/&gt;&lt;wsp:rsid wsp:val=&quot;00B75EDF&quot;/&gt;&lt;wsp:rsid wsp:val=&quot;00B763CC&quot;/&gt;&lt;wsp:rsid wsp:val=&quot;00B76605&quot;/&gt;&lt;wsp:rsid wsp:val=&quot;00B766F1&quot;/&gt;&lt;wsp:rsid wsp:val=&quot;00B76B6F&quot;/&gt;&lt;wsp:rsid wsp:val=&quot;00B776E5&quot;/&gt;&lt;wsp:rsid wsp:val=&quot;00B77931&quot;/&gt;&lt;wsp:rsid wsp:val=&quot;00B77FDB&quot;/&gt;&lt;wsp:rsid wsp:val=&quot;00B8048D&quot;/&gt;&lt;wsp:rsid wsp:val=&quot;00B80B14&quot;/&gt;&lt;wsp:rsid wsp:val=&quot;00B80B5E&quot;/&gt;&lt;wsp:rsid wsp:val=&quot;00B81126&quot;/&gt;&lt;wsp:rsid wsp:val=&quot;00B81165&quot;/&gt;&lt;wsp:rsid wsp:val=&quot;00B811C3&quot;/&gt;&lt;wsp:rsid wsp:val=&quot;00B81E32&quot;/&gt;&lt;wsp:rsid wsp:val=&quot;00B82B7E&quot;/&gt;&lt;wsp:rsid wsp:val=&quot;00B82EF0&quot;/&gt;&lt;wsp:rsid wsp:val=&quot;00B83225&quot;/&gt;&lt;wsp:rsid wsp:val=&quot;00B83F26&quot;/&gt;&lt;wsp:rsid wsp:val=&quot;00B840E9&quot;/&gt;&lt;wsp:rsid wsp:val=&quot;00B843B5&quot;/&gt;&lt;wsp:rsid wsp:val=&quot;00B84A72&quot;/&gt;&lt;wsp:rsid wsp:val=&quot;00B84F7B&quot;/&gt;&lt;wsp:rsid wsp:val=&quot;00B85069&quot;/&gt;&lt;wsp:rsid wsp:val=&quot;00B857DE&quot;/&gt;&lt;wsp:rsid wsp:val=&quot;00B85BF1&quot;/&gt;&lt;wsp:rsid wsp:val=&quot;00B85CF6&quot;/&gt;&lt;wsp:rsid wsp:val=&quot;00B86F7E&quot;/&gt;&lt;wsp:rsid wsp:val=&quot;00B87F70&quot;/&gt;&lt;wsp:rsid wsp:val=&quot;00B90454&quot;/&gt;&lt;wsp:rsid wsp:val=&quot;00B909B1&quot;/&gt;&lt;wsp:rsid wsp:val=&quot;00B90E84&quot;/&gt;&lt;wsp:rsid wsp:val=&quot;00B92645&quot;/&gt;&lt;wsp:rsid wsp:val=&quot;00B927A3&quot;/&gt;&lt;wsp:rsid wsp:val=&quot;00B927C9&quot;/&gt;&lt;wsp:rsid wsp:val=&quot;00B92928&quot;/&gt;&lt;wsp:rsid wsp:val=&quot;00B92EF6&quot;/&gt;&lt;wsp:rsid wsp:val=&quot;00B93194&quot;/&gt;&lt;wsp:rsid wsp:val=&quot;00B935FB&quot;/&gt;&lt;wsp:rsid wsp:val=&quot;00B94005&quot;/&gt;&lt;wsp:rsid wsp:val=&quot;00B950DB&quot;/&gt;&lt;wsp:rsid wsp:val=&quot;00B95B99&quot;/&gt;&lt;wsp:rsid wsp:val=&quot;00B960FE&quot;/&gt;&lt;wsp:rsid wsp:val=&quot;00B96263&quot;/&gt;&lt;wsp:rsid wsp:val=&quot;00B96327&quot;/&gt;&lt;wsp:rsid wsp:val=&quot;00B96346&quot;/&gt;&lt;wsp:rsid wsp:val=&quot;00B9663F&quot;/&gt;&lt;wsp:rsid wsp:val=&quot;00B96B6A&quot;/&gt;&lt;wsp:rsid wsp:val=&quot;00B9707F&quot;/&gt;&lt;wsp:rsid wsp:val=&quot;00B97A00&quot;/&gt;&lt;wsp:rsid wsp:val=&quot;00BA0FDC&quot;/&gt;&lt;wsp:rsid wsp:val=&quot;00BA21B1&quot;/&gt;&lt;wsp:rsid wsp:val=&quot;00BA3B41&quot;/&gt;&lt;wsp:rsid wsp:val=&quot;00BA45F6&quot;/&gt;&lt;wsp:rsid wsp:val=&quot;00BA4E34&quot;/&gt;&lt;wsp:rsid wsp:val=&quot;00BA5021&quot;/&gt;&lt;wsp:rsid wsp:val=&quot;00BA5873&quot;/&gt;&lt;wsp:rsid wsp:val=&quot;00BA5DBF&quot;/&gt;&lt;wsp:rsid wsp:val=&quot;00BA5FF7&quot;/&gt;&lt;wsp:rsid wsp:val=&quot;00BA74EB&quot;/&gt;&lt;wsp:rsid wsp:val=&quot;00BA75A8&quot;/&gt;&lt;wsp:rsid wsp:val=&quot;00BB230E&quot;/&gt;&lt;wsp:rsid wsp:val=&quot;00BB3204&quot;/&gt;&lt;wsp:rsid wsp:val=&quot;00BB337B&quot;/&gt;&lt;wsp:rsid wsp:val=&quot;00BB39E0&quot;/&gt;&lt;wsp:rsid wsp:val=&quot;00BB3B40&quot;/&gt;&lt;wsp:rsid wsp:val=&quot;00BB3BD9&quot;/&gt;&lt;wsp:rsid wsp:val=&quot;00BB537A&quot;/&gt;&lt;wsp:rsid wsp:val=&quot;00BB5710&quot;/&gt;&lt;wsp:rsid wsp:val=&quot;00BB5EEB&quot;/&gt;&lt;wsp:rsid wsp:val=&quot;00BB5FA2&quot;/&gt;&lt;wsp:rsid wsp:val=&quot;00BB78A8&quot;/&gt;&lt;wsp:rsid wsp:val=&quot;00BC050B&quot;/&gt;&lt;wsp:rsid wsp:val=&quot;00BC0C7D&quot;/&gt;&lt;wsp:rsid wsp:val=&quot;00BC0F18&quot;/&gt;&lt;wsp:rsid wsp:val=&quot;00BC0F79&quot;/&gt;&lt;wsp:rsid wsp:val=&quot;00BC16C0&quot;/&gt;&lt;wsp:rsid wsp:val=&quot;00BC21AC&quot;/&gt;&lt;wsp:rsid wsp:val=&quot;00BC3E86&quot;/&gt;&lt;wsp:rsid wsp:val=&quot;00BC3FFC&quot;/&gt;&lt;wsp:rsid wsp:val=&quot;00BC40CA&quot;/&gt;&lt;wsp:rsid wsp:val=&quot;00BC41F5&quot;/&gt;&lt;wsp:rsid wsp:val=&quot;00BC4306&quot;/&gt;&lt;wsp:rsid wsp:val=&quot;00BC4B3A&quot;/&gt;&lt;wsp:rsid wsp:val=&quot;00BC4BBA&quot;/&gt;&lt;wsp:rsid wsp:val=&quot;00BC5B36&quot;/&gt;&lt;wsp:rsid wsp:val=&quot;00BC6298&quot;/&gt;&lt;wsp:rsid wsp:val=&quot;00BC6664&quot;/&gt;&lt;wsp:rsid wsp:val=&quot;00BC6C5C&quot;/&gt;&lt;wsp:rsid wsp:val=&quot;00BC6F79&quot;/&gt;&lt;wsp:rsid wsp:val=&quot;00BC72F8&quot;/&gt;&lt;wsp:rsid wsp:val=&quot;00BC776B&quot;/&gt;&lt;wsp:rsid wsp:val=&quot;00BC7DBE&quot;/&gt;&lt;wsp:rsid wsp:val=&quot;00BC7E13&quot;/&gt;&lt;wsp:rsid wsp:val=&quot;00BD0563&quot;/&gt;&lt;wsp:rsid wsp:val=&quot;00BD07C3&quot;/&gt;&lt;wsp:rsid wsp:val=&quot;00BD082B&quot;/&gt;&lt;wsp:rsid wsp:val=&quot;00BD0CA3&quot;/&gt;&lt;wsp:rsid wsp:val=&quot;00BD1541&quot;/&gt;&lt;wsp:rsid wsp:val=&quot;00BD1E1B&quot;/&gt;&lt;wsp:rsid wsp:val=&quot;00BD20F6&quot;/&gt;&lt;wsp:rsid wsp:val=&quot;00BD2305&quot;/&gt;&lt;wsp:rsid wsp:val=&quot;00BD279C&quot;/&gt;&lt;wsp:rsid wsp:val=&quot;00BD28A2&quot;/&gt;&lt;wsp:rsid wsp:val=&quot;00BD2CDD&quot;/&gt;&lt;wsp:rsid wsp:val=&quot;00BD43C9&quot;/&gt;&lt;wsp:rsid wsp:val=&quot;00BD49A7&quot;/&gt;&lt;wsp:rsid wsp:val=&quot;00BD4EDB&quot;/&gt;&lt;wsp:rsid wsp:val=&quot;00BD5210&quot;/&gt;&lt;wsp:rsid wsp:val=&quot;00BD5257&quot;/&gt;&lt;wsp:rsid wsp:val=&quot;00BD565C&quot;/&gt;&lt;wsp:rsid wsp:val=&quot;00BD5C0A&quot;/&gt;&lt;wsp:rsid wsp:val=&quot;00BD7EB1&quot;/&gt;&lt;wsp:rsid wsp:val=&quot;00BE033E&quot;/&gt;&lt;wsp:rsid wsp:val=&quot;00BE040A&quot;/&gt;&lt;wsp:rsid wsp:val=&quot;00BE04F4&quot;/&gt;&lt;wsp:rsid wsp:val=&quot;00BE111F&quot;/&gt;&lt;wsp:rsid wsp:val=&quot;00BE12D9&quot;/&gt;&lt;wsp:rsid wsp:val=&quot;00BE1583&quot;/&gt;&lt;wsp:rsid wsp:val=&quot;00BE1D54&quot;/&gt;&lt;wsp:rsid wsp:val=&quot;00BE203B&quot;/&gt;&lt;wsp:rsid wsp:val=&quot;00BE233E&quot;/&gt;&lt;wsp:rsid wsp:val=&quot;00BE2495&quot;/&gt;&lt;wsp:rsid wsp:val=&quot;00BE2547&quot;/&gt;&lt;wsp:rsid wsp:val=&quot;00BE3654&quot;/&gt;&lt;wsp:rsid wsp:val=&quot;00BE38F9&quot;/&gt;&lt;wsp:rsid wsp:val=&quot;00BE3D00&quot;/&gt;&lt;wsp:rsid wsp:val=&quot;00BE66F9&quot;/&gt;&lt;wsp:rsid wsp:val=&quot;00BE6710&quot;/&gt;&lt;wsp:rsid wsp:val=&quot;00BF04A7&quot;/&gt;&lt;wsp:rsid wsp:val=&quot;00BF06DE&quot;/&gt;&lt;wsp:rsid wsp:val=&quot;00BF12A6&quot;/&gt;&lt;wsp:rsid wsp:val=&quot;00BF15B7&quot;/&gt;&lt;wsp:rsid wsp:val=&quot;00BF1631&quot;/&gt;&lt;wsp:rsid wsp:val=&quot;00BF179B&quot;/&gt;&lt;wsp:rsid wsp:val=&quot;00BF1B3C&quot;/&gt;&lt;wsp:rsid wsp:val=&quot;00BF247F&quot;/&gt;&lt;wsp:rsid wsp:val=&quot;00BF2482&quot;/&gt;&lt;wsp:rsid wsp:val=&quot;00BF3500&quot;/&gt;&lt;wsp:rsid wsp:val=&quot;00BF38D4&quot;/&gt;&lt;wsp:rsid wsp:val=&quot;00BF39CD&quot;/&gt;&lt;wsp:rsid wsp:val=&quot;00BF3F2A&quot;/&gt;&lt;wsp:rsid wsp:val=&quot;00BF40F8&quot;/&gt;&lt;wsp:rsid wsp:val=&quot;00BF4E77&quot;/&gt;&lt;wsp:rsid wsp:val=&quot;00BF52DF&quot;/&gt;&lt;wsp:rsid wsp:val=&quot;00BF5367&quot;/&gt;&lt;wsp:rsid wsp:val=&quot;00BF5626&quot;/&gt;&lt;wsp:rsid wsp:val=&quot;00BF5DE3&quot;/&gt;&lt;wsp:rsid wsp:val=&quot;00BF6D9F&quot;/&gt;&lt;wsp:rsid wsp:val=&quot;00BF70C2&quot;/&gt;&lt;wsp:rsid wsp:val=&quot;00BF7158&quot;/&gt;&lt;wsp:rsid wsp:val=&quot;00BF7E58&quot;/&gt;&lt;wsp:rsid wsp:val=&quot;00C0026E&quot;/&gt;&lt;wsp:rsid wsp:val=&quot;00C01B95&quot;/&gt;&lt;wsp:rsid wsp:val=&quot;00C0257C&quot;/&gt;&lt;wsp:rsid wsp:val=&quot;00C02DD4&quot;/&gt;&lt;wsp:rsid wsp:val=&quot;00C03004&quot;/&gt;&lt;wsp:rsid wsp:val=&quot;00C0305F&quot;/&gt;&lt;wsp:rsid wsp:val=&quot;00C03111&quot;/&gt;&lt;wsp:rsid wsp:val=&quot;00C03161&quot;/&gt;&lt;wsp:rsid wsp:val=&quot;00C04086&quot;/&gt;&lt;wsp:rsid wsp:val=&quot;00C0413A&quot;/&gt;&lt;wsp:rsid wsp:val=&quot;00C04147&quot;/&gt;&lt;wsp:rsid wsp:val=&quot;00C049BD&quot;/&gt;&lt;wsp:rsid wsp:val=&quot;00C04A6F&quot;/&gt;&lt;wsp:rsid wsp:val=&quot;00C0501D&quot;/&gt;&lt;wsp:rsid wsp:val=&quot;00C05CC4&quot;/&gt;&lt;wsp:rsid wsp:val=&quot;00C06034&quot;/&gt;&lt;wsp:rsid wsp:val=&quot;00C06A11&quot;/&gt;&lt;wsp:rsid wsp:val=&quot;00C06BB8&quot;/&gt;&lt;wsp:rsid wsp:val=&quot;00C070BC&quot;/&gt;&lt;wsp:rsid wsp:val=&quot;00C07DFB&quot;/&gt;&lt;wsp:rsid wsp:val=&quot;00C10100&quot;/&gt;&lt;wsp:rsid wsp:val=&quot;00C103E0&quot;/&gt;&lt;wsp:rsid wsp:val=&quot;00C1084D&quot;/&gt;&lt;wsp:rsid wsp:val=&quot;00C11460&quot;/&gt;&lt;wsp:rsid wsp:val=&quot;00C11631&quot;/&gt;&lt;wsp:rsid wsp:val=&quot;00C119ED&quot;/&gt;&lt;wsp:rsid wsp:val=&quot;00C1222A&quot;/&gt;&lt;wsp:rsid wsp:val=&quot;00C12921&quot;/&gt;&lt;wsp:rsid wsp:val=&quot;00C129CE&quot;/&gt;&lt;wsp:rsid wsp:val=&quot;00C1375C&quot;/&gt;&lt;wsp:rsid wsp:val=&quot;00C13D8E&quot;/&gt;&lt;wsp:rsid wsp:val=&quot;00C14289&quot;/&gt;&lt;wsp:rsid wsp:val=&quot;00C14479&quot;/&gt;&lt;wsp:rsid wsp:val=&quot;00C153D4&quot;/&gt;&lt;wsp:rsid wsp:val=&quot;00C153FA&quot;/&gt;&lt;wsp:rsid wsp:val=&quot;00C155CA&quot;/&gt;&lt;wsp:rsid wsp:val=&quot;00C15714&quot;/&gt;&lt;wsp:rsid wsp:val=&quot;00C15890&quot;/&gt;&lt;wsp:rsid wsp:val=&quot;00C1596A&quot;/&gt;&lt;wsp:rsid wsp:val=&quot;00C15B8D&quot;/&gt;&lt;wsp:rsid wsp:val=&quot;00C15C99&quot;/&gt;&lt;wsp:rsid wsp:val=&quot;00C15D4C&quot;/&gt;&lt;wsp:rsid wsp:val=&quot;00C15EB1&quot;/&gt;&lt;wsp:rsid wsp:val=&quot;00C16CD9&quot;/&gt;&lt;wsp:rsid wsp:val=&quot;00C17320&quot;/&gt;&lt;wsp:rsid wsp:val=&quot;00C20959&quot;/&gt;&lt;wsp:rsid wsp:val=&quot;00C21117&quot;/&gt;&lt;wsp:rsid wsp:val=&quot;00C2283D&quot;/&gt;&lt;wsp:rsid wsp:val=&quot;00C24120&quot;/&gt;&lt;wsp:rsid wsp:val=&quot;00C262E4&quot;/&gt;&lt;wsp:rsid wsp:val=&quot;00C266A6&quot;/&gt;&lt;wsp:rsid wsp:val=&quot;00C26A88&quot;/&gt;&lt;wsp:rsid wsp:val=&quot;00C26B5E&quot;/&gt;&lt;wsp:rsid wsp:val=&quot;00C30999&quot;/&gt;&lt;wsp:rsid wsp:val=&quot;00C30CBF&quot;/&gt;&lt;wsp:rsid wsp:val=&quot;00C31131&quot;/&gt;&lt;wsp:rsid wsp:val=&quot;00C313F7&quot;/&gt;&lt;wsp:rsid wsp:val=&quot;00C31F03&quot;/&gt;&lt;wsp:rsid wsp:val=&quot;00C322ED&quot;/&gt;&lt;wsp:rsid wsp:val=&quot;00C32D5E&quot;/&gt;&lt;wsp:rsid wsp:val=&quot;00C3322F&quot;/&gt;&lt;wsp:rsid wsp:val=&quot;00C345F5&quot;/&gt;&lt;wsp:rsid wsp:val=&quot;00C34A6D&quot;/&gt;&lt;wsp:rsid wsp:val=&quot;00C352B1&quot;/&gt;&lt;wsp:rsid wsp:val=&quot;00C35E66&quot;/&gt;&lt;wsp:rsid wsp:val=&quot;00C36503&quot;/&gt;&lt;wsp:rsid wsp:val=&quot;00C36E88&quot;/&gt;&lt;wsp:rsid wsp:val=&quot;00C37743&quot;/&gt;&lt;wsp:rsid wsp:val=&quot;00C40B64&quot;/&gt;&lt;wsp:rsid wsp:val=&quot;00C4195B&quot;/&gt;&lt;wsp:rsid wsp:val=&quot;00C41D49&quot;/&gt;&lt;wsp:rsid wsp:val=&quot;00C4216A&quot;/&gt;&lt;wsp:rsid wsp:val=&quot;00C42865&quot;/&gt;&lt;wsp:rsid wsp:val=&quot;00C43699&quot;/&gt;&lt;wsp:rsid wsp:val=&quot;00C43E55&quot;/&gt;&lt;wsp:rsid wsp:val=&quot;00C44137&quot;/&gt;&lt;wsp:rsid wsp:val=&quot;00C4476C&quot;/&gt;&lt;wsp:rsid wsp:val=&quot;00C451B6&quot;/&gt;&lt;wsp:rsid wsp:val=&quot;00C456BF&quot;/&gt;&lt;wsp:rsid wsp:val=&quot;00C46EB1&quot;/&gt;&lt;wsp:rsid wsp:val=&quot;00C47102&quot;/&gt;&lt;wsp:rsid wsp:val=&quot;00C4766E&quot;/&gt;&lt;wsp:rsid wsp:val=&quot;00C50061&quot;/&gt;&lt;wsp:rsid wsp:val=&quot;00C500AB&quot;/&gt;&lt;wsp:rsid wsp:val=&quot;00C50715&quot;/&gt;&lt;wsp:rsid wsp:val=&quot;00C50819&quot;/&gt;&lt;wsp:rsid wsp:val=&quot;00C5114D&quot;/&gt;&lt;wsp:rsid wsp:val=&quot;00C51739&quot;/&gt;&lt;wsp:rsid wsp:val=&quot;00C51869&quot;/&gt;&lt;wsp:rsid wsp:val=&quot;00C518E5&quot;/&gt;&lt;wsp:rsid wsp:val=&quot;00C51DED&quot;/&gt;&lt;wsp:rsid wsp:val=&quot;00C51E28&quot;/&gt;&lt;wsp:rsid wsp:val=&quot;00C520FC&quot;/&gt;&lt;wsp:rsid wsp:val=&quot;00C52428&quot;/&gt;&lt;wsp:rsid wsp:val=&quot;00C52A82&quot;/&gt;&lt;wsp:rsid wsp:val=&quot;00C52D7F&quot;/&gt;&lt;wsp:rsid wsp:val=&quot;00C52F35&quot;/&gt;&lt;wsp:rsid wsp:val=&quot;00C530C5&quot;/&gt;&lt;wsp:rsid wsp:val=&quot;00C555C8&quot;/&gt;&lt;wsp:rsid wsp:val=&quot;00C55C1E&quot;/&gt;&lt;wsp:rsid wsp:val=&quot;00C55C7C&quot;/&gt;&lt;wsp:rsid wsp:val=&quot;00C565FF&quot;/&gt;&lt;wsp:rsid wsp:val=&quot;00C56C44&quot;/&gt;&lt;wsp:rsid wsp:val=&quot;00C57759&quot;/&gt;&lt;wsp:rsid wsp:val=&quot;00C57C06&quot;/&gt;&lt;wsp:rsid wsp:val=&quot;00C57D95&quot;/&gt;&lt;wsp:rsid wsp:val=&quot;00C60C4B&quot;/&gt;&lt;wsp:rsid wsp:val=&quot;00C60E9B&quot;/&gt;&lt;wsp:rsid wsp:val=&quot;00C6145A&quot;/&gt;&lt;wsp:rsid wsp:val=&quot;00C61975&quot;/&gt;&lt;wsp:rsid wsp:val=&quot;00C62D2D&quot;/&gt;&lt;wsp:rsid wsp:val=&quot;00C630A8&quot;/&gt;&lt;wsp:rsid wsp:val=&quot;00C641FF&quot;/&gt;&lt;wsp:rsid wsp:val=&quot;00C644D2&quot;/&gt;&lt;wsp:rsid wsp:val=&quot;00C64A42&quot;/&gt;&lt;wsp:rsid wsp:val=&quot;00C65183&quot;/&gt;&lt;wsp:rsid wsp:val=&quot;00C651C2&quot;/&gt;&lt;wsp:rsid wsp:val=&quot;00C65266&quot;/&gt;&lt;wsp:rsid wsp:val=&quot;00C6554C&quot;/&gt;&lt;wsp:rsid wsp:val=&quot;00C66B7C&quot;/&gt;&lt;wsp:rsid wsp:val=&quot;00C66E7E&quot;/&gt;&lt;wsp:rsid wsp:val=&quot;00C67B6F&quot;/&gt;&lt;wsp:rsid wsp:val=&quot;00C7057A&quot;/&gt;&lt;wsp:rsid wsp:val=&quot;00C7138C&quot;/&gt;&lt;wsp:rsid wsp:val=&quot;00C714AC&quot;/&gt;&lt;wsp:rsid wsp:val=&quot;00C71A11&quot;/&gt;&lt;wsp:rsid wsp:val=&quot;00C72EBF&quot;/&gt;&lt;wsp:rsid wsp:val=&quot;00C73473&quot;/&gt;&lt;wsp:rsid wsp:val=&quot;00C7414A&quot;/&gt;&lt;wsp:rsid wsp:val=&quot;00C744F5&quot;/&gt;&lt;wsp:rsid wsp:val=&quot;00C748F5&quot;/&gt;&lt;wsp:rsid wsp:val=&quot;00C74B0D&quot;/&gt;&lt;wsp:rsid wsp:val=&quot;00C74D51&quot;/&gt;&lt;wsp:rsid wsp:val=&quot;00C755A7&quot;/&gt;&lt;wsp:rsid wsp:val=&quot;00C75A32&quot;/&gt;&lt;wsp:rsid wsp:val=&quot;00C75D54&quot;/&gt;&lt;wsp:rsid wsp:val=&quot;00C75EFA&quot;/&gt;&lt;wsp:rsid wsp:val=&quot;00C76800&quot;/&gt;&lt;wsp:rsid wsp:val=&quot;00C76CC4&quot;/&gt;&lt;wsp:rsid wsp:val=&quot;00C77AF4&quot;/&gt;&lt;wsp:rsid wsp:val=&quot;00C77F9D&quot;/&gt;&lt;wsp:rsid wsp:val=&quot;00C81DD3&quot;/&gt;&lt;wsp:rsid wsp:val=&quot;00C822D4&quot;/&gt;&lt;wsp:rsid wsp:val=&quot;00C824F9&quot;/&gt;&lt;wsp:rsid wsp:val=&quot;00C82930&quot;/&gt;&lt;wsp:rsid wsp:val=&quot;00C82CFE&quot;/&gt;&lt;wsp:rsid wsp:val=&quot;00C83CF3&quot;/&gt;&lt;wsp:rsid wsp:val=&quot;00C8528B&quot;/&gt;&lt;wsp:rsid wsp:val=&quot;00C85379&quot;/&gt;&lt;wsp:rsid wsp:val=&quot;00C85540&quot;/&gt;&lt;wsp:rsid wsp:val=&quot;00C85A66&quot;/&gt;&lt;wsp:rsid wsp:val=&quot;00C86083&quot;/&gt;&lt;wsp:rsid wsp:val=&quot;00C867C0&quot;/&gt;&lt;wsp:rsid wsp:val=&quot;00C87D9A&quot;/&gt;&lt;wsp:rsid wsp:val=&quot;00C87E36&quot;/&gt;&lt;wsp:rsid wsp:val=&quot;00C90477&quot;/&gt;&lt;wsp:rsid wsp:val=&quot;00C905F8&quot;/&gt;&lt;wsp:rsid wsp:val=&quot;00C90EB8&quot;/&gt;&lt;wsp:rsid wsp:val=&quot;00C912BD&quot;/&gt;&lt;wsp:rsid wsp:val=&quot;00C91CF0&quot;/&gt;&lt;wsp:rsid wsp:val=&quot;00C91FD0&quot;/&gt;&lt;wsp:rsid wsp:val=&quot;00C9211A&quot;/&gt;&lt;wsp:rsid wsp:val=&quot;00C93220&quot;/&gt;&lt;wsp:rsid wsp:val=&quot;00C935EE&quot;/&gt;&lt;wsp:rsid wsp:val=&quot;00C93C0B&quot;/&gt;&lt;wsp:rsid wsp:val=&quot;00C9462A&quot;/&gt;&lt;wsp:rsid wsp:val=&quot;00C952CA&quot;/&gt;&lt;wsp:rsid wsp:val=&quot;00C958E5&quot;/&gt;&lt;wsp:rsid wsp:val=&quot;00C95B20&quot;/&gt;&lt;wsp:rsid wsp:val=&quot;00C964D0&quot;/&gt;&lt;wsp:rsid wsp:val=&quot;00C967B2&quot;/&gt;&lt;wsp:rsid wsp:val=&quot;00C96AB5&quot;/&gt;&lt;wsp:rsid wsp:val=&quot;00C9717F&quot;/&gt;&lt;wsp:rsid wsp:val=&quot;00C97AF1&quot;/&gt;&lt;wsp:rsid wsp:val=&quot;00C97C4F&quot;/&gt;&lt;wsp:rsid wsp:val=&quot;00CA0CE0&quot;/&gt;&lt;wsp:rsid wsp:val=&quot;00CA1A36&quot;/&gt;&lt;wsp:rsid wsp:val=&quot;00CA1A58&quot;/&gt;&lt;wsp:rsid wsp:val=&quot;00CA1E60&quot;/&gt;&lt;wsp:rsid wsp:val=&quot;00CA23AA&quot;/&gt;&lt;wsp:rsid wsp:val=&quot;00CA3362&quot;/&gt;&lt;wsp:rsid wsp:val=&quot;00CA3378&quot;/&gt;&lt;wsp:rsid wsp:val=&quot;00CA4274&quot;/&gt;&lt;wsp:rsid wsp:val=&quot;00CA4BC9&quot;/&gt;&lt;wsp:rsid wsp:val=&quot;00CA4F48&quot;/&gt;&lt;wsp:rsid wsp:val=&quot;00CA5378&quot;/&gt;&lt;wsp:rsid wsp:val=&quot;00CA5C11&quot;/&gt;&lt;wsp:rsid wsp:val=&quot;00CA6739&quot;/&gt;&lt;wsp:rsid wsp:val=&quot;00CA6B49&quot;/&gt;&lt;wsp:rsid wsp:val=&quot;00CA6EDA&quot;/&gt;&lt;wsp:rsid wsp:val=&quot;00CA6EE2&quot;/&gt;&lt;wsp:rsid wsp:val=&quot;00CA744B&quot;/&gt;&lt;wsp:rsid wsp:val=&quot;00CA7889&quot;/&gt;&lt;wsp:rsid wsp:val=&quot;00CB17C4&quot;/&gt;&lt;wsp:rsid wsp:val=&quot;00CB1BA9&quot;/&gt;&lt;wsp:rsid wsp:val=&quot;00CB1C3E&quot;/&gt;&lt;wsp:rsid wsp:val=&quot;00CB1D8C&quot;/&gt;&lt;wsp:rsid wsp:val=&quot;00CB2205&quot;/&gt;&lt;wsp:rsid wsp:val=&quot;00CB2836&quot;/&gt;&lt;wsp:rsid wsp:val=&quot;00CB2DEE&quot;/&gt;&lt;wsp:rsid wsp:val=&quot;00CB322C&quot;/&gt;&lt;wsp:rsid wsp:val=&quot;00CB3527&quot;/&gt;&lt;wsp:rsid wsp:val=&quot;00CB3E2D&quot;/&gt;&lt;wsp:rsid wsp:val=&quot;00CB43D4&quot;/&gt;&lt;wsp:rsid wsp:val=&quot;00CB4609&quot;/&gt;&lt;wsp:rsid wsp:val=&quot;00CB4983&quot;/&gt;&lt;wsp:rsid wsp:val=&quot;00CB611C&quot;/&gt;&lt;wsp:rsid wsp:val=&quot;00CB6345&quot;/&gt;&lt;wsp:rsid wsp:val=&quot;00CB7339&quot;/&gt;&lt;wsp:rsid wsp:val=&quot;00CB75AB&quot;/&gt;&lt;wsp:rsid wsp:val=&quot;00CB79EB&quot;/&gt;&lt;wsp:rsid wsp:val=&quot;00CC02F1&quot;/&gt;&lt;wsp:rsid wsp:val=&quot;00CC141C&quot;/&gt;&lt;wsp:rsid wsp:val=&quot;00CC16AD&quot;/&gt;&lt;wsp:rsid wsp:val=&quot;00CC1AA8&quot;/&gt;&lt;wsp:rsid wsp:val=&quot;00CC1CCC&quot;/&gt;&lt;wsp:rsid wsp:val=&quot;00CC1D58&quot;/&gt;&lt;wsp:rsid wsp:val=&quot;00CC279F&quot;/&gt;&lt;wsp:rsid wsp:val=&quot;00CC29AE&quot;/&gt;&lt;wsp:rsid wsp:val=&quot;00CC2E7A&quot;/&gt;&lt;wsp:rsid wsp:val=&quot;00CC3B6E&quot;/&gt;&lt;wsp:rsid wsp:val=&quot;00CC4011&quot;/&gt;&lt;wsp:rsid wsp:val=&quot;00CC73F2&quot;/&gt;&lt;wsp:rsid wsp:val=&quot;00CC7A0C&quot;/&gt;&lt;wsp:rsid wsp:val=&quot;00CD0B13&quot;/&gt;&lt;wsp:rsid wsp:val=&quot;00CD0E8B&quot;/&gt;&lt;wsp:rsid wsp:val=&quot;00CD0FE7&quot;/&gt;&lt;wsp:rsid wsp:val=&quot;00CD1040&quot;/&gt;&lt;wsp:rsid wsp:val=&quot;00CD1DCD&quot;/&gt;&lt;wsp:rsid wsp:val=&quot;00CD3114&quot;/&gt;&lt;wsp:rsid wsp:val=&quot;00CD3471&quot;/&gt;&lt;wsp:rsid wsp:val=&quot;00CD4026&quot;/&gt;&lt;wsp:rsid wsp:val=&quot;00CD40C2&quot;/&gt;&lt;wsp:rsid wsp:val=&quot;00CD4BCE&quot;/&gt;&lt;wsp:rsid wsp:val=&quot;00CD6726&quot;/&gt;&lt;wsp:rsid wsp:val=&quot;00CD6CA8&quot;/&gt;&lt;wsp:rsid wsp:val=&quot;00CD6D56&quot;/&gt;&lt;wsp:rsid wsp:val=&quot;00CD6E6E&quot;/&gt;&lt;wsp:rsid wsp:val=&quot;00CD729A&quot;/&gt;&lt;wsp:rsid wsp:val=&quot;00CD799A&quot;/&gt;&lt;wsp:rsid wsp:val=&quot;00CD7C0C&quot;/&gt;&lt;wsp:rsid wsp:val=&quot;00CD7DEF&quot;/&gt;&lt;wsp:rsid wsp:val=&quot;00CE055B&quot;/&gt;&lt;wsp:rsid wsp:val=&quot;00CE080E&quot;/&gt;&lt;wsp:rsid wsp:val=&quot;00CE1CBE&quot;/&gt;&lt;wsp:rsid wsp:val=&quot;00CE2193&quot;/&gt;&lt;wsp:rsid wsp:val=&quot;00CE28D7&quot;/&gt;&lt;wsp:rsid wsp:val=&quot;00CE29FF&quot;/&gt;&lt;wsp:rsid wsp:val=&quot;00CE2B35&quot;/&gt;&lt;wsp:rsid wsp:val=&quot;00CE2C76&quot;/&gt;&lt;wsp:rsid wsp:val=&quot;00CE303F&quot;/&gt;&lt;wsp:rsid wsp:val=&quot;00CE3105&quot;/&gt;&lt;wsp:rsid wsp:val=&quot;00CE3683&quot;/&gt;&lt;wsp:rsid wsp:val=&quot;00CE3948&quot;/&gt;&lt;wsp:rsid wsp:val=&quot;00CE3CC4&quot;/&gt;&lt;wsp:rsid wsp:val=&quot;00CE3E86&quot;/&gt;&lt;wsp:rsid wsp:val=&quot;00CE3F16&quot;/&gt;&lt;wsp:rsid wsp:val=&quot;00CE46BF&quot;/&gt;&lt;wsp:rsid wsp:val=&quot;00CE55C0&quot;/&gt;&lt;wsp:rsid wsp:val=&quot;00CE578E&quot;/&gt;&lt;wsp:rsid wsp:val=&quot;00CE6DD0&quot;/&gt;&lt;wsp:rsid wsp:val=&quot;00CE79A6&quot;/&gt;&lt;wsp:rsid wsp:val=&quot;00CF0121&quot;/&gt;&lt;wsp:rsid wsp:val=&quot;00CF0831&quot;/&gt;&lt;wsp:rsid wsp:val=&quot;00CF0D75&quot;/&gt;&lt;wsp:rsid wsp:val=&quot;00CF1C95&quot;/&gt;&lt;wsp:rsid wsp:val=&quot;00CF1EB5&quot;/&gt;&lt;wsp:rsid wsp:val=&quot;00CF3060&quot;/&gt;&lt;wsp:rsid wsp:val=&quot;00CF3404&quot;/&gt;&lt;wsp:rsid wsp:val=&quot;00CF48EC&quot;/&gt;&lt;wsp:rsid wsp:val=&quot;00CF4CD2&quot;/&gt;&lt;wsp:rsid wsp:val=&quot;00CF50F4&quot;/&gt;&lt;wsp:rsid wsp:val=&quot;00CF7381&quot;/&gt;&lt;wsp:rsid wsp:val=&quot;00CF77FA&quot;/&gt;&lt;wsp:rsid wsp:val=&quot;00CF7915&quot;/&gt;&lt;wsp:rsid wsp:val=&quot;00D0066A&quot;/&gt;&lt;wsp:rsid wsp:val=&quot;00D006E2&quot;/&gt;&lt;wsp:rsid wsp:val=&quot;00D014E1&quot;/&gt;&lt;wsp:rsid wsp:val=&quot;00D018EE&quot;/&gt;&lt;wsp:rsid wsp:val=&quot;00D01CDC&quot;/&gt;&lt;wsp:rsid wsp:val=&quot;00D0219D&quot;/&gt;&lt;wsp:rsid wsp:val=&quot;00D02242&quot;/&gt;&lt;wsp:rsid wsp:val=&quot;00D02F7D&quot;/&gt;&lt;wsp:rsid wsp:val=&quot;00D0374F&quot;/&gt;&lt;wsp:rsid wsp:val=&quot;00D03D01&quot;/&gt;&lt;wsp:rsid wsp:val=&quot;00D04096&quot;/&gt;&lt;wsp:rsid wsp:val=&quot;00D051C2&quot;/&gt;&lt;wsp:rsid wsp:val=&quot;00D05AAC&quot;/&gt;&lt;wsp:rsid wsp:val=&quot;00D05E9A&quot;/&gt;&lt;wsp:rsid wsp:val=&quot;00D11817&quot;/&gt;&lt;wsp:rsid wsp:val=&quot;00D11AAD&quot;/&gt;&lt;wsp:rsid wsp:val=&quot;00D11F0F&quot;/&gt;&lt;wsp:rsid wsp:val=&quot;00D11FB8&quot;/&gt;&lt;wsp:rsid wsp:val=&quot;00D12103&quot;/&gt;&lt;wsp:rsid wsp:val=&quot;00D12745&quot;/&gt;&lt;wsp:rsid wsp:val=&quot;00D131D0&quot;/&gt;&lt;wsp:rsid wsp:val=&quot;00D13942&quot;/&gt;&lt;wsp:rsid wsp:val=&quot;00D1410F&quot;/&gt;&lt;wsp:rsid wsp:val=&quot;00D14BC5&quot;/&gt;&lt;wsp:rsid wsp:val=&quot;00D14D4F&quot;/&gt;&lt;wsp:rsid wsp:val=&quot;00D1529A&quot;/&gt;&lt;wsp:rsid wsp:val=&quot;00D15B4B&quot;/&gt;&lt;wsp:rsid wsp:val=&quot;00D16A93&quot;/&gt;&lt;wsp:rsid wsp:val=&quot;00D16B6A&quot;/&gt;&lt;wsp:rsid wsp:val=&quot;00D16CAA&quot;/&gt;&lt;wsp:rsid wsp:val=&quot;00D1731C&quot;/&gt;&lt;wsp:rsid wsp:val=&quot;00D173B5&quot;/&gt;&lt;wsp:rsid wsp:val=&quot;00D17779&quot;/&gt;&lt;wsp:rsid wsp:val=&quot;00D17DAD&quot;/&gt;&lt;wsp:rsid wsp:val=&quot;00D17E63&quot;/&gt;&lt;wsp:rsid wsp:val=&quot;00D17EA8&quot;/&gt;&lt;wsp:rsid wsp:val=&quot;00D208B2&quot;/&gt;&lt;wsp:rsid wsp:val=&quot;00D20FF6&quot;/&gt;&lt;wsp:rsid wsp:val=&quot;00D21336&quot;/&gt;&lt;wsp:rsid wsp:val=&quot;00D21B09&quot;/&gt;&lt;wsp:rsid wsp:val=&quot;00D21CC0&quot;/&gt;&lt;wsp:rsid wsp:val=&quot;00D21E79&quot;/&gt;&lt;wsp:rsid wsp:val=&quot;00D22F15&quot;/&gt;&lt;wsp:rsid wsp:val=&quot;00D232DF&quot;/&gt;&lt;wsp:rsid wsp:val=&quot;00D23674&quot;/&gt;&lt;wsp:rsid wsp:val=&quot;00D23730&quot;/&gt;&lt;wsp:rsid wsp:val=&quot;00D2397B&quot;/&gt;&lt;wsp:rsid wsp:val=&quot;00D23A8C&quot;/&gt;&lt;wsp:rsid wsp:val=&quot;00D2418E&quot;/&gt;&lt;wsp:rsid wsp:val=&quot;00D24601&quot;/&gt;&lt;wsp:rsid wsp:val=&quot;00D2495E&quot;/&gt;&lt;wsp:rsid wsp:val=&quot;00D24966&quot;/&gt;&lt;wsp:rsid wsp:val=&quot;00D24B1C&quot;/&gt;&lt;wsp:rsid wsp:val=&quot;00D24BEE&quot;/&gt;&lt;wsp:rsid wsp:val=&quot;00D26424&quot;/&gt;&lt;wsp:rsid wsp:val=&quot;00D26A0F&quot;/&gt;&lt;wsp:rsid wsp:val=&quot;00D26C1F&quot;/&gt;&lt;wsp:rsid wsp:val=&quot;00D2757E&quot;/&gt;&lt;wsp:rsid wsp:val=&quot;00D305EE&quot;/&gt;&lt;wsp:rsid wsp:val=&quot;00D3137F&quot;/&gt;&lt;wsp:rsid wsp:val=&quot;00D313CA&quot;/&gt;&lt;wsp:rsid wsp:val=&quot;00D31853&quot;/&gt;&lt;wsp:rsid wsp:val=&quot;00D31D6B&quot;/&gt;&lt;wsp:rsid wsp:val=&quot;00D321FD&quot;/&gt;&lt;wsp:rsid wsp:val=&quot;00D3325E&quot;/&gt;&lt;wsp:rsid wsp:val=&quot;00D3340B&quot;/&gt;&lt;wsp:rsid wsp:val=&quot;00D33930&quot;/&gt;&lt;wsp:rsid wsp:val=&quot;00D33CBB&quot;/&gt;&lt;wsp:rsid wsp:val=&quot;00D33D60&quot;/&gt;&lt;wsp:rsid wsp:val=&quot;00D352D2&quot;/&gt;&lt;wsp:rsid wsp:val=&quot;00D353C3&quot;/&gt;&lt;wsp:rsid wsp:val=&quot;00D35C75&quot;/&gt;&lt;wsp:rsid wsp:val=&quot;00D361A2&quot;/&gt;&lt;wsp:rsid wsp:val=&quot;00D3694D&quot;/&gt;&lt;wsp:rsid wsp:val=&quot;00D36BEC&quot;/&gt;&lt;wsp:rsid wsp:val=&quot;00D36FB4&quot;/&gt;&lt;wsp:rsid wsp:val=&quot;00D3741A&quot;/&gt;&lt;wsp:rsid wsp:val=&quot;00D37536&quot;/&gt;&lt;wsp:rsid wsp:val=&quot;00D376DF&quot;/&gt;&lt;wsp:rsid wsp:val=&quot;00D37848&quot;/&gt;&lt;wsp:rsid wsp:val=&quot;00D37DFB&quot;/&gt;&lt;wsp:rsid wsp:val=&quot;00D37E8B&quot;/&gt;&lt;wsp:rsid wsp:val=&quot;00D400E6&quot;/&gt;&lt;wsp:rsid wsp:val=&quot;00D40B9A&quot;/&gt;&lt;wsp:rsid wsp:val=&quot;00D426C0&quot;/&gt;&lt;wsp:rsid wsp:val=&quot;00D42A6C&quot;/&gt;&lt;wsp:rsid wsp:val=&quot;00D43BD2&quot;/&gt;&lt;wsp:rsid wsp:val=&quot;00D43E3A&quot;/&gt;&lt;wsp:rsid wsp:val=&quot;00D43FF8&quot;/&gt;&lt;wsp:rsid wsp:val=&quot;00D4431D&quot;/&gt;&lt;wsp:rsid wsp:val=&quot;00D45321&quot;/&gt;&lt;wsp:rsid wsp:val=&quot;00D45AF0&quot;/&gt;&lt;wsp:rsid wsp:val=&quot;00D45CF4&quot;/&gt;&lt;wsp:rsid wsp:val=&quot;00D45E80&quot;/&gt;&lt;wsp:rsid wsp:val=&quot;00D468E6&quot;/&gt;&lt;wsp:rsid wsp:val=&quot;00D468F9&quot;/&gt;&lt;wsp:rsid wsp:val=&quot;00D46DB6&quot;/&gt;&lt;wsp:rsid wsp:val=&quot;00D46F14&quot;/&gt;&lt;wsp:rsid wsp:val=&quot;00D47A70&quot;/&gt;&lt;wsp:rsid wsp:val=&quot;00D47DF2&quot;/&gt;&lt;wsp:rsid wsp:val=&quot;00D51D45&quot;/&gt;&lt;wsp:rsid wsp:val=&quot;00D51F62&quot;/&gt;&lt;wsp:rsid wsp:val=&quot;00D5247B&quot;/&gt;&lt;wsp:rsid wsp:val=&quot;00D52DC6&quot;/&gt;&lt;wsp:rsid wsp:val=&quot;00D52FD0&quot;/&gt;&lt;wsp:rsid wsp:val=&quot;00D53157&quot;/&gt;&lt;wsp:rsid wsp:val=&quot;00D531B7&quot;/&gt;&lt;wsp:rsid wsp:val=&quot;00D53888&quot;/&gt;&lt;wsp:rsid wsp:val=&quot;00D53B92&quot;/&gt;&lt;wsp:rsid wsp:val=&quot;00D53BE3&quot;/&gt;&lt;wsp:rsid wsp:val=&quot;00D5420D&quot;/&gt;&lt;wsp:rsid wsp:val=&quot;00D542DC&quot;/&gt;&lt;wsp:rsid wsp:val=&quot;00D5446D&quot;/&gt;&lt;wsp:rsid wsp:val=&quot;00D544AF&quot;/&gt;&lt;wsp:rsid wsp:val=&quot;00D547D7&quot;/&gt;&lt;wsp:rsid wsp:val=&quot;00D5588D&quot;/&gt;&lt;wsp:rsid wsp:val=&quot;00D55941&quot;/&gt;&lt;wsp:rsid wsp:val=&quot;00D55ABB&quot;/&gt;&lt;wsp:rsid wsp:val=&quot;00D56741&quot;/&gt;&lt;wsp:rsid wsp:val=&quot;00D56D7A&quot;/&gt;&lt;wsp:rsid wsp:val=&quot;00D5705C&quot;/&gt;&lt;wsp:rsid wsp:val=&quot;00D571AD&quot;/&gt;&lt;wsp:rsid wsp:val=&quot;00D573AA&quot;/&gt;&lt;wsp:rsid wsp:val=&quot;00D600B9&quot;/&gt;&lt;wsp:rsid wsp:val=&quot;00D60543&quot;/&gt;&lt;wsp:rsid wsp:val=&quot;00D60A9B&quot;/&gt;&lt;wsp:rsid wsp:val=&quot;00D60B18&quot;/&gt;&lt;wsp:rsid wsp:val=&quot;00D60B72&quot;/&gt;&lt;wsp:rsid wsp:val=&quot;00D6105A&quot;/&gt;&lt;wsp:rsid wsp:val=&quot;00D6170E&quot;/&gt;&lt;wsp:rsid wsp:val=&quot;00D61BEB&quot;/&gt;&lt;wsp:rsid wsp:val=&quot;00D61D13&quot;/&gt;&lt;wsp:rsid wsp:val=&quot;00D61E15&quot;/&gt;&lt;wsp:rsid wsp:val=&quot;00D625F4&quot;/&gt;&lt;wsp:rsid wsp:val=&quot;00D62E4E&quot;/&gt;&lt;wsp:rsid wsp:val=&quot;00D62EAF&quot;/&gt;&lt;wsp:rsid wsp:val=&quot;00D62F07&quot;/&gt;&lt;wsp:rsid wsp:val=&quot;00D63E06&quot;/&gt;&lt;wsp:rsid wsp:val=&quot;00D64A39&quot;/&gt;&lt;wsp:rsid wsp:val=&quot;00D653D9&quot;/&gt;&lt;wsp:rsid wsp:val=&quot;00D6581F&quot;/&gt;&lt;wsp:rsid wsp:val=&quot;00D66042&quot;/&gt;&lt;wsp:rsid wsp:val=&quot;00D669F5&quot;/&gt;&lt;wsp:rsid wsp:val=&quot;00D67104&quot;/&gt;&lt;wsp:rsid wsp:val=&quot;00D67F2C&quot;/&gt;&lt;wsp:rsid wsp:val=&quot;00D70234&quot;/&gt;&lt;wsp:rsid wsp:val=&quot;00D703C7&quot;/&gt;&lt;wsp:rsid wsp:val=&quot;00D711CA&quot;/&gt;&lt;wsp:rsid wsp:val=&quot;00D712FF&quot;/&gt;&lt;wsp:rsid wsp:val=&quot;00D714A3&quot;/&gt;&lt;wsp:rsid wsp:val=&quot;00D715FE&quot;/&gt;&lt;wsp:rsid wsp:val=&quot;00D7169E&quot;/&gt;&lt;wsp:rsid wsp:val=&quot;00D718D9&quot;/&gt;&lt;wsp:rsid wsp:val=&quot;00D71D87&quot;/&gt;&lt;wsp:rsid wsp:val=&quot;00D721EA&quot;/&gt;&lt;wsp:rsid wsp:val=&quot;00D7248D&quot;/&gt;&lt;wsp:rsid wsp:val=&quot;00D7299E&quot;/&gt;&lt;wsp:rsid wsp:val=&quot;00D73523&quot;/&gt;&lt;wsp:rsid wsp:val=&quot;00D74299&quot;/&gt;&lt;wsp:rsid wsp:val=&quot;00D7455E&quot;/&gt;&lt;wsp:rsid wsp:val=&quot;00D750C4&quot;/&gt;&lt;wsp:rsid wsp:val=&quot;00D75A53&quot;/&gt;&lt;wsp:rsid wsp:val=&quot;00D75B93&quot;/&gt;&lt;wsp:rsid wsp:val=&quot;00D761AD&quot;/&gt;&lt;wsp:rsid wsp:val=&quot;00D76868&quot;/&gt;&lt;wsp:rsid wsp:val=&quot;00D775F2&quot;/&gt;&lt;wsp:rsid wsp:val=&quot;00D77BA2&quot;/&gt;&lt;wsp:rsid wsp:val=&quot;00D80CD6&quot;/&gt;&lt;wsp:rsid wsp:val=&quot;00D80F2B&quot;/&gt;&lt;wsp:rsid wsp:val=&quot;00D80F5F&quot;/&gt;&lt;wsp:rsid wsp:val=&quot;00D81669&quot;/&gt;&lt;wsp:rsid wsp:val=&quot;00D822EB&quot;/&gt;&lt;wsp:rsid wsp:val=&quot;00D82456&quot;/&gt;&lt;wsp:rsid wsp:val=&quot;00D82700&quot;/&gt;&lt;wsp:rsid wsp:val=&quot;00D82711&quot;/&gt;&lt;wsp:rsid wsp:val=&quot;00D836C2&quot;/&gt;&lt;wsp:rsid wsp:val=&quot;00D841D4&quot;/&gt;&lt;wsp:rsid wsp:val=&quot;00D843DA&quot;/&gt;&lt;wsp:rsid wsp:val=&quot;00D84BF9&quot;/&gt;&lt;wsp:rsid wsp:val=&quot;00D85A95&quot;/&gt;&lt;wsp:rsid wsp:val=&quot;00D85E63&quot;/&gt;&lt;wsp:rsid wsp:val=&quot;00D860EA&quot;/&gt;&lt;wsp:rsid wsp:val=&quot;00D86BC6&quot;/&gt;&lt;wsp:rsid wsp:val=&quot;00D86BF6&quot;/&gt;&lt;wsp:rsid wsp:val=&quot;00D87047&quot;/&gt;&lt;wsp:rsid wsp:val=&quot;00D87670&quot;/&gt;&lt;wsp:rsid wsp:val=&quot;00D8780D&quot;/&gt;&lt;wsp:rsid wsp:val=&quot;00D87A73&quot;/&gt;&lt;wsp:rsid wsp:val=&quot;00D87FA2&quot;/&gt;&lt;wsp:rsid wsp:val=&quot;00D9018C&quot;/&gt;&lt;wsp:rsid wsp:val=&quot;00D90201&quot;/&gt;&lt;wsp:rsid wsp:val=&quot;00D90366&quot;/&gt;&lt;wsp:rsid wsp:val=&quot;00D90B31&quot;/&gt;&lt;wsp:rsid wsp:val=&quot;00D91712&quot;/&gt;&lt;wsp:rsid wsp:val=&quot;00D91C93&quot;/&gt;&lt;wsp:rsid wsp:val=&quot;00D9226A&quot;/&gt;&lt;wsp:rsid wsp:val=&quot;00D92B21&quot;/&gt;&lt;wsp:rsid wsp:val=&quot;00D933DE&quot;/&gt;&lt;wsp:rsid wsp:val=&quot;00D93798&quot;/&gt;&lt;wsp:rsid wsp:val=&quot;00D93E3D&quot;/&gt;&lt;wsp:rsid wsp:val=&quot;00D943C3&quot;/&gt;&lt;wsp:rsid wsp:val=&quot;00D94660&quot;/&gt;&lt;wsp:rsid wsp:val=&quot;00D94B85&quot;/&gt;&lt;wsp:rsid wsp:val=&quot;00D955FD&quot;/&gt;&lt;wsp:rsid wsp:val=&quot;00D9707F&quot;/&gt;&lt;wsp:rsid wsp:val=&quot;00D9711B&quot;/&gt;&lt;wsp:rsid wsp:val=&quot;00D9750A&quot;/&gt;&lt;wsp:rsid wsp:val=&quot;00D9769B&quot;/&gt;&lt;wsp:rsid wsp:val=&quot;00DA085E&quot;/&gt;&lt;wsp:rsid wsp:val=&quot;00DA15B0&quot;/&gt;&lt;wsp:rsid wsp:val=&quot;00DA1FE2&quot;/&gt;&lt;wsp:rsid wsp:val=&quot;00DA387F&quot;/&gt;&lt;wsp:rsid wsp:val=&quot;00DA4801&quot;/&gt;&lt;wsp:rsid wsp:val=&quot;00DA4DD8&quot;/&gt;&lt;wsp:rsid wsp:val=&quot;00DA4F22&quot;/&gt;&lt;wsp:rsid wsp:val=&quot;00DA5844&quot;/&gt;&lt;wsp:rsid wsp:val=&quot;00DA64F3&quot;/&gt;&lt;wsp:rsid wsp:val=&quot;00DA665A&quot;/&gt;&lt;wsp:rsid wsp:val=&quot;00DA6689&quot;/&gt;&lt;wsp:rsid wsp:val=&quot;00DA7410&quot;/&gt;&lt;wsp:rsid wsp:val=&quot;00DA7665&quot;/&gt;&lt;wsp:rsid wsp:val=&quot;00DA790D&quot;/&gt;&lt;wsp:rsid wsp:val=&quot;00DA7A1D&quot;/&gt;&lt;wsp:rsid wsp:val=&quot;00DA7C1C&quot;/&gt;&lt;wsp:rsid wsp:val=&quot;00DB0006&quot;/&gt;&lt;wsp:rsid wsp:val=&quot;00DB070C&quot;/&gt;&lt;wsp:rsid wsp:val=&quot;00DB0CF7&quot;/&gt;&lt;wsp:rsid wsp:val=&quot;00DB0DEC&quot;/&gt;&lt;wsp:rsid wsp:val=&quot;00DB1B37&quot;/&gt;&lt;wsp:rsid wsp:val=&quot;00DB1F1B&quot;/&gt;&lt;wsp:rsid wsp:val=&quot;00DB20EF&quot;/&gt;&lt;wsp:rsid wsp:val=&quot;00DB28C5&quot;/&gt;&lt;wsp:rsid wsp:val=&quot;00DB3A4A&quot;/&gt;&lt;wsp:rsid wsp:val=&quot;00DB3B99&quot;/&gt;&lt;wsp:rsid wsp:val=&quot;00DB3F00&quot;/&gt;&lt;wsp:rsid wsp:val=&quot;00DB478C&quot;/&gt;&lt;wsp:rsid wsp:val=&quot;00DB4FA6&quot;/&gt;&lt;wsp:rsid wsp:val=&quot;00DB50F1&quot;/&gt;&lt;wsp:rsid wsp:val=&quot;00DB592E&quot;/&gt;&lt;wsp:rsid wsp:val=&quot;00DB72B8&quot;/&gt;&lt;wsp:rsid wsp:val=&quot;00DB7702&quot;/&gt;&lt;wsp:rsid wsp:val=&quot;00DC0021&quot;/&gt;&lt;wsp:rsid wsp:val=&quot;00DC0412&quot;/&gt;&lt;wsp:rsid wsp:val=&quot;00DC0D10&quot;/&gt;&lt;wsp:rsid wsp:val=&quot;00DC152A&quot;/&gt;&lt;wsp:rsid wsp:val=&quot;00DC1690&quot;/&gt;&lt;wsp:rsid wsp:val=&quot;00DC16E1&quot;/&gt;&lt;wsp:rsid wsp:val=&quot;00DC1754&quot;/&gt;&lt;wsp:rsid wsp:val=&quot;00DC1E06&quot;/&gt;&lt;wsp:rsid wsp:val=&quot;00DC3405&quot;/&gt;&lt;wsp:rsid wsp:val=&quot;00DC34A2&quot;/&gt;&lt;wsp:rsid wsp:val=&quot;00DC48DA&quot;/&gt;&lt;wsp:rsid wsp:val=&quot;00DC4C5F&quot;/&gt;&lt;wsp:rsid wsp:val=&quot;00DC4FD3&quot;/&gt;&lt;wsp:rsid wsp:val=&quot;00DC5D8C&quot;/&gt;&lt;wsp:rsid wsp:val=&quot;00DC5DB6&quot;/&gt;&lt;wsp:rsid wsp:val=&quot;00DC6447&quot;/&gt;&lt;wsp:rsid wsp:val=&quot;00DC64A6&quot;/&gt;&lt;wsp:rsid wsp:val=&quot;00DC6508&quot;/&gt;&lt;wsp:rsid wsp:val=&quot;00DC6619&quot;/&gt;&lt;wsp:rsid wsp:val=&quot;00DC6E22&quot;/&gt;&lt;wsp:rsid wsp:val=&quot;00DD0837&quot;/&gt;&lt;wsp:rsid wsp:val=&quot;00DD0EA5&quot;/&gt;&lt;wsp:rsid wsp:val=&quot;00DD1084&quot;/&gt;&lt;wsp:rsid wsp:val=&quot;00DD16BA&quot;/&gt;&lt;wsp:rsid wsp:val=&quot;00DD1EE9&quot;/&gt;&lt;wsp:rsid wsp:val=&quot;00DD2B47&quot;/&gt;&lt;wsp:rsid wsp:val=&quot;00DD2CE1&quot;/&gt;&lt;wsp:rsid wsp:val=&quot;00DD319A&quot;/&gt;&lt;wsp:rsid wsp:val=&quot;00DD3C0B&quot;/&gt;&lt;wsp:rsid wsp:val=&quot;00DD4221&quot;/&gt;&lt;wsp:rsid wsp:val=&quot;00DD4C0C&quot;/&gt;&lt;wsp:rsid wsp:val=&quot;00DD5159&quot;/&gt;&lt;wsp:rsid wsp:val=&quot;00DD59E5&quot;/&gt;&lt;wsp:rsid wsp:val=&quot;00DD5C05&quot;/&gt;&lt;wsp:rsid wsp:val=&quot;00DD5FAD&quot;/&gt;&lt;wsp:rsid wsp:val=&quot;00DD6178&quot;/&gt;&lt;wsp:rsid wsp:val=&quot;00DD7229&quot;/&gt;&lt;wsp:rsid wsp:val=&quot;00DD7572&quot;/&gt;&lt;wsp:rsid wsp:val=&quot;00DD7A7A&quot;/&gt;&lt;wsp:rsid wsp:val=&quot;00DD7C98&quot;/&gt;&lt;wsp:rsid wsp:val=&quot;00DE040A&quot;/&gt;&lt;wsp:rsid wsp:val=&quot;00DE18F6&quot;/&gt;&lt;wsp:rsid wsp:val=&quot;00DE1BC9&quot;/&gt;&lt;wsp:rsid wsp:val=&quot;00DE1FA9&quot;/&gt;&lt;wsp:rsid wsp:val=&quot;00DE29C6&quot;/&gt;&lt;wsp:rsid wsp:val=&quot;00DE2C84&quot;/&gt;&lt;wsp:rsid wsp:val=&quot;00DE4A29&quot;/&gt;&lt;wsp:rsid wsp:val=&quot;00DE4F80&quot;/&gt;&lt;wsp:rsid wsp:val=&quot;00DE5A40&quot;/&gt;&lt;wsp:rsid wsp:val=&quot;00DE6AAD&quot;/&gt;&lt;wsp:rsid wsp:val=&quot;00DE7F33&quot;/&gt;&lt;wsp:rsid wsp:val=&quot;00DF0607&quot;/&gt;&lt;wsp:rsid wsp:val=&quot;00DF07A0&quot;/&gt;&lt;wsp:rsid wsp:val=&quot;00DF08F6&quot;/&gt;&lt;wsp:rsid wsp:val=&quot;00DF11DC&quot;/&gt;&lt;wsp:rsid wsp:val=&quot;00DF12C5&quot;/&gt;&lt;wsp:rsid wsp:val=&quot;00DF29A0&quot;/&gt;&lt;wsp:rsid wsp:val=&quot;00DF2E43&quot;/&gt;&lt;wsp:rsid wsp:val=&quot;00DF3269&quot;/&gt;&lt;wsp:rsid wsp:val=&quot;00DF33C6&quot;/&gt;&lt;wsp:rsid wsp:val=&quot;00DF372E&quot;/&gt;&lt;wsp:rsid wsp:val=&quot;00DF4B6A&quot;/&gt;&lt;wsp:rsid wsp:val=&quot;00DF5182&quot;/&gt;&lt;wsp:rsid wsp:val=&quot;00DF53FB&quot;/&gt;&lt;wsp:rsid wsp:val=&quot;00DF5B12&quot;/&gt;&lt;wsp:rsid wsp:val=&quot;00DF5E31&quot;/&gt;&lt;wsp:rsid wsp:val=&quot;00DF5EBB&quot;/&gt;&lt;wsp:rsid wsp:val=&quot;00DF6B6D&quot;/&gt;&lt;wsp:rsid wsp:val=&quot;00DF6B8E&quot;/&gt;&lt;wsp:rsid wsp:val=&quot;00DF6C05&quot;/&gt;&lt;wsp:rsid wsp:val=&quot;00DF7224&quot;/&gt;&lt;wsp:rsid wsp:val=&quot;00DF7F29&quot;/&gt;&lt;wsp:rsid wsp:val=&quot;00E002FF&quot;/&gt;&lt;wsp:rsid wsp:val=&quot;00E0085B&quot;/&gt;&lt;wsp:rsid wsp:val=&quot;00E00870&quot;/&gt;&lt;wsp:rsid wsp:val=&quot;00E0117B&quot;/&gt;&lt;wsp:rsid wsp:val=&quot;00E0379E&quot;/&gt;&lt;wsp:rsid wsp:val=&quot;00E0381D&quot;/&gt;&lt;wsp:rsid wsp:val=&quot;00E03896&quot;/&gt;&lt;wsp:rsid wsp:val=&quot;00E04270&quot;/&gt;&lt;wsp:rsid wsp:val=&quot;00E046DC&quot;/&gt;&lt;wsp:rsid wsp:val=&quot;00E051B8&quot;/&gt;&lt;wsp:rsid wsp:val=&quot;00E05203&quot;/&gt;&lt;wsp:rsid wsp:val=&quot;00E07026&quot;/&gt;&lt;wsp:rsid wsp:val=&quot;00E07FCD&quot;/&gt;&lt;wsp:rsid wsp:val=&quot;00E105C1&quot;/&gt;&lt;wsp:rsid wsp:val=&quot;00E11211&quot;/&gt;&lt;wsp:rsid wsp:val=&quot;00E11284&quot;/&gt;&lt;wsp:rsid wsp:val=&quot;00E112FE&quot;/&gt;&lt;wsp:rsid wsp:val=&quot;00E113C8&quot;/&gt;&lt;wsp:rsid wsp:val=&quot;00E11E54&quot;/&gt;&lt;wsp:rsid wsp:val=&quot;00E12271&quot;/&gt;&lt;wsp:rsid wsp:val=&quot;00E123E8&quot;/&gt;&lt;wsp:rsid wsp:val=&quot;00E129E4&quot;/&gt;&lt;wsp:rsid wsp:val=&quot;00E13569&quot;/&gt;&lt;wsp:rsid wsp:val=&quot;00E13AA8&quot;/&gt;&lt;wsp:rsid wsp:val=&quot;00E13F15&quot;/&gt;&lt;wsp:rsid wsp:val=&quot;00E1470C&quot;/&gt;&lt;wsp:rsid wsp:val=&quot;00E14C01&quot;/&gt;&lt;wsp:rsid wsp:val=&quot;00E159AA&quot;/&gt;&lt;wsp:rsid wsp:val=&quot;00E15A32&quot;/&gt;&lt;wsp:rsid wsp:val=&quot;00E16C6E&quot;/&gt;&lt;wsp:rsid wsp:val=&quot;00E16EDF&quot;/&gt;&lt;wsp:rsid wsp:val=&quot;00E17C01&quot;/&gt;&lt;wsp:rsid wsp:val=&quot;00E17C89&quot;/&gt;&lt;wsp:rsid wsp:val=&quot;00E2005F&quot;/&gt;&lt;wsp:rsid wsp:val=&quot;00E205A8&quot;/&gt;&lt;wsp:rsid wsp:val=&quot;00E21882&quot;/&gt;&lt;wsp:rsid wsp:val=&quot;00E21B7E&quot;/&gt;&lt;wsp:rsid wsp:val=&quot;00E22042&quot;/&gt;&lt;wsp:rsid wsp:val=&quot;00E220E0&quot;/&gt;&lt;wsp:rsid wsp:val=&quot;00E22486&quot;/&gt;&lt;wsp:rsid wsp:val=&quot;00E2257E&quot;/&gt;&lt;wsp:rsid wsp:val=&quot;00E22A69&quot;/&gt;&lt;wsp:rsid wsp:val=&quot;00E23610&quot;/&gt;&lt;wsp:rsid wsp:val=&quot;00E2414A&quot;/&gt;&lt;wsp:rsid wsp:val=&quot;00E24AD3&quot;/&gt;&lt;wsp:rsid wsp:val=&quot;00E25854&quot;/&gt;&lt;wsp:rsid wsp:val=&quot;00E259C1&quot;/&gt;&lt;wsp:rsid wsp:val=&quot;00E259D3&quot;/&gt;&lt;wsp:rsid wsp:val=&quot;00E260B8&quot;/&gt;&lt;wsp:rsid wsp:val=&quot;00E26571&quot;/&gt;&lt;wsp:rsid wsp:val=&quot;00E267F9&quot;/&gt;&lt;wsp:rsid wsp:val=&quot;00E276F7&quot;/&gt;&lt;wsp:rsid wsp:val=&quot;00E27AD8&quot;/&gt;&lt;wsp:rsid wsp:val=&quot;00E30216&quot;/&gt;&lt;wsp:rsid wsp:val=&quot;00E3084B&quot;/&gt;&lt;wsp:rsid wsp:val=&quot;00E3095E&quot;/&gt;&lt;wsp:rsid wsp:val=&quot;00E3100C&quot;/&gt;&lt;wsp:rsid wsp:val=&quot;00E31B64&quot;/&gt;&lt;wsp:rsid wsp:val=&quot;00E31E89&quot;/&gt;&lt;wsp:rsid wsp:val=&quot;00E3202E&quot;/&gt;&lt;wsp:rsid wsp:val=&quot;00E327D8&quot;/&gt;&lt;wsp:rsid wsp:val=&quot;00E32950&quot;/&gt;&lt;wsp:rsid wsp:val=&quot;00E32DD3&quot;/&gt;&lt;wsp:rsid wsp:val=&quot;00E33360&quot;/&gt;&lt;wsp:rsid wsp:val=&quot;00E33D59&quot;/&gt;&lt;wsp:rsid wsp:val=&quot;00E3459F&quot;/&gt;&lt;wsp:rsid wsp:val=&quot;00E35BBC&quot;/&gt;&lt;wsp:rsid wsp:val=&quot;00E35FC7&quot;/&gt;&lt;wsp:rsid wsp:val=&quot;00E36B61&quot;/&gt;&lt;wsp:rsid wsp:val=&quot;00E375A6&quot;/&gt;&lt;wsp:rsid wsp:val=&quot;00E37AAC&quot;/&gt;&lt;wsp:rsid wsp:val=&quot;00E37D4F&quot;/&gt;&lt;wsp:rsid wsp:val=&quot;00E37E52&quot;/&gt;&lt;wsp:rsid wsp:val=&quot;00E40191&quot;/&gt;&lt;wsp:rsid wsp:val=&quot;00E40294&quot;/&gt;&lt;wsp:rsid wsp:val=&quot;00E406D5&quot;/&gt;&lt;wsp:rsid wsp:val=&quot;00E409A6&quot;/&gt;&lt;wsp:rsid wsp:val=&quot;00E41040&quot;/&gt;&lt;wsp:rsid wsp:val=&quot;00E41229&quot;/&gt;&lt;wsp:rsid wsp:val=&quot;00E42B32&quot;/&gt;&lt;wsp:rsid wsp:val=&quot;00E437DF&quot;/&gt;&lt;wsp:rsid wsp:val=&quot;00E4459D&quot;/&gt;&lt;wsp:rsid wsp:val=&quot;00E446DA&quot;/&gt;&lt;wsp:rsid wsp:val=&quot;00E44E9E&quot;/&gt;&lt;wsp:rsid wsp:val=&quot;00E4539E&quot;/&gt;&lt;wsp:rsid wsp:val=&quot;00E4575B&quot;/&gt;&lt;wsp:rsid wsp:val=&quot;00E46711&quot;/&gt;&lt;wsp:rsid wsp:val=&quot;00E46821&quot;/&gt;&lt;wsp:rsid wsp:val=&quot;00E46B28&quot;/&gt;&lt;wsp:rsid wsp:val=&quot;00E46DF3&quot;/&gt;&lt;wsp:rsid wsp:val=&quot;00E4721A&quot;/&gt;&lt;wsp:rsid wsp:val=&quot;00E47318&quot;/&gt;&lt;wsp:rsid wsp:val=&quot;00E47D92&quot;/&gt;&lt;wsp:rsid wsp:val=&quot;00E50165&quot;/&gt;&lt;wsp:rsid wsp:val=&quot;00E51D19&quot;/&gt;&lt;wsp:rsid wsp:val=&quot;00E51E54&quot;/&gt;&lt;wsp:rsid wsp:val=&quot;00E51F82&quot;/&gt;&lt;wsp:rsid wsp:val=&quot;00E52948&quot;/&gt;&lt;wsp:rsid wsp:val=&quot;00E52DDD&quot;/&gt;&lt;wsp:rsid wsp:val=&quot;00E536DA&quot;/&gt;&lt;wsp:rsid wsp:val=&quot;00E53744&quot;/&gt;&lt;wsp:rsid wsp:val=&quot;00E54183&quot;/&gt;&lt;wsp:rsid wsp:val=&quot;00E54223&quot;/&gt;&lt;wsp:rsid wsp:val=&quot;00E543B1&quot;/&gt;&lt;wsp:rsid wsp:val=&quot;00E5537F&quot;/&gt;&lt;wsp:rsid wsp:val=&quot;00E5566C&quot;/&gt;&lt;wsp:rsid wsp:val=&quot;00E55F0D&quot;/&gt;&lt;wsp:rsid wsp:val=&quot;00E56192&quot;/&gt;&lt;wsp:rsid wsp:val=&quot;00E56F74&quot;/&gt;&lt;wsp:rsid wsp:val=&quot;00E5751D&quot;/&gt;&lt;wsp:rsid wsp:val=&quot;00E57AE2&quot;/&gt;&lt;wsp:rsid wsp:val=&quot;00E60D7A&quot;/&gt;&lt;wsp:rsid wsp:val=&quot;00E61919&quot;/&gt;&lt;wsp:rsid wsp:val=&quot;00E6205F&quot;/&gt;&lt;wsp:rsid wsp:val=&quot;00E62805&quot;/&gt;&lt;wsp:rsid wsp:val=&quot;00E62A10&quot;/&gt;&lt;wsp:rsid wsp:val=&quot;00E633A9&quot;/&gt;&lt;wsp:rsid wsp:val=&quot;00E63E88&quot;/&gt;&lt;wsp:rsid wsp:val=&quot;00E653B8&quot;/&gt;&lt;wsp:rsid wsp:val=&quot;00E6583E&quot;/&gt;&lt;wsp:rsid wsp:val=&quot;00E65CB5&quot;/&gt;&lt;wsp:rsid wsp:val=&quot;00E662C0&quot;/&gt;&lt;wsp:rsid wsp:val=&quot;00E66F9C&quot;/&gt;&lt;wsp:rsid wsp:val=&quot;00E67BAD&quot;/&gt;&lt;wsp:rsid wsp:val=&quot;00E70FFD&quot;/&gt;&lt;wsp:rsid wsp:val=&quot;00E714D9&quot;/&gt;&lt;wsp:rsid wsp:val=&quot;00E71B9A&quot;/&gt;&lt;wsp:rsid wsp:val=&quot;00E7263F&quot;/&gt;&lt;wsp:rsid wsp:val=&quot;00E72F21&quot;/&gt;&lt;wsp:rsid wsp:val=&quot;00E7339D&quot;/&gt;&lt;wsp:rsid wsp:val=&quot;00E737D1&quot;/&gt;&lt;wsp:rsid wsp:val=&quot;00E73E06&quot;/&gt;&lt;wsp:rsid wsp:val=&quot;00E74BD5&quot;/&gt;&lt;wsp:rsid wsp:val=&quot;00E75062&quot;/&gt;&lt;wsp:rsid wsp:val=&quot;00E75518&quot;/&gt;&lt;wsp:rsid wsp:val=&quot;00E75525&quot;/&gt;&lt;wsp:rsid wsp:val=&quot;00E757B1&quot;/&gt;&lt;wsp:rsid wsp:val=&quot;00E761F2&quot;/&gt;&lt;wsp:rsid wsp:val=&quot;00E7687A&quot;/&gt;&lt;wsp:rsid wsp:val=&quot;00E77780&quot;/&gt;&lt;wsp:rsid wsp:val=&quot;00E77945&quot;/&gt;&lt;wsp:rsid wsp:val=&quot;00E77BC1&quot;/&gt;&lt;wsp:rsid wsp:val=&quot;00E801D9&quot;/&gt;&lt;wsp:rsid wsp:val=&quot;00E80879&quot;/&gt;&lt;wsp:rsid wsp:val=&quot;00E81896&quot;/&gt;&lt;wsp:rsid wsp:val=&quot;00E824C7&quot;/&gt;&lt;wsp:rsid wsp:val=&quot;00E826B6&quot;/&gt;&lt;wsp:rsid wsp:val=&quot;00E826F0&quot;/&gt;&lt;wsp:rsid wsp:val=&quot;00E82DF2&quot;/&gt;&lt;wsp:rsid wsp:val=&quot;00E82FDC&quot;/&gt;&lt;wsp:rsid wsp:val=&quot;00E831BA&quot;/&gt;&lt;wsp:rsid wsp:val=&quot;00E83980&quot;/&gt;&lt;wsp:rsid wsp:val=&quot;00E84187&quot;/&gt;&lt;wsp:rsid wsp:val=&quot;00E844FB&quot;/&gt;&lt;wsp:rsid wsp:val=&quot;00E84750&quot;/&gt;&lt;wsp:rsid wsp:val=&quot;00E848A8&quot;/&gt;&lt;wsp:rsid wsp:val=&quot;00E848E5&quot;/&gt;&lt;wsp:rsid wsp:val=&quot;00E84D6E&quot;/&gt;&lt;wsp:rsid wsp:val=&quot;00E856D4&quot;/&gt;&lt;wsp:rsid wsp:val=&quot;00E8588D&quot;/&gt;&lt;wsp:rsid wsp:val=&quot;00E85B16&quot;/&gt;&lt;wsp:rsid wsp:val=&quot;00E85BB0&quot;/&gt;&lt;wsp:rsid wsp:val=&quot;00E85D10&quot;/&gt;&lt;wsp:rsid wsp:val=&quot;00E85DDB&quot;/&gt;&lt;wsp:rsid wsp:val=&quot;00E85F8C&quot;/&gt;&lt;wsp:rsid wsp:val=&quot;00E8634F&quot;/&gt;&lt;wsp:rsid wsp:val=&quot;00E86A72&quot;/&gt;&lt;wsp:rsid wsp:val=&quot;00E873D6&quot;/&gt;&lt;wsp:rsid wsp:val=&quot;00E87D25&quot;/&gt;&lt;wsp:rsid wsp:val=&quot;00E87FDB&quot;/&gt;&lt;wsp:rsid wsp:val=&quot;00E9011B&quot;/&gt;&lt;wsp:rsid wsp:val=&quot;00E90F9C&quot;/&gt;&lt;wsp:rsid wsp:val=&quot;00E91149&quot;/&gt;&lt;wsp:rsid wsp:val=&quot;00E91ADB&quot;/&gt;&lt;wsp:rsid wsp:val=&quot;00E91C33&quot;/&gt;&lt;wsp:rsid wsp:val=&quot;00E91E69&quot;/&gt;&lt;wsp:rsid wsp:val=&quot;00E922D4&quot;/&gt;&lt;wsp:rsid wsp:val=&quot;00E924A9&quot;/&gt;&lt;wsp:rsid wsp:val=&quot;00E9282A&quot;/&gt;&lt;wsp:rsid wsp:val=&quot;00E92BFE&quot;/&gt;&lt;wsp:rsid wsp:val=&quot;00E94056&quot;/&gt;&lt;wsp:rsid wsp:val=&quot;00E941F7&quot;/&gt;&lt;wsp:rsid wsp:val=&quot;00E942F1&quot;/&gt;&lt;wsp:rsid wsp:val=&quot;00E94A08&quot;/&gt;&lt;wsp:rsid wsp:val=&quot;00E94CB3&quot;/&gt;&lt;wsp:rsid wsp:val=&quot;00E950F8&quot;/&gt;&lt;wsp:rsid wsp:val=&quot;00E95933&quot;/&gt;&lt;wsp:rsid wsp:val=&quot;00E961C9&quot;/&gt;&lt;wsp:rsid wsp:val=&quot;00E96ED1&quot;/&gt;&lt;wsp:rsid wsp:val=&quot;00E97AE2&quot;/&gt;&lt;wsp:rsid wsp:val=&quot;00EA05A5&quot;/&gt;&lt;wsp:rsid wsp:val=&quot;00EA05D4&quot;/&gt;&lt;wsp:rsid wsp:val=&quot;00EA0979&quot;/&gt;&lt;wsp:rsid wsp:val=&quot;00EA1205&quot;/&gt;&lt;wsp:rsid wsp:val=&quot;00EA156A&quot;/&gt;&lt;wsp:rsid wsp:val=&quot;00EA170B&quot;/&gt;&lt;wsp:rsid wsp:val=&quot;00EA1AE2&quot;/&gt;&lt;wsp:rsid wsp:val=&quot;00EA26B3&quot;/&gt;&lt;wsp:rsid wsp:val=&quot;00EA32B8&quot;/&gt;&lt;wsp:rsid wsp:val=&quot;00EA4E5A&quot;/&gt;&lt;wsp:rsid wsp:val=&quot;00EA4EEE&quot;/&gt;&lt;wsp:rsid wsp:val=&quot;00EA63C2&quot;/&gt;&lt;wsp:rsid wsp:val=&quot;00EA68F0&quot;/&gt;&lt;wsp:rsid wsp:val=&quot;00EA7DB0&quot;/&gt;&lt;wsp:rsid wsp:val=&quot;00EB00C6&quot;/&gt;&lt;wsp:rsid wsp:val=&quot;00EB013E&quot;/&gt;&lt;wsp:rsid wsp:val=&quot;00EB0555&quot;/&gt;&lt;wsp:rsid wsp:val=&quot;00EB1EB2&quot;/&gt;&lt;wsp:rsid wsp:val=&quot;00EB2B14&quot;/&gt;&lt;wsp:rsid wsp:val=&quot;00EB3272&quot;/&gt;&lt;wsp:rsid wsp:val=&quot;00EB343F&quot;/&gt;&lt;wsp:rsid wsp:val=&quot;00EB3C02&quot;/&gt;&lt;wsp:rsid wsp:val=&quot;00EB4AAE&quot;/&gt;&lt;wsp:rsid wsp:val=&quot;00EB56DE&quot;/&gt;&lt;wsp:rsid wsp:val=&quot;00EB5DAB&quot;/&gt;&lt;wsp:rsid wsp:val=&quot;00EB6512&quot;/&gt;&lt;wsp:rsid wsp:val=&quot;00EB6963&quot;/&gt;&lt;wsp:rsid wsp:val=&quot;00EB6C67&quot;/&gt;&lt;wsp:rsid wsp:val=&quot;00EB77C9&quot;/&gt;&lt;wsp:rsid wsp:val=&quot;00EB7B0D&quot;/&gt;&lt;wsp:rsid wsp:val=&quot;00EB7CD1&quot;/&gt;&lt;wsp:rsid wsp:val=&quot;00EB7EE4&quot;/&gt;&lt;wsp:rsid wsp:val=&quot;00EC0073&quot;/&gt;&lt;wsp:rsid wsp:val=&quot;00EC046A&quot;/&gt;&lt;wsp:rsid wsp:val=&quot;00EC0618&quot;/&gt;&lt;wsp:rsid wsp:val=&quot;00EC08D6&quot;/&gt;&lt;wsp:rsid wsp:val=&quot;00EC0A56&quot;/&gt;&lt;wsp:rsid wsp:val=&quot;00EC1176&quot;/&gt;&lt;wsp:rsid wsp:val=&quot;00EC14C4&quot;/&gt;&lt;wsp:rsid wsp:val=&quot;00EC2507&quot;/&gt;&lt;wsp:rsid wsp:val=&quot;00EC2533&quot;/&gt;&lt;wsp:rsid wsp:val=&quot;00EC2C5F&quot;/&gt;&lt;wsp:rsid wsp:val=&quot;00EC2FC4&quot;/&gt;&lt;wsp:rsid wsp:val=&quot;00EC3054&quot;/&gt;&lt;wsp:rsid wsp:val=&quot;00EC3B04&quot;/&gt;&lt;wsp:rsid wsp:val=&quot;00EC3E84&quot;/&gt;&lt;wsp:rsid wsp:val=&quot;00EC4AD0&quot;/&gt;&lt;wsp:rsid wsp:val=&quot;00EC4C80&quot;/&gt;&lt;wsp:rsid wsp:val=&quot;00EC60A9&quot;/&gt;&lt;wsp:rsid wsp:val=&quot;00EC6545&quot;/&gt;&lt;wsp:rsid wsp:val=&quot;00EC7050&quot;/&gt;&lt;wsp:rsid wsp:val=&quot;00EC778D&quot;/&gt;&lt;wsp:rsid wsp:val=&quot;00ED0F86&quot;/&gt;&lt;wsp:rsid wsp:val=&quot;00ED1348&quot;/&gt;&lt;wsp:rsid wsp:val=&quot;00ED185B&quot;/&gt;&lt;wsp:rsid wsp:val=&quot;00ED26CC&quot;/&gt;&lt;wsp:rsid wsp:val=&quot;00ED2A1D&quot;/&gt;&lt;wsp:rsid wsp:val=&quot;00ED2E43&quot;/&gt;&lt;wsp:rsid wsp:val=&quot;00ED41B8&quot;/&gt;&lt;wsp:rsid wsp:val=&quot;00ED47D7&quot;/&gt;&lt;wsp:rsid wsp:val=&quot;00ED4C55&quot;/&gt;&lt;wsp:rsid wsp:val=&quot;00ED4E18&quot;/&gt;&lt;wsp:rsid wsp:val=&quot;00ED5275&quot;/&gt;&lt;wsp:rsid wsp:val=&quot;00ED5500&quot;/&gt;&lt;wsp:rsid wsp:val=&quot;00ED56C9&quot;/&gt;&lt;wsp:rsid wsp:val=&quot;00ED5985&quot;/&gt;&lt;wsp:rsid wsp:val=&quot;00ED5BC3&quot;/&gt;&lt;wsp:rsid wsp:val=&quot;00ED6075&quot;/&gt;&lt;wsp:rsid wsp:val=&quot;00ED6892&quot;/&gt;&lt;wsp:rsid wsp:val=&quot;00ED69F1&quot;/&gt;&lt;wsp:rsid wsp:val=&quot;00ED72A9&quot;/&gt;&lt;wsp:rsid wsp:val=&quot;00EE0401&quot;/&gt;&lt;wsp:rsid wsp:val=&quot;00EE058D&quot;/&gt;&lt;wsp:rsid wsp:val=&quot;00EE0985&quot;/&gt;&lt;wsp:rsid wsp:val=&quot;00EE0A1D&quot;/&gt;&lt;wsp:rsid wsp:val=&quot;00EE0CEE&quot;/&gt;&lt;wsp:rsid wsp:val=&quot;00EE1377&quot;/&gt;&lt;wsp:rsid wsp:val=&quot;00EE30EB&quot;/&gt;&lt;wsp:rsid wsp:val=&quot;00EE321B&quot;/&gt;&lt;wsp:rsid wsp:val=&quot;00EE33DF&quot;/&gt;&lt;wsp:rsid wsp:val=&quot;00EE36E4&quot;/&gt;&lt;wsp:rsid wsp:val=&quot;00EE3E1E&quot;/&gt;&lt;wsp:rsid wsp:val=&quot;00EE42E2&quot;/&gt;&lt;wsp:rsid wsp:val=&quot;00EE4559&quot;/&gt;&lt;wsp:rsid wsp:val=&quot;00EE4959&quot;/&gt;&lt;wsp:rsid wsp:val=&quot;00EE4C34&quot;/&gt;&lt;wsp:rsid wsp:val=&quot;00EE4DD1&quot;/&gt;&lt;wsp:rsid wsp:val=&quot;00EE5535&quot;/&gt;&lt;wsp:rsid wsp:val=&quot;00EE5B1A&quot;/&gt;&lt;wsp:rsid wsp:val=&quot;00EE5B70&quot;/&gt;&lt;wsp:rsid wsp:val=&quot;00EE5ED0&quot;/&gt;&lt;wsp:rsid wsp:val=&quot;00EE6199&quot;/&gt;&lt;wsp:rsid wsp:val=&quot;00EE7239&quot;/&gt;&lt;wsp:rsid wsp:val=&quot;00EE73B5&quot;/&gt;&lt;wsp:rsid wsp:val=&quot;00EE7792&quot;/&gt;&lt;wsp:rsid wsp:val=&quot;00EE7E84&quot;/&gt;&lt;wsp:rsid wsp:val=&quot;00EF0492&quot;/&gt;&lt;wsp:rsid wsp:val=&quot;00EF0F99&quot;/&gt;&lt;wsp:rsid wsp:val=&quot;00EF13DE&quot;/&gt;&lt;wsp:rsid wsp:val=&quot;00EF1A13&quot;/&gt;&lt;wsp:rsid wsp:val=&quot;00EF1FE2&quot;/&gt;&lt;wsp:rsid wsp:val=&quot;00EF2AAB&quot;/&gt;&lt;wsp:rsid wsp:val=&quot;00EF2F42&quot;/&gt;&lt;wsp:rsid wsp:val=&quot;00EF482A&quot;/&gt;&lt;wsp:rsid wsp:val=&quot;00EF4A3A&quot;/&gt;&lt;wsp:rsid wsp:val=&quot;00EF4B67&quot;/&gt;&lt;wsp:rsid wsp:val=&quot;00EF582D&quot;/&gt;&lt;wsp:rsid wsp:val=&quot;00EF5BE3&quot;/&gt;&lt;wsp:rsid wsp:val=&quot;00EF5BE4&quot;/&gt;&lt;wsp:rsid wsp:val=&quot;00EF65F5&quot;/&gt;&lt;wsp:rsid wsp:val=&quot;00EF6922&quot;/&gt;&lt;wsp:rsid wsp:val=&quot;00EF6D7C&quot;/&gt;&lt;wsp:rsid wsp:val=&quot;00EF6E36&quot;/&gt;&lt;wsp:rsid wsp:val=&quot;00EF71BF&quot;/&gt;&lt;wsp:rsid wsp:val=&quot;00EF71FE&quot;/&gt;&lt;wsp:rsid wsp:val=&quot;00EF75D0&quot;/&gt;&lt;wsp:rsid wsp:val=&quot;00F00A3B&quot;/&gt;&lt;wsp:rsid wsp:val=&quot;00F00B53&quot;/&gt;&lt;wsp:rsid wsp:val=&quot;00F01832&quot;/&gt;&lt;wsp:rsid wsp:val=&quot;00F01EFD&quot;/&gt;&lt;wsp:rsid wsp:val=&quot;00F02A29&quot;/&gt;&lt;wsp:rsid wsp:val=&quot;00F02C43&quot;/&gt;&lt;wsp:rsid wsp:val=&quot;00F02D01&quot;/&gt;&lt;wsp:rsid wsp:val=&quot;00F02D28&quot;/&gt;&lt;wsp:rsid wsp:val=&quot;00F034AD&quot;/&gt;&lt;wsp:rsid wsp:val=&quot;00F0364B&quot;/&gt;&lt;wsp:rsid wsp:val=&quot;00F03B57&quot;/&gt;&lt;wsp:rsid wsp:val=&quot;00F03F5F&quot;/&gt;&lt;wsp:rsid wsp:val=&quot;00F042A8&quot;/&gt;&lt;wsp:rsid wsp:val=&quot;00F04B32&quot;/&gt;&lt;wsp:rsid wsp:val=&quot;00F04D13&quot;/&gt;&lt;wsp:rsid wsp:val=&quot;00F052F7&quot;/&gt;&lt;wsp:rsid wsp:val=&quot;00F0543B&quot;/&gt;&lt;wsp:rsid wsp:val=&quot;00F05DAB&quot;/&gt;&lt;wsp:rsid wsp:val=&quot;00F060BE&quot;/&gt;&lt;wsp:rsid wsp:val=&quot;00F06D5E&quot;/&gt;&lt;wsp:rsid wsp:val=&quot;00F07813&quot;/&gt;&lt;wsp:rsid wsp:val=&quot;00F07B3C&quot;/&gt;&lt;wsp:rsid wsp:val=&quot;00F07D4F&quot;/&gt;&lt;wsp:rsid wsp:val=&quot;00F102E5&quot;/&gt;&lt;wsp:rsid wsp:val=&quot;00F111A1&quot;/&gt;&lt;wsp:rsid wsp:val=&quot;00F11C3D&quot;/&gt;&lt;wsp:rsid wsp:val=&quot;00F12430&quot;/&gt;&lt;wsp:rsid wsp:val=&quot;00F12A4D&quot;/&gt;&lt;wsp:rsid wsp:val=&quot;00F138BE&quot;/&gt;&lt;wsp:rsid wsp:val=&quot;00F1480D&quot;/&gt;&lt;wsp:rsid wsp:val=&quot;00F14B21&quot;/&gt;&lt;wsp:rsid wsp:val=&quot;00F15225&quot;/&gt;&lt;wsp:rsid wsp:val=&quot;00F153F1&quot;/&gt;&lt;wsp:rsid wsp:val=&quot;00F1547D&quot;/&gt;&lt;wsp:rsid wsp:val=&quot;00F16D9A&quot;/&gt;&lt;wsp:rsid wsp:val=&quot;00F1723B&quot;/&gt;&lt;wsp:rsid wsp:val=&quot;00F1747A&quot;/&gt;&lt;wsp:rsid wsp:val=&quot;00F17CBD&quot;/&gt;&lt;wsp:rsid wsp:val=&quot;00F20231&quot;/&gt;&lt;wsp:rsid wsp:val=&quot;00F20514&quot;/&gt;&lt;wsp:rsid wsp:val=&quot;00F20AF1&quot;/&gt;&lt;wsp:rsid wsp:val=&quot;00F20C75&quot;/&gt;&lt;wsp:rsid wsp:val=&quot;00F20CEE&quot;/&gt;&lt;wsp:rsid wsp:val=&quot;00F2137E&quot;/&gt;&lt;wsp:rsid wsp:val=&quot;00F21E7B&quot;/&gt;&lt;wsp:rsid wsp:val=&quot;00F21FA9&quot;/&gt;&lt;wsp:rsid wsp:val=&quot;00F23166&quot;/&gt;&lt;wsp:rsid wsp:val=&quot;00F2332B&quot;/&gt;&lt;wsp:rsid wsp:val=&quot;00F236E4&quot;/&gt;&lt;wsp:rsid wsp:val=&quot;00F23BFF&quot;/&gt;&lt;wsp:rsid wsp:val=&quot;00F24890&quot;/&gt;&lt;wsp:rsid wsp:val=&quot;00F24B31&quot;/&gt;&lt;wsp:rsid wsp:val=&quot;00F24EA9&quot;/&gt;&lt;wsp:rsid wsp:val=&quot;00F2589A&quot;/&gt;&lt;wsp:rsid wsp:val=&quot;00F258E6&quot;/&gt;&lt;wsp:rsid wsp:val=&quot;00F27167&quot;/&gt;&lt;wsp:rsid wsp:val=&quot;00F27679&quot;/&gt;&lt;wsp:rsid wsp:val=&quot;00F2775D&quot;/&gt;&lt;wsp:rsid wsp:val=&quot;00F30882&quot;/&gt;&lt;wsp:rsid wsp:val=&quot;00F31A3F&quot;/&gt;&lt;wsp:rsid wsp:val=&quot;00F32383&quot;/&gt;&lt;wsp:rsid wsp:val=&quot;00F32EC8&quot;/&gt;&lt;wsp:rsid wsp:val=&quot;00F3329E&quot;/&gt;&lt;wsp:rsid wsp:val=&quot;00F33982&quot;/&gt;&lt;wsp:rsid wsp:val=&quot;00F34257&quot;/&gt;&lt;wsp:rsid wsp:val=&quot;00F3431D&quot;/&gt;&lt;wsp:rsid wsp:val=&quot;00F3433F&quot;/&gt;&lt;wsp:rsid wsp:val=&quot;00F35040&quot;/&gt;&lt;wsp:rsid wsp:val=&quot;00F35692&quot;/&gt;&lt;wsp:rsid wsp:val=&quot;00F36153&quot;/&gt;&lt;wsp:rsid wsp:val=&quot;00F36FAB&quot;/&gt;&lt;wsp:rsid wsp:val=&quot;00F36FC6&quot;/&gt;&lt;wsp:rsid wsp:val=&quot;00F37259&quot;/&gt;&lt;wsp:rsid wsp:val=&quot;00F40618&quot;/&gt;&lt;wsp:rsid wsp:val=&quot;00F40936&quot;/&gt;&lt;wsp:rsid wsp:val=&quot;00F41370&quot;/&gt;&lt;wsp:rsid wsp:val=&quot;00F4227F&quot;/&gt;&lt;wsp:rsid wsp:val=&quot;00F426E6&quot;/&gt;&lt;wsp:rsid wsp:val=&quot;00F43738&quot;/&gt;&lt;wsp:rsid wsp:val=&quot;00F437FC&quot;/&gt;&lt;wsp:rsid wsp:val=&quot;00F438B2&quot;/&gt;&lt;wsp:rsid wsp:val=&quot;00F43D70&quot;/&gt;&lt;wsp:rsid wsp:val=&quot;00F43F51&quot;/&gt;&lt;wsp:rsid wsp:val=&quot;00F44279&quot;/&gt;&lt;wsp:rsid wsp:val=&quot;00F44549&quot;/&gt;&lt;wsp:rsid wsp:val=&quot;00F45023&quot;/&gt;&lt;wsp:rsid wsp:val=&quot;00F45345&quot;/&gt;&lt;wsp:rsid wsp:val=&quot;00F45759&quot;/&gt;&lt;wsp:rsid wsp:val=&quot;00F45AEA&quot;/&gt;&lt;wsp:rsid wsp:val=&quot;00F46B91&quot;/&gt;&lt;wsp:rsid wsp:val=&quot;00F46BE4&quot;/&gt;&lt;wsp:rsid wsp:val=&quot;00F47305&quot;/&gt;&lt;wsp:rsid wsp:val=&quot;00F47C7B&quot;/&gt;&lt;wsp:rsid wsp:val=&quot;00F47CEF&quot;/&gt;&lt;wsp:rsid wsp:val=&quot;00F503C5&quot;/&gt;&lt;wsp:rsid wsp:val=&quot;00F506D4&quot;/&gt;&lt;wsp:rsid wsp:val=&quot;00F50B67&quot;/&gt;&lt;wsp:rsid wsp:val=&quot;00F51FAC&quot;/&gt;&lt;wsp:rsid wsp:val=&quot;00F529E2&quot;/&gt;&lt;wsp:rsid wsp:val=&quot;00F530CF&quot;/&gt;&lt;wsp:rsid wsp:val=&quot;00F532F7&quot;/&gt;&lt;wsp:rsid wsp:val=&quot;00F5481F&quot;/&gt;&lt;wsp:rsid wsp:val=&quot;00F5522D&quot;/&gt;&lt;wsp:rsid wsp:val=&quot;00F563E5&quot;/&gt;&lt;wsp:rsid wsp:val=&quot;00F5703F&quot;/&gt;&lt;wsp:rsid wsp:val=&quot;00F571B2&quot;/&gt;&lt;wsp:rsid wsp:val=&quot;00F5737D&quot;/&gt;&lt;wsp:rsid wsp:val=&quot;00F57F2F&quot;/&gt;&lt;wsp:rsid wsp:val=&quot;00F606A6&quot;/&gt;&lt;wsp:rsid wsp:val=&quot;00F608F2&quot;/&gt;&lt;wsp:rsid wsp:val=&quot;00F60D22&quot;/&gt;&lt;wsp:rsid wsp:val=&quot;00F60EF6&quot;/&gt;&lt;wsp:rsid wsp:val=&quot;00F60FB4&quot;/&gt;&lt;wsp:rsid wsp:val=&quot;00F61289&quot;/&gt;&lt;wsp:rsid wsp:val=&quot;00F61879&quot;/&gt;&lt;wsp:rsid wsp:val=&quot;00F61E7F&quot;/&gt;&lt;wsp:rsid wsp:val=&quot;00F623B3&quot;/&gt;&lt;wsp:rsid wsp:val=&quot;00F62896&quot;/&gt;&lt;wsp:rsid wsp:val=&quot;00F635FA&quot;/&gt;&lt;wsp:rsid wsp:val=&quot;00F63937&quot;/&gt;&lt;wsp:rsid wsp:val=&quot;00F6509D&quot;/&gt;&lt;wsp:rsid wsp:val=&quot;00F65E29&quot;/&gt;&lt;wsp:rsid wsp:val=&quot;00F6684C&quot;/&gt;&lt;wsp:rsid wsp:val=&quot;00F670B7&quot;/&gt;&lt;wsp:rsid wsp:val=&quot;00F6794F&quot;/&gt;&lt;wsp:rsid wsp:val=&quot;00F67F52&quot;/&gt;&lt;wsp:rsid wsp:val=&quot;00F70422&quot;/&gt;&lt;wsp:rsid wsp:val=&quot;00F7177F&quot;/&gt;&lt;wsp:rsid wsp:val=&quot;00F73692&quot;/&gt;&lt;wsp:rsid wsp:val=&quot;00F7408D&quot;/&gt;&lt;wsp:rsid wsp:val=&quot;00F7488C&quot;/&gt;&lt;wsp:rsid wsp:val=&quot;00F749FC&quot;/&gt;&lt;wsp:rsid wsp:val=&quot;00F74B8E&quot;/&gt;&lt;wsp:rsid wsp:val=&quot;00F751E2&quot;/&gt;&lt;wsp:rsid wsp:val=&quot;00F75BBD&quot;/&gt;&lt;wsp:rsid wsp:val=&quot;00F75C90&quot;/&gt;&lt;wsp:rsid wsp:val=&quot;00F75E9C&quot;/&gt;&lt;wsp:rsid wsp:val=&quot;00F776D9&quot;/&gt;&lt;wsp:rsid wsp:val=&quot;00F77F4A&quot;/&gt;&lt;wsp:rsid wsp:val=&quot;00F77F4E&quot;/&gt;&lt;wsp:rsid wsp:val=&quot;00F80FE6&quot;/&gt;&lt;wsp:rsid wsp:val=&quot;00F81AE5&quot;/&gt;&lt;wsp:rsid wsp:val=&quot;00F84338&quot;/&gt;&lt;wsp:rsid wsp:val=&quot;00F843E8&quot;/&gt;&lt;wsp:rsid wsp:val=&quot;00F8483D&quot;/&gt;&lt;wsp:rsid wsp:val=&quot;00F8596C&quot;/&gt;&lt;wsp:rsid wsp:val=&quot;00F863DA&quot;/&gt;&lt;wsp:rsid wsp:val=&quot;00F8670C&quot;/&gt;&lt;wsp:rsid wsp:val=&quot;00F86B7A&quot;/&gt;&lt;wsp:rsid wsp:val=&quot;00F900BA&quot;/&gt;&lt;wsp:rsid wsp:val=&quot;00F901CC&quot;/&gt;&lt;wsp:rsid wsp:val=&quot;00F90D03&quot;/&gt;&lt;wsp:rsid wsp:val=&quot;00F90E4D&quot;/&gt;&lt;wsp:rsid wsp:val=&quot;00F91840&quot;/&gt;&lt;wsp:rsid wsp:val=&quot;00F91AFF&quot;/&gt;&lt;wsp:rsid wsp:val=&quot;00F9207A&quot;/&gt;&lt;wsp:rsid wsp:val=&quot;00F9265D&quot;/&gt;&lt;wsp:rsid wsp:val=&quot;00F9266C&quot;/&gt;&lt;wsp:rsid wsp:val=&quot;00F928D7&quot;/&gt;&lt;wsp:rsid wsp:val=&quot;00F92949&quot;/&gt;&lt;wsp:rsid wsp:val=&quot;00F92A13&quot;/&gt;&lt;wsp:rsid wsp:val=&quot;00F930D8&quot;/&gt;&lt;wsp:rsid wsp:val=&quot;00F934DE&quot;/&gt;&lt;wsp:rsid wsp:val=&quot;00F939D5&quot;/&gt;&lt;wsp:rsid wsp:val=&quot;00F93A52&quot;/&gt;&lt;wsp:rsid wsp:val=&quot;00F94ED9&quot;/&gt;&lt;wsp:rsid wsp:val=&quot;00F958C0&quot;/&gt;&lt;wsp:rsid wsp:val=&quot;00F95B63&quot;/&gt;&lt;wsp:rsid wsp:val=&quot;00F96611&quot;/&gt;&lt;wsp:rsid wsp:val=&quot;00F96A7B&quot;/&gt;&lt;wsp:rsid wsp:val=&quot;00F96D78&quot;/&gt;&lt;wsp:rsid wsp:val=&quot;00F96F83&quot;/&gt;&lt;wsp:rsid wsp:val=&quot;00F9759A&quot;/&gt;&lt;wsp:rsid wsp:val=&quot;00F979B3&quot;/&gt;&lt;wsp:rsid wsp:val=&quot;00FA02F4&quot;/&gt;&lt;wsp:rsid wsp:val=&quot;00FA0720&quot;/&gt;&lt;wsp:rsid wsp:val=&quot;00FA09C9&quot;/&gt;&lt;wsp:rsid wsp:val=&quot;00FA0DE2&quot;/&gt;&lt;wsp:rsid wsp:val=&quot;00FA1D98&quot;/&gt;&lt;wsp:rsid wsp:val=&quot;00FA2529&quot;/&gt;&lt;wsp:rsid wsp:val=&quot;00FA29C6&quot;/&gt;&lt;wsp:rsid wsp:val=&quot;00FA2D8D&quot;/&gt;&lt;wsp:rsid wsp:val=&quot;00FA34E3&quot;/&gt;&lt;wsp:rsid wsp:val=&quot;00FA43D3&quot;/&gt;&lt;wsp:rsid wsp:val=&quot;00FA4989&quot;/&gt;&lt;wsp:rsid wsp:val=&quot;00FA498E&quot;/&gt;&lt;wsp:rsid wsp:val=&quot;00FA4B6B&quot;/&gt;&lt;wsp:rsid wsp:val=&quot;00FA4F4F&quot;/&gt;&lt;wsp:rsid wsp:val=&quot;00FA50DB&quot;/&gt;&lt;wsp:rsid wsp:val=&quot;00FA573E&quot;/&gt;&lt;wsp:rsid wsp:val=&quot;00FA57D4&quot;/&gt;&lt;wsp:rsid wsp:val=&quot;00FA5979&quot;/&gt;&lt;wsp:rsid wsp:val=&quot;00FA597D&quot;/&gt;&lt;wsp:rsid wsp:val=&quot;00FA7747&quot;/&gt;&lt;wsp:rsid wsp:val=&quot;00FA7CDF&quot;/&gt;&lt;wsp:rsid wsp:val=&quot;00FB0407&quot;/&gt;&lt;wsp:rsid wsp:val=&quot;00FB0D45&quot;/&gt;&lt;wsp:rsid wsp:val=&quot;00FB0D76&quot;/&gt;&lt;wsp:rsid wsp:val=&quot;00FB11DC&quot;/&gt;&lt;wsp:rsid wsp:val=&quot;00FB13E9&quot;/&gt;&lt;wsp:rsid wsp:val=&quot;00FB278B&quot;/&gt;&lt;wsp:rsid wsp:val=&quot;00FB402C&quot;/&gt;&lt;wsp:rsid wsp:val=&quot;00FB4049&quot;/&gt;&lt;wsp:rsid wsp:val=&quot;00FB409A&quot;/&gt;&lt;wsp:rsid wsp:val=&quot;00FB507F&quot;/&gt;&lt;wsp:rsid wsp:val=&quot;00FB5E47&quot;/&gt;&lt;wsp:rsid wsp:val=&quot;00FB67F5&quot;/&gt;&lt;wsp:rsid wsp:val=&quot;00FB6A5E&quot;/&gt;&lt;wsp:rsid wsp:val=&quot;00FB6A6B&quot;/&gt;&lt;wsp:rsid wsp:val=&quot;00FB6C85&quot;/&gt;&lt;wsp:rsid wsp:val=&quot;00FB78AD&quot;/&gt;&lt;wsp:rsid wsp:val=&quot;00FB7992&quot;/&gt;&lt;wsp:rsid wsp:val=&quot;00FB7ABF&quot;/&gt;&lt;wsp:rsid wsp:val=&quot;00FB7DA6&quot;/&gt;&lt;wsp:rsid wsp:val=&quot;00FB7F36&quot;/&gt;&lt;wsp:rsid wsp:val=&quot;00FC0148&quot;/&gt;&lt;wsp:rsid wsp:val=&quot;00FC1558&quot;/&gt;&lt;wsp:rsid wsp:val=&quot;00FC172B&quot;/&gt;&lt;wsp:rsid wsp:val=&quot;00FC1DA0&quot;/&gt;&lt;wsp:rsid wsp:val=&quot;00FC1E93&quot;/&gt;&lt;wsp:rsid wsp:val=&quot;00FC5D2C&quot;/&gt;&lt;wsp:rsid wsp:val=&quot;00FC6038&quot;/&gt;&lt;wsp:rsid wsp:val=&quot;00FC645D&quot;/&gt;&lt;wsp:rsid wsp:val=&quot;00FC7543&quot;/&gt;&lt;wsp:rsid wsp:val=&quot;00FC768F&quot;/&gt;&lt;wsp:rsid wsp:val=&quot;00FC7972&quot;/&gt;&lt;wsp:rsid wsp:val=&quot;00FC7BA9&quot;/&gt;&lt;wsp:rsid wsp:val=&quot;00FC7C23&quot;/&gt;&lt;wsp:rsid wsp:val=&quot;00FC7E2A&quot;/&gt;&lt;wsp:rsid wsp:val=&quot;00FC7FA3&quot;/&gt;&lt;wsp:rsid wsp:val=&quot;00FD04A5&quot;/&gt;&lt;wsp:rsid wsp:val=&quot;00FD0CEF&quot;/&gt;&lt;wsp:rsid wsp:val=&quot;00FD0E9A&quot;/&gt;&lt;wsp:rsid wsp:val=&quot;00FD10C1&quot;/&gt;&lt;wsp:rsid wsp:val=&quot;00FD11E7&quot;/&gt;&lt;wsp:rsid wsp:val=&quot;00FD19FA&quot;/&gt;&lt;wsp:rsid wsp:val=&quot;00FD1B4C&quot;/&gt;&lt;wsp:rsid wsp:val=&quot;00FD1FB2&quot;/&gt;&lt;wsp:rsid wsp:val=&quot;00FD2CF5&quot;/&gt;&lt;wsp:rsid wsp:val=&quot;00FD2D54&quot;/&gt;&lt;wsp:rsid wsp:val=&quot;00FD2DF5&quot;/&gt;&lt;wsp:rsid wsp:val=&quot;00FD313B&quot;/&gt;&lt;wsp:rsid wsp:val=&quot;00FD3F72&quot;/&gt;&lt;wsp:rsid wsp:val=&quot;00FD5286&quot;/&gt;&lt;wsp:rsid wsp:val=&quot;00FD6C2D&quot;/&gt;&lt;wsp:rsid wsp:val=&quot;00FD7A10&quot;/&gt;&lt;wsp:rsid wsp:val=&quot;00FE0053&quot;/&gt;&lt;wsp:rsid wsp:val=&quot;00FE02F7&quot;/&gt;&lt;wsp:rsid wsp:val=&quot;00FE0461&quot;/&gt;&lt;wsp:rsid wsp:val=&quot;00FE04D9&quot;/&gt;&lt;wsp:rsid wsp:val=&quot;00FE0DA2&quot;/&gt;&lt;wsp:rsid wsp:val=&quot;00FE0DEA&quot;/&gt;&lt;wsp:rsid wsp:val=&quot;00FE13BC&quot;/&gt;&lt;wsp:rsid wsp:val=&quot;00FE13F2&quot;/&gt;&lt;wsp:rsid wsp:val=&quot;00FE1D0D&quot;/&gt;&lt;wsp:rsid wsp:val=&quot;00FE1F04&quot;/&gt;&lt;wsp:rsid wsp:val=&quot;00FE2658&quot;/&gt;&lt;wsp:rsid wsp:val=&quot;00FE3590&quot;/&gt;&lt;wsp:rsid wsp:val=&quot;00FE3AAB&quot;/&gt;&lt;wsp:rsid wsp:val=&quot;00FE3ED2&quot;/&gt;&lt;wsp:rsid wsp:val=&quot;00FE4810&quot;/&gt;&lt;wsp:rsid wsp:val=&quot;00FE5092&quot;/&gt;&lt;wsp:rsid wsp:val=&quot;00FE5487&quot;/&gt;&lt;wsp:rsid wsp:val=&quot;00FE5741&quot;/&gt;&lt;wsp:rsid wsp:val=&quot;00FE57D7&quot;/&gt;&lt;wsp:rsid wsp:val=&quot;00FE585E&quot;/&gt;&lt;wsp:rsid wsp:val=&quot;00FE5BF5&quot;/&gt;&lt;wsp:rsid wsp:val=&quot;00FE61BD&quot;/&gt;&lt;wsp:rsid wsp:val=&quot;00FE6F1F&quot;/&gt;&lt;wsp:rsid wsp:val=&quot;00FE7985&quot;/&gt;&lt;wsp:rsid wsp:val=&quot;00FF08CD&quot;/&gt;&lt;wsp:rsid wsp:val=&quot;00FF099C&quot;/&gt;&lt;wsp:rsid wsp:val=&quot;00FF16AE&quot;/&gt;&lt;wsp:rsid wsp:val=&quot;00FF176A&quot;/&gt;&lt;wsp:rsid wsp:val=&quot;00FF2D75&quot;/&gt;&lt;wsp:rsid wsp:val=&quot;00FF3924&quot;/&gt;&lt;wsp:rsid wsp:val=&quot;00FF3EBA&quot;/&gt;&lt;wsp:rsid wsp:val=&quot;00FF41FE&quot;/&gt;&lt;wsp:rsid wsp:val=&quot;00FF43DC&quot;/&gt;&lt;wsp:rsid wsp:val=&quot;00FF4D01&quot;/&gt;&lt;wsp:rsid wsp:val=&quot;00FF512D&quot;/&gt;&lt;wsp:rsid wsp:val=&quot;00FF5B94&quot;/&gt;&lt;wsp:rsid wsp:val=&quot;00FF5C95&quot;/&gt;&lt;wsp:rsid wsp:val=&quot;00FF62DA&quot;/&gt;&lt;wsp:rsid wsp:val=&quot;00FF63EF&quot;/&gt;&lt;/wsp:rsids&gt;&lt;/w:docPr&gt;&lt;w:body&gt;&lt;wx:sect&gt;&lt;w:p wsp:rsidR=&quot;00000000&quot; wsp:rsidRDefault=&quot;0021433B&quot; wsp:rsidP=&quot;0021433B&quot;&gt;&lt;m:oMathPara&gt;&lt;m:oMath&gt;&lt;m:sSub&gt;&lt;m:sSubPr&gt;&lt;m:ctrlPr&gt;&lt;aml:annotation aml:id=&quot;0&quot; w:type=&quot;Word.Insertion&quot; aml:author=&quot;Author&quot;&gt;&lt;aml:content&gt;&lt;w:rPr&gt;&lt;w:rFonts w:ascii=&quot;Cambria Math&quot; w:h-ansi=&quot;Cambria Math&quot; w:cs=&quot;Times&quot;/&gt;&lt;wx:font wx:val=&quot;Cambria Math&quot;/&gt;&lt;w:i/&gt;&lt;w:noProof/&gt;&lt;w:sz w:val=&quot;24&quot;/&gt;&lt;w:sz-cs w:val=&quot;24&quot;/&gt;&lt;/w:rPr&gt;&lt;/aml:content&gt;&lt;/aml:annotation&gt;&lt;/m:ctrlPr&gt;&lt;/m:sSubPr&gt;&lt;m:e&gt;&lt;m:r&gt;&lt;aml:annotation aml:id=&quot;1&quot; w:type=&quot;Word.Insertion&quot; aml:author=&quot;Author&quot;&gt;&lt;aml:content&gt;&lt;w:rPr&gt;&lt;w:rFonts w:ascii=&quot;Cambria Math&quot; w:h-ansi=&quot;Cambria Math&quot; w:cs=&quot;Times&quot;/&gt;&lt;wx:font wx:val=&quot;Cambria Math&quot;/&gt;&lt;w:i/&gt;&lt;w:noProof/&gt;&lt;w:sz w:val=&quot;24&quot;/&gt;&lt;w:sz-cs w:val=&quot;24&quot;/&gt;&lt;/w:rPr&gt;&lt;m:t&gt;y&lt;/m:t&gt;&lt;/aml:content&gt;&lt;/aml:annotation&gt;&lt;/m:r&gt;&lt;/m:e&gt;&lt;m:sub&gt;&lt;m:r&gt;&lt;aml:annotation aml:id=&quot;2&quot; w:type=&quot;Word.Insertion&quot; aml:author=&quot;Author&quot;&gt;&lt;aml:content&gt;&lt;w:rPr&gt;&lt;w:rFonts w:ascii=&quot;Cambria Math&quot; w:h-ansi=&quot;Cambria Math&quot; w:cs=&quot;Times&quot;/&gt;&lt;wx:font wx:val=&quot;Cambria Math&quot;/&gt;&lt;w:i/&gt;&lt;w:noProof/&gt;&lt;w:sz w:val=&quot;24&quot;/&gt;&lt;w:sz-cs w:val=&quot;24&quot;/&gt;&lt;/w:rPr&gt;&lt;m:t&gt;i&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5438C6">
        <w:rPr>
          <w:rFonts w:ascii="Times" w:hAnsi="Times" w:cs="Times"/>
          <w:noProof/>
          <w:szCs w:val="24"/>
        </w:rPr>
        <w:instrText xml:space="preserve"> </w:instrText>
      </w:r>
      <w:r w:rsidRPr="005438C6">
        <w:rPr>
          <w:rFonts w:ascii="Times" w:hAnsi="Times" w:cs="Times"/>
          <w:noProof/>
          <w:szCs w:val="24"/>
        </w:rPr>
        <w:fldChar w:fldCharType="end"/>
      </w:r>
      <m:oMath>
        <m:sSub>
          <m:sSubPr>
            <m:ctrlPr>
              <w:rPr>
                <w:rFonts w:ascii="Cambria Math" w:hAnsi="Cambria Math" w:cs="Times"/>
                <w:i/>
                <w:noProof/>
                <w:szCs w:val="24"/>
              </w:rPr>
            </m:ctrlPr>
          </m:sSubPr>
          <m:e>
            <m:r>
              <w:rPr>
                <w:rFonts w:ascii="Cambria Math" w:hAnsi="Cambria Math" w:cs="Times"/>
                <w:noProof/>
                <w:szCs w:val="24"/>
              </w:rPr>
              <m:t>y</m:t>
            </m:r>
          </m:e>
          <m:sub>
            <m:r>
              <w:rPr>
                <w:rFonts w:ascii="Cambria Math" w:hAnsi="Cambria Math" w:cs="Times"/>
                <w:noProof/>
                <w:szCs w:val="24"/>
              </w:rPr>
              <m:t>i</m:t>
            </m:r>
          </m:sub>
        </m:sSub>
        <m:r>
          <w:rPr>
            <w:rFonts w:ascii="Cambria Math" w:hAnsi="Cambria Math" w:cs="Times"/>
            <w:noProof/>
            <w:szCs w:val="24"/>
          </w:rPr>
          <m:t xml:space="preserve"> </m:t>
        </m:r>
      </m:oMath>
      <w:r w:rsidRPr="005438C6">
        <w:rPr>
          <w:rFonts w:ascii="Times" w:hAnsi="Times" w:cs="Times"/>
          <w:noProof/>
          <w:szCs w:val="24"/>
        </w:rPr>
        <w:t>is either 1 or -1, and</w:t>
      </w:r>
      <w:r>
        <w:rPr>
          <w:rFonts w:ascii="Times" w:hAnsi="Times" w:cs="Times"/>
          <w:noProof/>
          <w:szCs w:val="24"/>
        </w:rPr>
        <w:t xml:space="preserve"> </w:t>
      </w:r>
      <m:oMath>
        <m:r>
          <w:rPr>
            <w:rFonts w:ascii="Cambria Math" w:hAnsi="Cambria Math" w:cs="Times"/>
            <w:noProof/>
            <w:szCs w:val="24"/>
          </w:rPr>
          <m:t xml:space="preserve">C </m:t>
        </m:r>
      </m:oMath>
      <w:r>
        <w:rPr>
          <w:rFonts w:ascii="Times" w:hAnsi="Times" w:cs="Times"/>
          <w:noProof/>
          <w:szCs w:val="24"/>
        </w:rPr>
        <w:t xml:space="preserve">is a hyperparameter </w:t>
      </w:r>
      <w:r w:rsidRPr="00623482">
        <w:rPr>
          <w:rFonts w:ascii="Times" w:hAnsi="Times" w:cs="Times"/>
          <w:noProof/>
          <w:szCs w:val="24"/>
        </w:rPr>
        <w:t xml:space="preserve">which </w:t>
      </w:r>
      <w:r w:rsidRPr="00623482">
        <w:rPr>
          <w:szCs w:val="24"/>
        </w:rPr>
        <w:t>determines the trade-off between maximizing the margin width and minimizing the associated error (Fig. 2A)</w:t>
      </w:r>
      <w:r w:rsidRPr="00623482">
        <w:rPr>
          <w:rFonts w:ascii="Times" w:hAnsi="Times" w:cs="Times"/>
          <w:szCs w:val="24"/>
        </w:rPr>
        <w:t xml:space="preserve">. </w:t>
      </w:r>
      <w:r w:rsidRPr="00623482">
        <w:rPr>
          <w:szCs w:val="24"/>
        </w:rPr>
        <w:t>This new</w:t>
      </w:r>
      <w:r w:rsidRPr="004E5525">
        <w:rPr>
          <w:szCs w:val="24"/>
        </w:rPr>
        <w:t xml:space="preserve"> cost function is then optimized, yielding the linear support vector expansion for the classifier (Eq. </w:t>
      </w:r>
      <w:r>
        <w:rPr>
          <w:szCs w:val="24"/>
        </w:rPr>
        <w:t>4</w:t>
      </w:r>
      <w:r w:rsidRPr="004E5525">
        <w:rPr>
          <w:szCs w:val="24"/>
        </w:rPr>
        <w:t>):</w:t>
      </w:r>
    </w:p>
    <w:p w14:paraId="0A771627" w14:textId="77777777" w:rsidR="00623482" w:rsidRPr="004E5525" w:rsidRDefault="00E23289" w:rsidP="00D14BAA">
      <w:pPr>
        <w:spacing w:before="0" w:after="0"/>
        <w:ind w:left="2160"/>
        <w:rPr>
          <w:szCs w:val="24"/>
        </w:rPr>
      </w:pPr>
      <w:r w:rsidRPr="00E23289">
        <w:rPr>
          <w:noProof/>
          <w:position w:val="-28"/>
          <w:szCs w:val="24"/>
        </w:rPr>
        <w:object w:dxaOrig="3260" w:dyaOrig="680" w14:anchorId="41F43A84">
          <v:shape id="_x0000_i1034" type="#_x0000_t75" alt="" style="width:162.65pt;height:33.9pt;mso-width-percent:0;mso-height-percent:0;mso-width-percent:0;mso-height-percent:0" o:ole="">
            <v:imagedata r:id="rId26" o:title=""/>
          </v:shape>
          <o:OLEObject Type="Embed" ProgID="Equation.3" ShapeID="_x0000_i1034" DrawAspect="Content" ObjectID="_1664540272" r:id="rId27"/>
        </w:object>
      </w:r>
      <w:r w:rsidR="00623482">
        <w:rPr>
          <w:noProof/>
          <w:szCs w:val="24"/>
        </w:rPr>
        <w:tab/>
      </w:r>
      <w:r w:rsidR="00623482">
        <w:rPr>
          <w:noProof/>
          <w:szCs w:val="24"/>
        </w:rPr>
        <w:tab/>
      </w:r>
      <w:r w:rsidR="00623482">
        <w:rPr>
          <w:noProof/>
          <w:szCs w:val="24"/>
        </w:rPr>
        <w:tab/>
      </w:r>
      <w:r w:rsidR="00623482">
        <w:rPr>
          <w:noProof/>
          <w:szCs w:val="24"/>
        </w:rPr>
        <w:tab/>
      </w:r>
      <w:r w:rsidR="00623482">
        <w:rPr>
          <w:noProof/>
          <w:szCs w:val="24"/>
        </w:rPr>
        <w:tab/>
        <w:t xml:space="preserve">       </w:t>
      </w:r>
      <w:r w:rsidR="00623482" w:rsidRPr="004E5525">
        <w:rPr>
          <w:noProof/>
          <w:szCs w:val="24"/>
        </w:rPr>
        <w:t>(</w:t>
      </w:r>
      <w:r w:rsidR="00623482">
        <w:rPr>
          <w:noProof/>
          <w:szCs w:val="24"/>
        </w:rPr>
        <w:t>4</w:t>
      </w:r>
      <w:r w:rsidR="00623482" w:rsidRPr="004E5525">
        <w:rPr>
          <w:noProof/>
          <w:szCs w:val="24"/>
        </w:rPr>
        <w:t>)</w:t>
      </w:r>
    </w:p>
    <w:p w14:paraId="15999170" w14:textId="77777777" w:rsidR="00623482" w:rsidRPr="00C834A8" w:rsidRDefault="00623482" w:rsidP="00D14BAA">
      <w:pPr>
        <w:spacing w:before="0" w:after="0"/>
        <w:rPr>
          <w:szCs w:val="24"/>
        </w:rPr>
      </w:pPr>
      <w:r w:rsidRPr="004E5525">
        <w:rPr>
          <w:szCs w:val="24"/>
        </w:rPr>
        <w:t>where</w:t>
      </w:r>
      <w:r>
        <w:rPr>
          <w:szCs w:val="24"/>
        </w:rPr>
        <w:t xml:space="preserve">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r>
          <w:rPr>
            <w:rFonts w:ascii="Cambria Math" w:hAnsi="Cambria Math"/>
            <w:szCs w:val="24"/>
          </w:rPr>
          <m:t xml:space="preserve"> </m:t>
        </m:r>
      </m:oMath>
      <w:r>
        <w:rPr>
          <w:szCs w:val="24"/>
        </w:rPr>
        <w:t xml:space="preserve">are the Lagrangian multipliers and </w:t>
      </w:r>
      <m:oMath>
        <m:r>
          <m:rPr>
            <m:sty m:val="bi"/>
          </m:rPr>
          <w:rPr>
            <w:rFonts w:ascii="Cambria Math" w:eastAsia="RMTMI" w:hAnsi="Cambria Math"/>
            <w:szCs w:val="24"/>
          </w:rPr>
          <m:t>w</m:t>
        </m:r>
      </m:oMath>
      <w:r w:rsidDel="003F3BB5">
        <w:rPr>
          <w:szCs w:val="24"/>
        </w:rPr>
        <w:t xml:space="preserve"> </w:t>
      </w:r>
      <w:r w:rsidRPr="004E5525">
        <w:rPr>
          <w:rFonts w:eastAsia="RMTMI"/>
          <w:i/>
          <w:iCs/>
          <w:szCs w:val="24"/>
        </w:rPr>
        <w:t xml:space="preserve"> </w:t>
      </w:r>
      <w:r w:rsidRPr="004E5525">
        <w:rPr>
          <w:szCs w:val="24"/>
        </w:rPr>
        <w:t xml:space="preserve">is </w:t>
      </w:r>
      <w:r>
        <w:rPr>
          <w:szCs w:val="24"/>
        </w:rPr>
        <w:t>re</w:t>
      </w:r>
      <w:r w:rsidRPr="004E5525">
        <w:rPr>
          <w:szCs w:val="24"/>
        </w:rPr>
        <w:t>written as a linear combination of the training patterns</w:t>
      </w:r>
      <w:r>
        <w:rPr>
          <w:szCs w:val="24"/>
        </w:rPr>
        <w:t xml:space="preserve"> (Nello and Shawe-Taylor, 2000).</w:t>
      </w:r>
      <w:r w:rsidRPr="00583310">
        <w:rPr>
          <w:szCs w:val="24"/>
        </w:rPr>
        <w:t xml:space="preserve"> </w:t>
      </w:r>
      <w:r w:rsidRPr="004E5525">
        <w:rPr>
          <w:szCs w:val="24"/>
        </w:rPr>
        <w:t xml:space="preserve">The constant </w:t>
      </w:r>
      <w:r w:rsidRPr="004E5525">
        <w:rPr>
          <w:i/>
          <w:szCs w:val="24"/>
        </w:rPr>
        <w:t>b</w:t>
      </w:r>
      <w:r w:rsidRPr="004E5525">
        <w:rPr>
          <w:szCs w:val="24"/>
        </w:rPr>
        <w:t xml:space="preserve"> can be found with the Karush-Kuhn-Tucker Conditions </w:t>
      </w:r>
      <w:r w:rsidRPr="00AB54B5">
        <w:rPr>
          <w:color w:val="000000"/>
          <w:szCs w:val="24"/>
        </w:rPr>
        <w:t xml:space="preserve">(Basak et al., 2007; Vapnik, 1995). </w:t>
      </w:r>
    </w:p>
    <w:p w14:paraId="5DB6750D" w14:textId="5F64213B" w:rsidR="00623482" w:rsidRDefault="00623482" w:rsidP="00D14BAA">
      <w:pPr>
        <w:spacing w:before="0" w:after="0"/>
        <w:rPr>
          <w:szCs w:val="24"/>
        </w:rPr>
      </w:pPr>
      <w:r>
        <w:rPr>
          <w:szCs w:val="24"/>
        </w:rPr>
        <w:tab/>
        <w:t xml:space="preserve">The linear support vector expansion cannot be used to describe nonlinear relationships between the explanatory and dependent </w:t>
      </w:r>
      <w:r w:rsidRPr="004E5525">
        <w:rPr>
          <w:szCs w:val="24"/>
        </w:rPr>
        <w:t xml:space="preserve">variables. To describe nonlinear datasets, kernel functions are used to map the data to higher dimensions where they exhibit linear patterns and the linear model can be applied in that </w:t>
      </w:r>
      <w:r w:rsidRPr="00AB54B5">
        <w:rPr>
          <w:color w:val="000000"/>
          <w:szCs w:val="24"/>
        </w:rPr>
        <w:t xml:space="preserve">feature space (Boser et al., 1992; Scholkopf and Smola, 2002). The Gaussian </w:t>
      </w:r>
      <w:r w:rsidRPr="004E5525">
        <w:rPr>
          <w:szCs w:val="24"/>
        </w:rPr>
        <w:t xml:space="preserve">radial basis function was </w:t>
      </w:r>
      <w:r>
        <w:rPr>
          <w:szCs w:val="24"/>
        </w:rPr>
        <w:t>chosen as the kernel function</w:t>
      </w:r>
      <w:r w:rsidRPr="004E5525">
        <w:rPr>
          <w:szCs w:val="24"/>
        </w:rPr>
        <w:t xml:space="preserve"> because of its computational efficiency</w:t>
      </w:r>
      <w:r>
        <w:rPr>
          <w:szCs w:val="24"/>
        </w:rPr>
        <w:t xml:space="preserve"> (Eq. 5),</w:t>
      </w:r>
      <w:r w:rsidRPr="003F3BB5">
        <w:rPr>
          <w:szCs w:val="24"/>
        </w:rPr>
        <w:t xml:space="preserve"> </w:t>
      </w:r>
    </w:p>
    <w:p w14:paraId="3BB568E9" w14:textId="77777777" w:rsidR="00623482" w:rsidRPr="004E5525" w:rsidRDefault="00623482" w:rsidP="00623482">
      <w:pPr>
        <w:spacing w:after="0" w:line="480" w:lineRule="auto"/>
        <w:rPr>
          <w:szCs w:val="24"/>
        </w:rPr>
      </w:pPr>
      <w:r>
        <w:rPr>
          <w:szCs w:val="24"/>
        </w:rPr>
        <w:t xml:space="preserve">                                                        </w:t>
      </w:r>
      <m:oMath>
        <m:r>
          <w:rPr>
            <w:rFonts w:ascii="Cambria Math" w:hAnsi="Cambria Math"/>
            <w:szCs w:val="24"/>
          </w:rPr>
          <m:t>K</m:t>
        </m:r>
        <m:d>
          <m:dPr>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exp</m:t>
            </m:r>
          </m:fName>
          <m:e>
            <m:d>
              <m:dPr>
                <m:ctrlPr>
                  <w:rPr>
                    <w:rFonts w:ascii="Cambria Math" w:hAnsi="Cambria Math"/>
                    <w:i/>
                    <w:szCs w:val="24"/>
                  </w:rPr>
                </m:ctrlPr>
              </m:dPr>
              <m:e>
                <m:r>
                  <w:rPr>
                    <w:rFonts w:ascii="Cambria Math" w:hAnsi="Cambria Math"/>
                    <w:szCs w:val="24"/>
                  </w:rPr>
                  <m:t>-γ</m:t>
                </m:r>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e>
                  <m:sup>
                    <m:r>
                      <w:rPr>
                        <w:rFonts w:ascii="Cambria Math" w:hAnsi="Cambria Math"/>
                        <w:szCs w:val="24"/>
                      </w:rPr>
                      <m:t>2</m:t>
                    </m:r>
                  </m:sup>
                </m:sSup>
              </m:e>
            </m:d>
            <m:r>
              <w:rPr>
                <w:rFonts w:ascii="Cambria Math" w:hAnsi="Cambria Math"/>
                <w:szCs w:val="24"/>
              </w:rPr>
              <m:t xml:space="preserve">   </m:t>
            </m:r>
          </m:e>
        </m:func>
      </m:oMath>
      <w:r>
        <w:rPr>
          <w:szCs w:val="24"/>
        </w:rPr>
        <w:t xml:space="preserve">                           </w:t>
      </w:r>
      <w:r w:rsidRPr="004E5525">
        <w:rPr>
          <w:szCs w:val="24"/>
        </w:rPr>
        <w:t>(</w:t>
      </w:r>
      <w:r>
        <w:rPr>
          <w:szCs w:val="24"/>
        </w:rPr>
        <w:t>5</w:t>
      </w:r>
      <w:r w:rsidRPr="004E5525">
        <w:rPr>
          <w:szCs w:val="24"/>
        </w:rPr>
        <w:t>)</w:t>
      </w:r>
    </w:p>
    <w:p w14:paraId="39868FC8" w14:textId="77777777" w:rsidR="00623482" w:rsidRDefault="00623482" w:rsidP="003349F3">
      <w:pPr>
        <w:spacing w:before="0" w:after="0"/>
        <w:rPr>
          <w:szCs w:val="24"/>
        </w:rPr>
      </w:pPr>
      <w:r>
        <w:rPr>
          <w:szCs w:val="24"/>
        </w:rPr>
        <w:t xml:space="preserve">where </w:t>
      </w:r>
      <w:r>
        <w:rPr>
          <w:rFonts w:ascii="Symbol" w:hAnsi="Symbol"/>
          <w:szCs w:val="24"/>
        </w:rPr>
        <w:t></w:t>
      </w:r>
      <w:r>
        <w:rPr>
          <w:rFonts w:ascii="Symbol" w:hAnsi="Symbol"/>
          <w:szCs w:val="24"/>
        </w:rPr>
        <w:t></w:t>
      </w:r>
      <w:r>
        <w:rPr>
          <w:szCs w:val="24"/>
        </w:rPr>
        <w:t xml:space="preserve">is the kernel parameter controlling the sensitivity of the kernel function. </w:t>
      </w:r>
    </w:p>
    <w:p w14:paraId="7A46BD06" w14:textId="3DA503FB" w:rsidR="00623482" w:rsidRDefault="00623482" w:rsidP="003349F3">
      <w:pPr>
        <w:spacing w:before="0" w:after="0"/>
        <w:ind w:firstLine="720"/>
        <w:rPr>
          <w:szCs w:val="24"/>
        </w:rPr>
      </w:pPr>
      <w:r w:rsidRPr="008C55E8">
        <w:rPr>
          <w:szCs w:val="24"/>
        </w:rPr>
        <w:t>SVM has two hyperparameters that cannot be determined from optimizatio</w:t>
      </w:r>
      <w:r w:rsidRPr="004433D0">
        <w:rPr>
          <w:szCs w:val="24"/>
        </w:rPr>
        <w:t>n: C and</w:t>
      </w:r>
      <w:r w:rsidRPr="00320726">
        <w:rPr>
          <w:szCs w:val="24"/>
        </w:rPr>
        <w:t xml:space="preserve"> </w:t>
      </w:r>
      <w:r w:rsidRPr="00320726">
        <w:rPr>
          <w:rFonts w:ascii="Symbol" w:hAnsi="Symbol"/>
          <w:szCs w:val="24"/>
        </w:rPr>
        <w:t></w:t>
      </w:r>
      <w:r w:rsidRPr="004433D0">
        <w:rPr>
          <w:rFonts w:ascii="Symbol" w:hAnsi="Symbol"/>
          <w:szCs w:val="24"/>
        </w:rPr>
        <w:t></w:t>
      </w:r>
      <w:r w:rsidRPr="004433D0">
        <w:rPr>
          <w:rFonts w:ascii="Symbol" w:hAnsi="Symbol"/>
          <w:szCs w:val="24"/>
        </w:rPr>
        <w:t></w:t>
      </w:r>
      <w:r w:rsidRPr="004433D0">
        <w:rPr>
          <w:szCs w:val="24"/>
        </w:rPr>
        <w:t>Both were determined with a grid search method on the training data.</w:t>
      </w:r>
      <w:r w:rsidRPr="008C55E8">
        <w:rPr>
          <w:szCs w:val="24"/>
        </w:rPr>
        <w:t xml:space="preserve"> </w:t>
      </w:r>
    </w:p>
    <w:p w14:paraId="7E968567" w14:textId="77777777" w:rsidR="003349F3" w:rsidRDefault="003349F3" w:rsidP="003349F3">
      <w:pPr>
        <w:spacing w:before="0" w:after="0"/>
        <w:ind w:firstLine="720"/>
        <w:rPr>
          <w:b/>
          <w:i/>
          <w:iCs/>
          <w:szCs w:val="24"/>
        </w:rPr>
      </w:pPr>
    </w:p>
    <w:p w14:paraId="06CE996D" w14:textId="310B9FBB" w:rsidR="00623482" w:rsidRDefault="00623482" w:rsidP="003349F3">
      <w:pPr>
        <w:spacing w:before="0" w:after="0"/>
        <w:rPr>
          <w:b/>
          <w:bCs/>
          <w:szCs w:val="24"/>
        </w:rPr>
      </w:pPr>
      <w:r w:rsidRPr="003349F3">
        <w:rPr>
          <w:b/>
          <w:bCs/>
          <w:szCs w:val="24"/>
        </w:rPr>
        <w:lastRenderedPageBreak/>
        <w:t>2.2.b. Relevance Vector Machine</w:t>
      </w:r>
    </w:p>
    <w:p w14:paraId="25FB9F67" w14:textId="77777777" w:rsidR="003349F3" w:rsidRPr="003349F3" w:rsidRDefault="003349F3" w:rsidP="003349F3">
      <w:pPr>
        <w:spacing w:before="0" w:after="0"/>
        <w:rPr>
          <w:b/>
          <w:bCs/>
          <w:szCs w:val="24"/>
        </w:rPr>
      </w:pPr>
    </w:p>
    <w:p w14:paraId="3EE0A305" w14:textId="77777777" w:rsidR="00623482" w:rsidRDefault="00623482" w:rsidP="003349F3">
      <w:pPr>
        <w:spacing w:before="0" w:after="0"/>
        <w:ind w:firstLine="720"/>
      </w:pPr>
      <w:r>
        <w:t xml:space="preserve">The </w:t>
      </w:r>
      <w:r w:rsidRPr="009C6C7B">
        <w:t>RVM</w:t>
      </w:r>
      <w:r>
        <w:t xml:space="preserve"> model</w:t>
      </w:r>
      <w:r w:rsidRPr="009C6C7B">
        <w:t xml:space="preserve"> has an identical functional form to SV</w:t>
      </w:r>
      <w:r>
        <w:t>M</w:t>
      </w:r>
      <w:r w:rsidRPr="009C6C7B">
        <w:t xml:space="preserve"> but uses </w:t>
      </w:r>
      <w:r>
        <w:t xml:space="preserve">a </w:t>
      </w:r>
      <w:r w:rsidRPr="009C6C7B">
        <w:t>B</w:t>
      </w:r>
      <w:r>
        <w:t>ayesian probabilistic framework to estimate the parameters (Tipping, 2001; Camps-Valls et al., 2006</w:t>
      </w:r>
      <w:r w:rsidRPr="009C6C7B">
        <w:t xml:space="preserve">). </w:t>
      </w:r>
      <w:r>
        <w:t xml:space="preserve">To obtain the maximum likelihood estimate of </w:t>
      </w:r>
      <w:r w:rsidR="00E23289" w:rsidRPr="00CB23D9">
        <w:rPr>
          <w:noProof/>
          <w:position w:val="-6"/>
        </w:rPr>
        <w:object w:dxaOrig="260" w:dyaOrig="220" w14:anchorId="6649BACF">
          <v:shape id="_x0000_i1035" type="#_x0000_t75" alt="" style="width:12.7pt;height:11pt;mso-width-percent:0;mso-height-percent:0;mso-width-percent:0;mso-height-percent:0" o:ole="">
            <v:imagedata r:id="rId28" o:title=""/>
          </v:shape>
          <o:OLEObject Type="Embed" ProgID="Equation.3" ShapeID="_x0000_i1035" DrawAspect="Content" ObjectID="_1664540273" r:id="rId29"/>
        </w:object>
      </w:r>
      <w:r>
        <w:t xml:space="preserve">, and to avoid overfitting, the Bayesian approach is taken to constrain the parameters by defining an explicit prior probability distribution over them. The prior probability distribution is chosen to be a Gaussian distribution, and RVM introduces </w:t>
      </w:r>
      <w:r w:rsidRPr="003349F3">
        <w:rPr>
          <w:iCs/>
        </w:rPr>
        <w:t xml:space="preserve">a vector to enforce a preference for smoothness. Then, the posterior estimate of the unknown parameters given the data is obtained using Bayes’ rule. Since the posterior probability can be evaluated exactly, RVM seeks to maximize the marginal likelihood </w:t>
      </w:r>
      <w:r>
        <w:t>with respect to the hyperparameters</w:t>
      </w:r>
      <w:r w:rsidRPr="004752EA">
        <w:t xml:space="preserve">. </w:t>
      </w:r>
      <w:r>
        <w:t>RVM typically uses much fewer basis functions than SVM. RVM was applied herein using the radial basis function as the kernel function</w:t>
      </w:r>
      <w:r w:rsidRPr="009C6C7B">
        <w:t>.</w:t>
      </w:r>
      <w:r>
        <w:t xml:space="preserve"> </w:t>
      </w:r>
    </w:p>
    <w:p w14:paraId="4ADAC80A" w14:textId="77777777" w:rsidR="00623482" w:rsidRPr="003349F3" w:rsidRDefault="00623482" w:rsidP="00623482">
      <w:pPr>
        <w:spacing w:after="0" w:line="480" w:lineRule="auto"/>
        <w:rPr>
          <w:b/>
          <w:bCs/>
          <w:iCs/>
          <w:szCs w:val="24"/>
        </w:rPr>
      </w:pPr>
      <w:r w:rsidRPr="003349F3">
        <w:rPr>
          <w:b/>
          <w:bCs/>
          <w:iCs/>
          <w:szCs w:val="24"/>
        </w:rPr>
        <w:t>2.2.c. Naïve Bayes</w:t>
      </w:r>
    </w:p>
    <w:p w14:paraId="4638FD93" w14:textId="77777777" w:rsidR="00623482" w:rsidRPr="004E5525" w:rsidRDefault="00623482" w:rsidP="003349F3">
      <w:pPr>
        <w:spacing w:before="0" w:after="0"/>
        <w:ind w:firstLine="720"/>
        <w:rPr>
          <w:szCs w:val="24"/>
        </w:rPr>
      </w:pPr>
      <w:r w:rsidRPr="004E5525">
        <w:rPr>
          <w:szCs w:val="24"/>
        </w:rPr>
        <w:t>The NB</w:t>
      </w:r>
      <w:r>
        <w:rPr>
          <w:szCs w:val="24"/>
        </w:rPr>
        <w:t xml:space="preserve"> classifier</w:t>
      </w:r>
      <w:r w:rsidRPr="004E5525">
        <w:rPr>
          <w:szCs w:val="24"/>
        </w:rPr>
        <w:t xml:space="preserve"> is a simple probabilistic classifier based on the Bayes’ Rule and requires strong “naïve” independence between </w:t>
      </w:r>
      <w:r w:rsidRPr="00AB54B5">
        <w:rPr>
          <w:color w:val="000000"/>
          <w:szCs w:val="24"/>
        </w:rPr>
        <w:t>the features (Maron</w:t>
      </w:r>
      <w:r>
        <w:rPr>
          <w:color w:val="000000"/>
          <w:szCs w:val="24"/>
        </w:rPr>
        <w:t>,</w:t>
      </w:r>
      <w:r w:rsidRPr="00AB54B5">
        <w:rPr>
          <w:color w:val="000000"/>
          <w:szCs w:val="24"/>
        </w:rPr>
        <w:t xml:space="preserve"> 1961</w:t>
      </w:r>
      <w:r>
        <w:rPr>
          <w:color w:val="000000"/>
          <w:szCs w:val="24"/>
        </w:rPr>
        <w:t>;</w:t>
      </w:r>
      <w:r w:rsidRPr="00AB54B5">
        <w:rPr>
          <w:color w:val="000000"/>
          <w:szCs w:val="24"/>
        </w:rPr>
        <w:t xml:space="preserve"> Hand and Yu</w:t>
      </w:r>
      <w:r>
        <w:rPr>
          <w:color w:val="000000"/>
          <w:szCs w:val="24"/>
        </w:rPr>
        <w:t>,</w:t>
      </w:r>
      <w:r w:rsidRPr="00AB54B5">
        <w:rPr>
          <w:color w:val="000000"/>
          <w:szCs w:val="24"/>
        </w:rPr>
        <w:t xml:space="preserve"> 2001). Given a new observation </w:t>
      </w:r>
      <w:r w:rsidRPr="004E5525">
        <w:rPr>
          <w:b/>
          <w:szCs w:val="24"/>
        </w:rPr>
        <w:t>x</w:t>
      </w:r>
      <w:r w:rsidRPr="00AB54B5">
        <w:rPr>
          <w:color w:val="000000"/>
          <w:szCs w:val="24"/>
        </w:rPr>
        <w:t xml:space="preserve">, it finds </w:t>
      </w:r>
      <w:r w:rsidRPr="004E5525">
        <w:rPr>
          <w:szCs w:val="24"/>
        </w:rPr>
        <w:t>the class</w:t>
      </w:r>
      <w:r>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Pr="004E5525">
        <w:rPr>
          <w:szCs w:val="24"/>
        </w:rPr>
        <w:t xml:space="preserve"> that maximizes</w:t>
      </w:r>
      <w:r>
        <w:rPr>
          <w:szCs w:val="24"/>
        </w:rPr>
        <w:t xml:space="preserve"> the conditional probability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r>
          <m:rPr>
            <m:sty m:val="bi"/>
          </m:rPr>
          <w:rPr>
            <w:rFonts w:ascii="Cambria Math" w:hAnsi="Cambria Math"/>
            <w:szCs w:val="24"/>
          </w:rPr>
          <m:t>x)</m:t>
        </m:r>
      </m:oMath>
      <w:r w:rsidRPr="004E5525">
        <w:rPr>
          <w:szCs w:val="24"/>
        </w:rPr>
        <w:t>,</w:t>
      </w:r>
      <w:r>
        <w:rPr>
          <w:szCs w:val="24"/>
        </w:rPr>
        <w:t xml:space="preserve"> the likelihood of a class given the observation. U</w:t>
      </w:r>
      <w:r w:rsidRPr="004E5525">
        <w:rPr>
          <w:szCs w:val="24"/>
        </w:rPr>
        <w:t xml:space="preserve">ses Bayes’ </w:t>
      </w:r>
      <w:r>
        <w:rPr>
          <w:szCs w:val="24"/>
        </w:rPr>
        <w:t>theorem, the conditional probability</w:t>
      </w:r>
      <w:r w:rsidRPr="004E5525">
        <w:rPr>
          <w:szCs w:val="24"/>
        </w:rPr>
        <w:t xml:space="preserve"> </w:t>
      </w:r>
      <w:r>
        <w:rPr>
          <w:szCs w:val="24"/>
        </w:rPr>
        <w:t>can be</w:t>
      </w:r>
      <w:r w:rsidRPr="004E5525">
        <w:rPr>
          <w:szCs w:val="24"/>
        </w:rPr>
        <w:t xml:space="preserve"> calculate</w:t>
      </w:r>
      <w:r>
        <w:rPr>
          <w:szCs w:val="24"/>
        </w:rPr>
        <w:t>d</w:t>
      </w:r>
      <w:r w:rsidRPr="004E5525">
        <w:rPr>
          <w:szCs w:val="24"/>
        </w:rPr>
        <w:t xml:space="preserve"> </w:t>
      </w:r>
      <w:r>
        <w:rPr>
          <w:szCs w:val="24"/>
        </w:rPr>
        <w:t>as follows (Eq. 6),</w:t>
      </w:r>
      <w:r w:rsidRPr="003F3BB5">
        <w:rPr>
          <w:szCs w:val="24"/>
        </w:rPr>
        <w:t xml:space="preserve"> </w:t>
      </w:r>
    </w:p>
    <w:p w14:paraId="1364D75B" w14:textId="7AABD45B" w:rsidR="00623482" w:rsidRDefault="00623482" w:rsidP="003349F3">
      <w:pPr>
        <w:spacing w:before="0" w:after="0"/>
        <w:ind w:firstLine="720"/>
        <w:jc w:val="center"/>
        <w:rPr>
          <w:szCs w:val="24"/>
        </w:rPr>
      </w:pP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e>
            <m:r>
              <m:rPr>
                <m:sty m:val="bi"/>
              </m:rPr>
              <w:rPr>
                <w:rFonts w:ascii="Cambria Math" w:hAnsi="Cambria Math"/>
                <w:szCs w:val="24"/>
              </w:rPr>
              <m:t>x</m:t>
            </m:r>
          </m:e>
        </m:d>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num>
          <m:den>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d>
          </m:den>
        </m:f>
      </m:oMath>
      <w:r w:rsidRPr="004E5525">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t>
      </w:r>
      <w:r w:rsidRPr="004E5525">
        <w:rPr>
          <w:szCs w:val="24"/>
        </w:rPr>
        <w:t>(</w:t>
      </w:r>
      <w:r>
        <w:rPr>
          <w:szCs w:val="24"/>
        </w:rPr>
        <w:t>6</w:t>
      </w:r>
      <w:r w:rsidRPr="004E5525">
        <w:rPr>
          <w:szCs w:val="24"/>
        </w:rPr>
        <w:t>)</w:t>
      </w:r>
    </w:p>
    <w:p w14:paraId="2CFE950E" w14:textId="77777777" w:rsidR="003349F3" w:rsidRDefault="003349F3" w:rsidP="003349F3">
      <w:pPr>
        <w:spacing w:before="0" w:after="0"/>
        <w:ind w:firstLine="720"/>
        <w:jc w:val="center"/>
        <w:rPr>
          <w:szCs w:val="24"/>
        </w:rPr>
      </w:pPr>
    </w:p>
    <w:p w14:paraId="1EA68791" w14:textId="584BBA38" w:rsidR="00623482" w:rsidRDefault="00623482" w:rsidP="003349F3">
      <w:pPr>
        <w:spacing w:before="0" w:after="0"/>
        <w:rPr>
          <w:szCs w:val="24"/>
        </w:rPr>
      </w:pPr>
      <w:r>
        <w:rPr>
          <w:szCs w:val="24"/>
        </w:rPr>
        <w:t xml:space="preserve">where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m:rPr>
            <m:sty m:val="bi"/>
          </m:rPr>
          <w:rPr>
            <w:rFonts w:ascii="Cambria Math" w:hAnsi="Cambria Math"/>
            <w:szCs w:val="24"/>
          </w:rPr>
          <m:t>)</m:t>
        </m:r>
      </m:oMath>
      <w:r>
        <w:rPr>
          <w:szCs w:val="24"/>
        </w:rPr>
        <w:t xml:space="preserve"> is the prior probability of observing a class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e>
            <m:sSub>
              <m:sSubPr>
                <m:ctrlPr>
                  <w:rPr>
                    <w:rFonts w:ascii="Cambria Math" w:hAnsi="Cambria Math"/>
                    <w:i/>
                    <w:szCs w:val="24"/>
                  </w:rPr>
                </m:ctrlPr>
              </m:sSubPr>
              <m:e>
                <m:r>
                  <w:rPr>
                    <w:rFonts w:ascii="Cambria Math" w:hAnsi="Cambria Math" w:hint="eastAsia"/>
                    <w:szCs w:val="24"/>
                  </w:rPr>
                  <m:t>C</m:t>
                </m:r>
              </m:e>
              <m:sub>
                <m:r>
                  <w:rPr>
                    <w:rFonts w:ascii="Cambria Math" w:hAnsi="Cambria Math" w:hint="eastAsia"/>
                    <w:szCs w:val="24"/>
                  </w:rPr>
                  <m:t>k</m:t>
                </m:r>
              </m:sub>
            </m:sSub>
          </m:e>
        </m:d>
      </m:oMath>
      <w:r w:rsidRPr="007B17E3">
        <w:rPr>
          <w:szCs w:val="24"/>
        </w:rPr>
        <w:t xml:space="preserve"> is the lik</w:t>
      </w:r>
      <w:r>
        <w:rPr>
          <w:szCs w:val="24"/>
        </w:rPr>
        <w:t xml:space="preserve">elihood of observing </w:t>
      </w:r>
      <w:r w:rsidRPr="004E5525">
        <w:rPr>
          <w:b/>
          <w:szCs w:val="24"/>
        </w:rPr>
        <w:t>x</w:t>
      </w:r>
      <w:r>
        <w:rPr>
          <w:szCs w:val="24"/>
        </w:rPr>
        <w:t xml:space="preserve">  given</w:t>
      </w:r>
      <w:r w:rsidRPr="004E5525">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and</w:t>
      </w:r>
      <w:r w:rsidRPr="00157106">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d>
      </m:oMath>
      <w:r>
        <w:rPr>
          <w:szCs w:val="24"/>
        </w:rPr>
        <w:t xml:space="preserve"> is the probability of observing</w:t>
      </w:r>
      <w:r w:rsidRPr="00157106">
        <w:rPr>
          <w:b/>
          <w:szCs w:val="24"/>
        </w:rPr>
        <w:t xml:space="preserve"> </w:t>
      </w:r>
      <w:r w:rsidRPr="004E5525">
        <w:rPr>
          <w:b/>
          <w:szCs w:val="24"/>
        </w:rPr>
        <w:t>x</w:t>
      </w:r>
      <w:r>
        <w:rPr>
          <w:szCs w:val="24"/>
        </w:rPr>
        <w:t>.  A</w:t>
      </w:r>
      <w:r w:rsidRPr="004E5525">
        <w:rPr>
          <w:szCs w:val="24"/>
        </w:rPr>
        <w:t>ssum</w:t>
      </w:r>
      <w:r>
        <w:rPr>
          <w:szCs w:val="24"/>
        </w:rPr>
        <w:t>ing</w:t>
      </w:r>
      <w:r w:rsidRPr="004E5525">
        <w:rPr>
          <w:szCs w:val="24"/>
        </w:rPr>
        <w:t xml:space="preserve"> strong naïve independence</w:t>
      </w:r>
      <w:r>
        <w:rPr>
          <w:szCs w:val="24"/>
        </w:rPr>
        <w:t>,</w:t>
      </w:r>
      <w:r w:rsidRPr="004E5525">
        <w:rPr>
          <w:szCs w:val="24"/>
        </w:rPr>
        <w:t xml:space="preserve"> the probabilistic chain rule </w:t>
      </w:r>
      <w:r>
        <w:rPr>
          <w:szCs w:val="24"/>
        </w:rPr>
        <w:t>can be</w:t>
      </w:r>
      <w:r w:rsidRPr="004E5525">
        <w:rPr>
          <w:szCs w:val="24"/>
        </w:rPr>
        <w:t xml:space="preserve"> used to transform the likelihood </w:t>
      </w: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oMath>
      <w:r>
        <w:rPr>
          <w:szCs w:val="24"/>
        </w:rPr>
        <w:t xml:space="preserve"> </w:t>
      </w:r>
      <w:r w:rsidRPr="004E5525">
        <w:rPr>
          <w:szCs w:val="24"/>
        </w:rPr>
        <w:t xml:space="preserve">of </w:t>
      </w:r>
      <w:r w:rsidRPr="004E5525">
        <w:rPr>
          <w:b/>
          <w:szCs w:val="24"/>
        </w:rPr>
        <w:t>x</w:t>
      </w:r>
      <w:r w:rsidRPr="004E5525">
        <w:rPr>
          <w:szCs w:val="24"/>
        </w:rPr>
        <w:t xml:space="preserve"> into the probabilities of each of the features of </w:t>
      </w:r>
      <w:r w:rsidRPr="004E5525">
        <w:rPr>
          <w:b/>
          <w:szCs w:val="24"/>
        </w:rPr>
        <w:t xml:space="preserve">x </w:t>
      </w:r>
      <w:r w:rsidRPr="004E5525">
        <w:rPr>
          <w:szCs w:val="24"/>
        </w:rPr>
        <w:t>given a class</w:t>
      </w:r>
      <w:r>
        <w:rPr>
          <w:szCs w:val="24"/>
        </w:rPr>
        <w:t xml:space="preserve"> (Eq. 7),</w:t>
      </w:r>
      <w:r w:rsidRPr="004E5525">
        <w:rPr>
          <w:szCs w:val="24"/>
        </w:rPr>
        <w:t xml:space="preserve"> </w:t>
      </w:r>
    </w:p>
    <w:p w14:paraId="6C33DB6B" w14:textId="77777777" w:rsidR="003349F3" w:rsidRPr="004E5525" w:rsidRDefault="003349F3" w:rsidP="003349F3">
      <w:pPr>
        <w:spacing w:before="0" w:after="0"/>
        <w:rPr>
          <w:szCs w:val="24"/>
        </w:rPr>
      </w:pPr>
    </w:p>
    <w:p w14:paraId="75AB806B" w14:textId="32E4A6DB" w:rsidR="00623482" w:rsidRDefault="00623482" w:rsidP="003349F3">
      <w:pPr>
        <w:spacing w:before="0" w:after="0"/>
        <w:ind w:firstLine="720"/>
        <w:rPr>
          <w:szCs w:val="24"/>
        </w:rPr>
      </w:pP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N</m:t>
            </m:r>
          </m:sup>
          <m:e>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e>
        </m:nary>
        <m:r>
          <w:rPr>
            <w:rFonts w:ascii="Cambria Math" w:hAnsi="Cambria Math"/>
            <w:szCs w:val="24"/>
          </w:rPr>
          <m:t>.</m:t>
        </m:r>
      </m:oMath>
      <w:r w:rsidRPr="004E5525">
        <w:rPr>
          <w:sz w:val="28"/>
          <w:szCs w:val="24"/>
        </w:rPr>
        <w:t xml:space="preserve">       </w:t>
      </w:r>
      <w:r w:rsidRPr="004E5525">
        <w:rPr>
          <w:szCs w:val="24"/>
        </w:rPr>
        <w:t xml:space="preserve"> </w:t>
      </w:r>
      <w:r>
        <w:rPr>
          <w:szCs w:val="24"/>
        </w:rPr>
        <w:tab/>
      </w:r>
      <w:r>
        <w:rPr>
          <w:szCs w:val="24"/>
        </w:rPr>
        <w:tab/>
      </w:r>
      <w:r>
        <w:rPr>
          <w:szCs w:val="24"/>
        </w:rPr>
        <w:tab/>
      </w:r>
      <w:r>
        <w:rPr>
          <w:szCs w:val="24"/>
        </w:rPr>
        <w:tab/>
        <w:t xml:space="preserve">   </w:t>
      </w:r>
      <w:r>
        <w:rPr>
          <w:szCs w:val="24"/>
        </w:rPr>
        <w:tab/>
        <w:t xml:space="preserve">                        </w:t>
      </w:r>
      <w:r w:rsidRPr="004E5525">
        <w:rPr>
          <w:szCs w:val="24"/>
        </w:rPr>
        <w:t>(</w:t>
      </w:r>
      <w:r>
        <w:rPr>
          <w:szCs w:val="24"/>
        </w:rPr>
        <w:t>7</w:t>
      </w:r>
      <w:r w:rsidRPr="004E5525">
        <w:rPr>
          <w:szCs w:val="24"/>
        </w:rPr>
        <w:t>)</w:t>
      </w:r>
    </w:p>
    <w:p w14:paraId="08E1DE6D" w14:textId="77777777" w:rsidR="003349F3" w:rsidRPr="004E5525" w:rsidRDefault="003349F3" w:rsidP="003349F3">
      <w:pPr>
        <w:spacing w:before="0" w:after="0"/>
        <w:ind w:firstLine="720"/>
        <w:rPr>
          <w:sz w:val="28"/>
          <w:szCs w:val="24"/>
        </w:rPr>
      </w:pPr>
    </w:p>
    <w:p w14:paraId="4F6A724B" w14:textId="77777777" w:rsidR="00623482" w:rsidRPr="004E5525" w:rsidRDefault="00623482" w:rsidP="003349F3">
      <w:pPr>
        <w:spacing w:before="0" w:after="0"/>
        <w:ind w:firstLine="720"/>
        <w:rPr>
          <w:szCs w:val="24"/>
        </w:rPr>
      </w:pPr>
      <w:r>
        <w:rPr>
          <w:szCs w:val="24"/>
        </w:rPr>
        <w:t>T</w:t>
      </w:r>
      <w:r w:rsidRPr="004E5525">
        <w:rPr>
          <w:szCs w:val="24"/>
        </w:rPr>
        <w:t>his study</w:t>
      </w:r>
      <w:r>
        <w:rPr>
          <w:szCs w:val="24"/>
        </w:rPr>
        <w:t xml:space="preserve"> used</w:t>
      </w:r>
      <w:r w:rsidRPr="004E5525">
        <w:rPr>
          <w:szCs w:val="24"/>
        </w:rPr>
        <w:t xml:space="preserve"> the Gaussian NB </w:t>
      </w:r>
      <w:r>
        <w:rPr>
          <w:szCs w:val="24"/>
        </w:rPr>
        <w:t>in which the</w:t>
      </w:r>
      <w:r w:rsidRPr="004E5525">
        <w:rPr>
          <w:szCs w:val="24"/>
        </w:rPr>
        <w:t xml:space="preserve"> Gaussian distribution</w:t>
      </w:r>
      <w:r>
        <w:rPr>
          <w:szCs w:val="24"/>
        </w:rPr>
        <w:t xml:space="preserve"> (Eq. 8), </w:t>
      </w:r>
    </w:p>
    <w:p w14:paraId="41AF96F7" w14:textId="0E9A4F38" w:rsidR="00623482" w:rsidRDefault="00623482" w:rsidP="003349F3">
      <w:pPr>
        <w:spacing w:before="0" w:after="0"/>
        <w:ind w:firstLine="720"/>
        <w:rPr>
          <w:szCs w:val="24"/>
        </w:rPr>
      </w:pPr>
      <w:r>
        <w:rPr>
          <w:szCs w:val="24"/>
        </w:rPr>
        <w:t xml:space="preserve">                               </w:t>
      </w:r>
      <w:r w:rsidRPr="004E5525">
        <w:rPr>
          <w:sz w:val="28"/>
          <w:szCs w:val="24"/>
        </w:rPr>
        <w:t xml:space="preserve"> </w:t>
      </w: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sup>
        </m:sSup>
      </m:oMath>
      <w:r w:rsidRPr="004E5525">
        <w:rPr>
          <w:szCs w:val="24"/>
        </w:rPr>
        <w:t xml:space="preserve">      </w:t>
      </w:r>
      <w:r>
        <w:rPr>
          <w:szCs w:val="24"/>
        </w:rPr>
        <w:tab/>
      </w:r>
      <w:r>
        <w:rPr>
          <w:szCs w:val="24"/>
        </w:rPr>
        <w:tab/>
      </w:r>
      <w:r>
        <w:rPr>
          <w:szCs w:val="24"/>
        </w:rPr>
        <w:tab/>
        <w:t xml:space="preserve">  </w:t>
      </w:r>
      <w:r>
        <w:rPr>
          <w:szCs w:val="24"/>
        </w:rPr>
        <w:tab/>
      </w:r>
      <w:r>
        <w:rPr>
          <w:szCs w:val="24"/>
        </w:rPr>
        <w:tab/>
        <w:t xml:space="preserve">            </w:t>
      </w:r>
      <w:r w:rsidRPr="004E5525">
        <w:rPr>
          <w:szCs w:val="24"/>
        </w:rPr>
        <w:t>(</w:t>
      </w:r>
      <w:r>
        <w:rPr>
          <w:szCs w:val="24"/>
        </w:rPr>
        <w:t>8</w:t>
      </w:r>
      <w:r w:rsidRPr="004E5525">
        <w:rPr>
          <w:szCs w:val="24"/>
        </w:rPr>
        <w:t>)</w:t>
      </w:r>
    </w:p>
    <w:p w14:paraId="083F54E8" w14:textId="77777777" w:rsidR="00623482" w:rsidRPr="0056089E" w:rsidRDefault="00623482" w:rsidP="003349F3">
      <w:pPr>
        <w:spacing w:before="0" w:after="0"/>
        <w:rPr>
          <w:szCs w:val="24"/>
        </w:rPr>
      </w:pPr>
      <w:r>
        <w:rPr>
          <w:szCs w:val="24"/>
        </w:rPr>
        <w:t>is assumed to underlie</w:t>
      </w:r>
      <w:r w:rsidRPr="004E5525">
        <w:rPr>
          <w:szCs w:val="24"/>
        </w:rPr>
        <w:t xml:space="preserve"> </w:t>
      </w:r>
      <w:r>
        <w:rPr>
          <w:szCs w:val="24"/>
        </w:rPr>
        <w:t>the sample distribution</w:t>
      </w:r>
      <w:r w:rsidRPr="004E5525">
        <w:rPr>
          <w:szCs w:val="24"/>
        </w:rPr>
        <w:t>.</w:t>
      </w:r>
      <w:r>
        <w:rPr>
          <w:szCs w:val="24"/>
        </w:rPr>
        <w:t xml:space="preserve"> </w:t>
      </w:r>
      <w:r w:rsidRPr="004E5525">
        <w:rPr>
          <w:szCs w:val="24"/>
        </w:rPr>
        <w:t>To train the NB</w:t>
      </w:r>
      <w:r>
        <w:rPr>
          <w:szCs w:val="24"/>
        </w:rPr>
        <w:t xml:space="preserve"> classifier</w:t>
      </w:r>
      <w:r w:rsidRPr="004E5525">
        <w:rPr>
          <w:szCs w:val="24"/>
        </w:rPr>
        <w:t>, the data were segmented by the classes, and the mean and standard</w:t>
      </w:r>
      <w:r w:rsidRPr="0056089E">
        <w:rPr>
          <w:szCs w:val="24"/>
        </w:rPr>
        <w:t xml:space="preserve"> deviation of each of the features for ea</w:t>
      </w:r>
      <w:r>
        <w:rPr>
          <w:szCs w:val="24"/>
        </w:rPr>
        <w:t>ch of the classes were calculated,</w:t>
      </w:r>
      <w:r w:rsidRPr="0056089E">
        <w:rPr>
          <w:szCs w:val="24"/>
        </w:rPr>
        <w:t xml:space="preserve"> giving a probability distribution for each of the </w:t>
      </w:r>
      <w:r>
        <w:rPr>
          <w:szCs w:val="24"/>
        </w:rPr>
        <w:t>classes</w:t>
      </w:r>
      <w:r w:rsidRPr="0056089E">
        <w:rPr>
          <w:szCs w:val="24"/>
        </w:rPr>
        <w:t xml:space="preserve">. </w:t>
      </w:r>
    </w:p>
    <w:p w14:paraId="00A8ED3A" w14:textId="77777777" w:rsidR="00623482" w:rsidRPr="003349F3" w:rsidRDefault="00623482" w:rsidP="00623482">
      <w:pPr>
        <w:spacing w:after="0" w:line="480" w:lineRule="auto"/>
        <w:rPr>
          <w:b/>
          <w:bCs/>
          <w:iCs/>
          <w:szCs w:val="24"/>
        </w:rPr>
      </w:pPr>
      <w:r w:rsidRPr="003349F3">
        <w:rPr>
          <w:b/>
          <w:bCs/>
          <w:iCs/>
          <w:szCs w:val="24"/>
        </w:rPr>
        <w:t>2.2.d. Artificial Neural Network</w:t>
      </w:r>
    </w:p>
    <w:p w14:paraId="6BA16C3C" w14:textId="77777777" w:rsidR="00623482" w:rsidRPr="004E5525" w:rsidRDefault="00623482" w:rsidP="003349F3">
      <w:pPr>
        <w:spacing w:before="0" w:after="0"/>
        <w:ind w:firstLine="720"/>
        <w:rPr>
          <w:szCs w:val="24"/>
        </w:rPr>
      </w:pPr>
      <w:r>
        <w:rPr>
          <w:szCs w:val="24"/>
        </w:rPr>
        <w:t xml:space="preserve">The </w:t>
      </w:r>
      <w:r w:rsidRPr="0056089E">
        <w:rPr>
          <w:szCs w:val="24"/>
        </w:rPr>
        <w:t xml:space="preserve">ANN is based on the feedforward multilayer perceptron architecture, consisting of an input layer, one </w:t>
      </w:r>
      <w:r w:rsidRPr="004E5525">
        <w:rPr>
          <w:szCs w:val="24"/>
        </w:rPr>
        <w:t>or more sets of hidden layers, and one output layer 5</w:t>
      </w:r>
      <w:r>
        <w:rPr>
          <w:szCs w:val="24"/>
        </w:rPr>
        <w:t xml:space="preserve"> (Hassoun, 1995; Schmidhuber, 2015)</w:t>
      </w:r>
      <w:r w:rsidRPr="004E5525">
        <w:rPr>
          <w:szCs w:val="24"/>
        </w:rPr>
        <w:t>. ANN can be turned into a classifier by discretizing the network’s output. The basic substructure of A</w:t>
      </w:r>
      <w:r>
        <w:rPr>
          <w:szCs w:val="24"/>
        </w:rPr>
        <w:t>NN</w:t>
      </w:r>
      <w:r w:rsidRPr="004E5525">
        <w:rPr>
          <w:szCs w:val="24"/>
        </w:rPr>
        <w:t xml:space="preserve"> is </w:t>
      </w:r>
      <w:r>
        <w:rPr>
          <w:szCs w:val="24"/>
        </w:rPr>
        <w:t xml:space="preserve">a </w:t>
      </w:r>
      <w:r w:rsidRPr="00623482">
        <w:rPr>
          <w:szCs w:val="24"/>
        </w:rPr>
        <w:t>perceptron (Fig. 2B). Each perceptron</w:t>
      </w:r>
      <w:r w:rsidRPr="004E5525">
        <w:rPr>
          <w:szCs w:val="24"/>
        </w:rPr>
        <w:t xml:space="preserve"> has an input (the outputs of the previous layer), a series of weights, a transfer function, and an output. A transfer function is applied to the dot product of the inputs and weights for each perceptron, giving an output for the next layer. The output</w:t>
      </w:r>
      <w:r w:rsidR="00E23289" w:rsidRPr="007B674B">
        <w:rPr>
          <w:noProof/>
          <w:position w:val="-14"/>
        </w:rPr>
        <w:object w:dxaOrig="400" w:dyaOrig="400" w14:anchorId="386D8E9B">
          <v:shape id="_x0000_i1036" type="#_x0000_t75" alt="" style="width:20.35pt;height:20.35pt;mso-width-percent:0;mso-height-percent:0;mso-width-percent:0;mso-height-percent:0" o:ole="">
            <v:imagedata r:id="rId30" o:title=""/>
          </v:shape>
          <o:OLEObject Type="Embed" ProgID="Equation.3" ShapeID="_x0000_i1036" DrawAspect="Content" ObjectID="_1664540274" r:id="rId31"/>
        </w:object>
      </w:r>
      <w:r w:rsidRPr="004E5525">
        <w:rPr>
          <w:szCs w:val="24"/>
        </w:rPr>
        <w:t xml:space="preserve"> for node j in layer l is</w:t>
      </w:r>
      <w:r>
        <w:rPr>
          <w:szCs w:val="24"/>
        </w:rPr>
        <w:t xml:space="preserve"> as follows (Eq. 9),</w:t>
      </w:r>
    </w:p>
    <w:p w14:paraId="2AC23369" w14:textId="77777777" w:rsidR="00623482" w:rsidRDefault="00E23289" w:rsidP="003349F3">
      <w:pPr>
        <w:spacing w:before="0" w:after="0"/>
        <w:ind w:firstLine="720"/>
        <w:jc w:val="center"/>
        <w:rPr>
          <w:szCs w:val="24"/>
        </w:rPr>
      </w:pPr>
      <w:r w:rsidRPr="00E23289">
        <w:rPr>
          <w:noProof/>
          <w:position w:val="-30"/>
          <w:szCs w:val="24"/>
        </w:rPr>
        <w:object w:dxaOrig="2780" w:dyaOrig="720" w14:anchorId="008B9CD8">
          <v:shape id="_x0000_i1037" type="#_x0000_t75" alt="" style="width:138.9pt;height:37.2pt;mso-width-percent:0;mso-height-percent:0;mso-width-percent:0;mso-height-percent:0" o:ole="">
            <v:imagedata r:id="rId32" o:title=""/>
          </v:shape>
          <o:OLEObject Type="Embed" ProgID="Equation.3" ShapeID="_x0000_i1037" DrawAspect="Content" ObjectID="_1664540275" r:id="rId33"/>
        </w:object>
      </w:r>
      <w:r w:rsidR="00623482" w:rsidRPr="004E5525">
        <w:rPr>
          <w:szCs w:val="24"/>
        </w:rPr>
        <w:t xml:space="preserve">   </w:t>
      </w:r>
      <w:r w:rsidR="00623482">
        <w:rPr>
          <w:szCs w:val="24"/>
        </w:rPr>
        <w:tab/>
      </w:r>
      <w:r w:rsidR="00623482">
        <w:rPr>
          <w:szCs w:val="24"/>
        </w:rPr>
        <w:tab/>
      </w:r>
      <w:r w:rsidR="00623482">
        <w:rPr>
          <w:szCs w:val="24"/>
        </w:rPr>
        <w:tab/>
      </w:r>
      <w:r w:rsidR="00623482">
        <w:rPr>
          <w:szCs w:val="24"/>
        </w:rPr>
        <w:tab/>
      </w:r>
      <w:r w:rsidR="00623482">
        <w:rPr>
          <w:szCs w:val="24"/>
        </w:rPr>
        <w:tab/>
        <w:t xml:space="preserve">      </w:t>
      </w:r>
      <w:r w:rsidR="00623482" w:rsidRPr="004E5525">
        <w:rPr>
          <w:szCs w:val="24"/>
        </w:rPr>
        <w:t>(</w:t>
      </w:r>
      <w:r w:rsidR="00623482">
        <w:rPr>
          <w:szCs w:val="24"/>
        </w:rPr>
        <w:t>9</w:t>
      </w:r>
      <w:r w:rsidR="00623482" w:rsidRPr="004E5525">
        <w:rPr>
          <w:szCs w:val="24"/>
        </w:rPr>
        <w:t>)</w:t>
      </w:r>
    </w:p>
    <w:p w14:paraId="773AFAAA" w14:textId="77777777" w:rsidR="00623482" w:rsidRDefault="00623482" w:rsidP="003349F3">
      <w:pPr>
        <w:spacing w:before="0" w:after="0"/>
        <w:rPr>
          <w:szCs w:val="24"/>
        </w:rPr>
      </w:pPr>
      <w:r>
        <w:rPr>
          <w:szCs w:val="24"/>
        </w:rPr>
        <w:t xml:space="preserve">where </w:t>
      </w:r>
      <w:r w:rsidRPr="003F1755">
        <w:rPr>
          <w:b/>
          <w:szCs w:val="24"/>
        </w:rPr>
        <w:t xml:space="preserve">x </w:t>
      </w:r>
      <w:r>
        <w:rPr>
          <w:szCs w:val="24"/>
        </w:rPr>
        <w:t xml:space="preserve">are the input variables, </w:t>
      </w:r>
      <w:r w:rsidR="00E23289" w:rsidRPr="007B17E3">
        <w:rPr>
          <w:noProof/>
          <w:position w:val="-14"/>
        </w:rPr>
        <w:object w:dxaOrig="560" w:dyaOrig="400" w14:anchorId="090C47B0">
          <v:shape id="_x0000_i1038" type="#_x0000_t75" alt="" style="width:28.8pt;height:20.4pt;mso-width-percent:0;mso-height-percent:0;mso-width-percent:0;mso-height-percent:0" o:ole="">
            <v:imagedata r:id="rId34" o:title=""/>
          </v:shape>
          <o:OLEObject Type="Embed" ProgID="Equation.3" ShapeID="_x0000_i1038" DrawAspect="Content" ObjectID="_1664540276" r:id="rId35"/>
        </w:object>
      </w:r>
      <w:r>
        <w:rPr>
          <w:szCs w:val="24"/>
        </w:rPr>
        <w:t xml:space="preserve"> is the output at layer (l-1), w</w:t>
      </w:r>
      <w:r>
        <w:rPr>
          <w:szCs w:val="24"/>
          <w:vertAlign w:val="subscript"/>
        </w:rPr>
        <w:t>ji</w:t>
      </w:r>
      <w:r>
        <w:rPr>
          <w:szCs w:val="24"/>
        </w:rPr>
        <w:t xml:space="preserve"> are the synaptic weights, and </w:t>
      </w:r>
      <w:r w:rsidR="00E23289" w:rsidRPr="00E23289">
        <w:rPr>
          <w:noProof/>
          <w:position w:val="-10"/>
          <w:szCs w:val="24"/>
        </w:rPr>
        <w:object w:dxaOrig="220" w:dyaOrig="260" w14:anchorId="134F5A3A">
          <v:shape id="_x0000_i1039" type="#_x0000_t75" alt="" style="width:11.1pt;height:13.5pt;mso-width-percent:0;mso-height-percent:0;mso-width-percent:0;mso-height-percent:0" o:ole="">
            <v:imagedata r:id="rId36" o:title=""/>
          </v:shape>
          <o:OLEObject Type="Embed" ProgID="Equation.3" ShapeID="_x0000_i1039" DrawAspect="Content" ObjectID="_1664540277" r:id="rId37"/>
        </w:object>
      </w:r>
      <w:r>
        <w:rPr>
          <w:noProof/>
          <w:szCs w:val="24"/>
        </w:rPr>
        <w:t xml:space="preserve"> </w:t>
      </w:r>
      <w:r>
        <w:rPr>
          <w:szCs w:val="24"/>
        </w:rPr>
        <w:t xml:space="preserve">is the activation function. </w:t>
      </w:r>
    </w:p>
    <w:p w14:paraId="2CAF3C74" w14:textId="3AE225BE" w:rsidR="00623482" w:rsidRDefault="00623482" w:rsidP="003349F3">
      <w:pPr>
        <w:spacing w:before="0" w:after="0"/>
        <w:ind w:firstLine="720"/>
      </w:pPr>
      <w:r w:rsidRPr="0056089E">
        <w:rPr>
          <w:szCs w:val="24"/>
        </w:rPr>
        <w:t xml:space="preserve">Initially, random numbers are assigned to </w:t>
      </w:r>
      <w:r>
        <w:rPr>
          <w:szCs w:val="24"/>
        </w:rPr>
        <w:t xml:space="preserve">the </w:t>
      </w:r>
      <w:r w:rsidRPr="0056089E">
        <w:rPr>
          <w:szCs w:val="24"/>
        </w:rPr>
        <w:t xml:space="preserve">synaptic weights. The </w:t>
      </w:r>
      <w:r>
        <w:rPr>
          <w:szCs w:val="24"/>
        </w:rPr>
        <w:t>weights are adjusted</w:t>
      </w:r>
      <w:r w:rsidRPr="0056089E">
        <w:rPr>
          <w:szCs w:val="24"/>
        </w:rPr>
        <w:t xml:space="preserve"> with the training data.</w:t>
      </w:r>
      <w:r>
        <w:rPr>
          <w:szCs w:val="24"/>
        </w:rPr>
        <w:t xml:space="preserve"> </w:t>
      </w:r>
      <w:r w:rsidRPr="0056089E">
        <w:rPr>
          <w:szCs w:val="24"/>
        </w:rPr>
        <w:t xml:space="preserve">There are two main steps to the training of the </w:t>
      </w:r>
      <w:r>
        <w:rPr>
          <w:szCs w:val="24"/>
        </w:rPr>
        <w:t>ANN</w:t>
      </w:r>
      <w:r w:rsidRPr="0056089E">
        <w:rPr>
          <w:szCs w:val="24"/>
        </w:rPr>
        <w:t>: forward computation and back</w:t>
      </w:r>
      <w:r>
        <w:rPr>
          <w:szCs w:val="24"/>
        </w:rPr>
        <w:t xml:space="preserve"> </w:t>
      </w:r>
      <w:r w:rsidRPr="0056089E">
        <w:rPr>
          <w:szCs w:val="24"/>
        </w:rPr>
        <w:t>pr</w:t>
      </w:r>
      <w:r>
        <w:rPr>
          <w:szCs w:val="24"/>
        </w:rPr>
        <w:t xml:space="preserve">opagation. </w:t>
      </w:r>
      <w:r w:rsidRPr="0056089E">
        <w:rPr>
          <w:szCs w:val="24"/>
        </w:rPr>
        <w:t>In forward propagation, input signals are propagated through the network, layer by layer. In back</w:t>
      </w:r>
      <w:r>
        <w:rPr>
          <w:szCs w:val="24"/>
        </w:rPr>
        <w:t xml:space="preserve"> </w:t>
      </w:r>
      <w:r w:rsidRPr="0056089E">
        <w:rPr>
          <w:szCs w:val="24"/>
        </w:rPr>
        <w:t xml:space="preserve">propagation, </w:t>
      </w:r>
      <w:r w:rsidRPr="004E5525">
        <w:rPr>
          <w:szCs w:val="24"/>
        </w:rPr>
        <w:t>the error for the entire network is calculated</w:t>
      </w:r>
      <w:r>
        <w:rPr>
          <w:szCs w:val="24"/>
        </w:rPr>
        <w:t xml:space="preserve"> (Werbos, 1990)</w:t>
      </w:r>
      <w:r w:rsidRPr="004E5525">
        <w:rPr>
          <w:szCs w:val="24"/>
        </w:rPr>
        <w:t>. T</w:t>
      </w:r>
      <w:del w:id="2" w:author="mingli" w:date="2020-10-15T20:16:00Z">
        <w:r w:rsidRPr="004E5525" w:rsidDel="003E0FE5">
          <w:rPr>
            <w:szCs w:val="24"/>
          </w:rPr>
          <w:delText>hen, t</w:delText>
        </w:r>
      </w:del>
      <w:r w:rsidRPr="004E5525">
        <w:rPr>
          <w:szCs w:val="24"/>
        </w:rPr>
        <w:t xml:space="preserve">he errors are computed for each neuron, and </w:t>
      </w:r>
      <w:del w:id="3" w:author="mingli" w:date="2020-10-15T20:15:00Z">
        <w:r w:rsidRPr="004E5525" w:rsidDel="003E0FE5">
          <w:rPr>
            <w:szCs w:val="24"/>
          </w:rPr>
          <w:delText xml:space="preserve">then </w:delText>
        </w:r>
      </w:del>
      <w:r w:rsidRPr="004E5525">
        <w:rPr>
          <w:szCs w:val="24"/>
        </w:rPr>
        <w:t xml:space="preserve">the local gradients for the synaptic weights of the network are calculated. Gradient descent is </w:t>
      </w:r>
      <w:r>
        <w:rPr>
          <w:szCs w:val="24"/>
        </w:rPr>
        <w:t xml:space="preserve">then </w:t>
      </w:r>
      <w:r w:rsidRPr="004E5525">
        <w:rPr>
          <w:szCs w:val="24"/>
        </w:rPr>
        <w:t>used to adjust the synaptic weights. These steps are repeated until the error reaches below a desired threshold.</w:t>
      </w:r>
      <w:r>
        <w:rPr>
          <w:szCs w:val="24"/>
        </w:rPr>
        <w:t xml:space="preserve"> </w:t>
      </w:r>
      <w:r w:rsidRPr="004E5525">
        <w:rPr>
          <w:szCs w:val="24"/>
        </w:rPr>
        <w:t>Herein, two hidden layers with 20 and 10 neurons were used in the ANN model.</w:t>
      </w:r>
      <w:r w:rsidRPr="009C6C7B">
        <w:t xml:space="preserve"> </w:t>
      </w:r>
    </w:p>
    <w:p w14:paraId="59AEE8CF" w14:textId="77777777" w:rsidR="00623482" w:rsidRPr="00331A23" w:rsidRDefault="00623482" w:rsidP="003349F3">
      <w:pPr>
        <w:spacing w:before="0" w:after="0"/>
        <w:ind w:firstLine="720"/>
        <w:rPr>
          <w:b/>
          <w:color w:val="000000"/>
          <w:szCs w:val="24"/>
        </w:rPr>
      </w:pPr>
      <w:r w:rsidRPr="00AB54B5">
        <w:rPr>
          <w:color w:val="000000"/>
          <w:szCs w:val="24"/>
        </w:rPr>
        <w:t>To implement these machine learning algorithms, open source R packages were used</w:t>
      </w:r>
      <w:r>
        <w:rPr>
          <w:color w:val="000000"/>
          <w:szCs w:val="24"/>
        </w:rPr>
        <w:t xml:space="preserve">: raster 3.0-7 </w:t>
      </w:r>
      <w:r w:rsidRPr="00AB54B5">
        <w:rPr>
          <w:color w:val="000000"/>
          <w:szCs w:val="24"/>
        </w:rPr>
        <w:t>(</w:t>
      </w:r>
      <w:r w:rsidRPr="00AE270D">
        <w:rPr>
          <w:color w:val="000000"/>
          <w:szCs w:val="24"/>
        </w:rPr>
        <w:t>Hijmans, 2017</w:t>
      </w:r>
      <w:r>
        <w:rPr>
          <w:color w:val="000000"/>
          <w:szCs w:val="24"/>
        </w:rPr>
        <w:t>), doParallel 1.0.15 (</w:t>
      </w:r>
      <w:r w:rsidRPr="00AE270D">
        <w:rPr>
          <w:color w:val="000000"/>
          <w:szCs w:val="24"/>
        </w:rPr>
        <w:t>Calaway, 2017</w:t>
      </w:r>
      <w:r>
        <w:rPr>
          <w:color w:val="000000"/>
          <w:szCs w:val="24"/>
        </w:rPr>
        <w:t>), Kernlab 0.9-29 (</w:t>
      </w:r>
      <w:r w:rsidRPr="00231B1E">
        <w:rPr>
          <w:szCs w:val="24"/>
        </w:rPr>
        <w:t>Karatzoglou</w:t>
      </w:r>
      <w:r>
        <w:rPr>
          <w:szCs w:val="24"/>
        </w:rPr>
        <w:t xml:space="preserve"> et al.,</w:t>
      </w:r>
      <w:r w:rsidRPr="00BB537A">
        <w:rPr>
          <w:szCs w:val="24"/>
        </w:rPr>
        <w:t xml:space="preserve"> </w:t>
      </w:r>
      <w:r>
        <w:rPr>
          <w:szCs w:val="24"/>
        </w:rPr>
        <w:t>2004), DMwR 0.4.1 (Torgo, 2010), PBSmapping 2.72.1 (</w:t>
      </w:r>
      <w:r w:rsidRPr="00BB537A">
        <w:rPr>
          <w:szCs w:val="24"/>
        </w:rPr>
        <w:t>Schnute</w:t>
      </w:r>
      <w:r>
        <w:rPr>
          <w:szCs w:val="24"/>
        </w:rPr>
        <w:t xml:space="preserve"> et al.</w:t>
      </w:r>
      <w:r>
        <w:rPr>
          <w:color w:val="000000"/>
          <w:szCs w:val="24"/>
        </w:rPr>
        <w:t xml:space="preserve">, 2017), e1071 </w:t>
      </w:r>
      <w:r w:rsidRPr="007A05EE">
        <w:rPr>
          <w:color w:val="000000"/>
          <w:szCs w:val="24"/>
        </w:rPr>
        <w:t>1.7-2</w:t>
      </w:r>
      <w:r>
        <w:rPr>
          <w:color w:val="000000"/>
          <w:szCs w:val="24"/>
        </w:rPr>
        <w:t xml:space="preserve"> (Meyer et al., 2019), neuralnet </w:t>
      </w:r>
      <w:r w:rsidRPr="00035B26">
        <w:rPr>
          <w:color w:val="000000"/>
          <w:szCs w:val="24"/>
        </w:rPr>
        <w:t>1.44.2</w:t>
      </w:r>
      <w:r>
        <w:rPr>
          <w:color w:val="000000"/>
          <w:szCs w:val="24"/>
        </w:rPr>
        <w:t xml:space="preserve"> (Fritsch et al., 2019), R 3.6.1 (</w:t>
      </w:r>
      <w:r w:rsidRPr="00AB54B5">
        <w:rPr>
          <w:color w:val="000000"/>
          <w:szCs w:val="24"/>
        </w:rPr>
        <w:t>R Core Team, 2017</w:t>
      </w:r>
      <w:r>
        <w:rPr>
          <w:color w:val="000000"/>
          <w:szCs w:val="24"/>
        </w:rPr>
        <w:t>)</w:t>
      </w:r>
      <w:r w:rsidRPr="00AB54B5">
        <w:rPr>
          <w:color w:val="000000"/>
          <w:szCs w:val="24"/>
        </w:rPr>
        <w:t>.</w:t>
      </w:r>
    </w:p>
    <w:p w14:paraId="26262FA8" w14:textId="77777777" w:rsidR="00623482" w:rsidRPr="003349F3" w:rsidRDefault="00623482" w:rsidP="009D4FB1">
      <w:pPr>
        <w:spacing w:after="0" w:line="480" w:lineRule="auto"/>
        <w:rPr>
          <w:b/>
          <w:iCs/>
          <w:color w:val="000000"/>
          <w:szCs w:val="24"/>
        </w:rPr>
      </w:pPr>
      <w:r w:rsidRPr="003349F3">
        <w:rPr>
          <w:b/>
          <w:iCs/>
          <w:color w:val="000000"/>
          <w:szCs w:val="24"/>
        </w:rPr>
        <w:t>2.3 Model Evaluation and Metrics</w:t>
      </w:r>
    </w:p>
    <w:p w14:paraId="75390B6B" w14:textId="62A6F7E8" w:rsidR="003026C2" w:rsidRPr="00CA2986" w:rsidRDefault="00623482" w:rsidP="009D4FB1">
      <w:pPr>
        <w:pStyle w:val="NormalWeb"/>
        <w:spacing w:before="0" w:beforeAutospacing="0" w:after="0" w:afterAutospacing="0"/>
        <w:ind w:firstLine="720"/>
        <w:rPr>
          <w:ins w:id="4" w:author="mingli" w:date="2020-10-14T17:20:00Z"/>
          <w:lang w:eastAsia="zh-CN"/>
        </w:rPr>
      </w:pPr>
      <w:r w:rsidRPr="00AB54B5">
        <w:rPr>
          <w:color w:val="000000"/>
        </w:rPr>
        <w:t xml:space="preserve">The predictive skill of the machine learning algorithms was evaluated using two approaches. First, a </w:t>
      </w:r>
      <w:ins w:id="5" w:author="mingli" w:date="2020-10-14T17:04:00Z">
        <w:r w:rsidR="003026C2">
          <w:rPr>
            <w:color w:val="000000"/>
          </w:rPr>
          <w:t xml:space="preserve">nested </w:t>
        </w:r>
      </w:ins>
      <w:r w:rsidRPr="00AB54B5">
        <w:rPr>
          <w:i/>
          <w:iCs/>
          <w:color w:val="000000"/>
        </w:rPr>
        <w:t>k</w:t>
      </w:r>
      <w:r w:rsidRPr="00AB54B5">
        <w:rPr>
          <w:color w:val="000000"/>
        </w:rPr>
        <w:t xml:space="preserve">-fold cross-validation approach </w:t>
      </w:r>
      <w:del w:id="6" w:author="mingli" w:date="2020-10-15T16:17:00Z">
        <w:r w:rsidRPr="00AB54B5" w:rsidDel="00CA2986">
          <w:rPr>
            <w:color w:val="000000"/>
          </w:rPr>
          <w:delText xml:space="preserve">that has been widely used in machine learning classification </w:delText>
        </w:r>
      </w:del>
      <w:r w:rsidRPr="00AB54B5">
        <w:rPr>
          <w:color w:val="000000"/>
        </w:rPr>
        <w:t>(</w:t>
      </w:r>
      <w:del w:id="7" w:author="mingli" w:date="2020-10-14T21:14:00Z">
        <w:r w:rsidRPr="00AB54B5" w:rsidDel="00594306">
          <w:rPr>
            <w:color w:val="000000"/>
          </w:rPr>
          <w:delText xml:space="preserve">Anguita et al., 2009; </w:delText>
        </w:r>
      </w:del>
      <w:r w:rsidRPr="00AB54B5">
        <w:rPr>
          <w:color w:val="000000"/>
        </w:rPr>
        <w:t>Cawley and Talbot</w:t>
      </w:r>
      <w:ins w:id="8" w:author="mingli" w:date="2020-10-14T21:13:00Z">
        <w:r w:rsidR="00594306">
          <w:rPr>
            <w:color w:val="000000"/>
          </w:rPr>
          <w:t>,</w:t>
        </w:r>
      </w:ins>
      <w:del w:id="9" w:author="mingli" w:date="2020-10-14T21:13:00Z">
        <w:r w:rsidRPr="00AB54B5" w:rsidDel="00594306">
          <w:rPr>
            <w:color w:val="000000"/>
          </w:rPr>
          <w:delText xml:space="preserve">, </w:delText>
        </w:r>
        <w:r w:rsidRPr="009D5408" w:rsidDel="00594306">
          <w:rPr>
            <w:color w:val="000000"/>
          </w:rPr>
          <w:delText>2004</w:delText>
        </w:r>
      </w:del>
      <w:ins w:id="10" w:author="mingli" w:date="2020-10-14T17:25:00Z">
        <w:r w:rsidR="00A00D27">
          <w:rPr>
            <w:color w:val="000000"/>
          </w:rPr>
          <w:t xml:space="preserve"> 2010</w:t>
        </w:r>
      </w:ins>
      <w:ins w:id="11" w:author="mingli" w:date="2020-10-14T17:31:00Z">
        <w:r w:rsidR="00A00D27">
          <w:rPr>
            <w:color w:val="000000"/>
          </w:rPr>
          <w:t>; Varma and Simon, 2006</w:t>
        </w:r>
      </w:ins>
      <w:ins w:id="12" w:author="mingli" w:date="2020-10-14T22:13:00Z">
        <w:r w:rsidR="000165CB">
          <w:rPr>
            <w:color w:val="000000"/>
          </w:rPr>
          <w:t>; Schratz et al., 2019</w:t>
        </w:r>
      </w:ins>
      <w:r w:rsidRPr="00AB54B5">
        <w:rPr>
          <w:color w:val="000000"/>
        </w:rPr>
        <w:t>) was applied. In this approach</w:t>
      </w:r>
      <w:r>
        <w:t xml:space="preserve">, </w:t>
      </w:r>
      <w:ins w:id="13" w:author="mingli" w:date="2020-10-14T21:17:00Z">
        <w:r w:rsidR="00594306" w:rsidRPr="00A00D27">
          <w:t xml:space="preserve">the dataset is split into </w:t>
        </w:r>
        <w:r w:rsidR="00594306" w:rsidRPr="00A00D27">
          <w:rPr>
            <w:i/>
            <w:iCs/>
          </w:rPr>
          <w:t>k</w:t>
        </w:r>
        <w:r w:rsidR="00594306">
          <w:t xml:space="preserve"> </w:t>
        </w:r>
        <w:r w:rsidR="00594306" w:rsidRPr="00A00D27">
          <w:t xml:space="preserve">outer folds and each fold is held out for testing while the remaining </w:t>
        </w:r>
        <w:r w:rsidR="00594306" w:rsidRPr="007A7C6D">
          <w:rPr>
            <w:rFonts w:ascii="Cambria Math" w:eastAsia="CambriaMath" w:hAnsi="Cambria Math" w:cs="Cambria Math"/>
          </w:rPr>
          <w:t>𝑘</w:t>
        </w:r>
        <w:r w:rsidR="00594306" w:rsidRPr="007A7C6D">
          <w:rPr>
            <w:rFonts w:eastAsia="CambriaMath"/>
          </w:rPr>
          <w:t xml:space="preserve"> −1 </w:t>
        </w:r>
        <w:r w:rsidR="00594306" w:rsidRPr="007A7C6D">
          <w:t>folds are merged and split into inner folds for training.</w:t>
        </w:r>
      </w:ins>
      <w:ins w:id="14" w:author="mingli" w:date="2020-10-14T21:18:00Z">
        <w:r w:rsidR="00594306">
          <w:t xml:space="preserve"> </w:t>
        </w:r>
      </w:ins>
      <w:ins w:id="15" w:author="mingli" w:date="2020-10-14T21:23:00Z">
        <w:r w:rsidR="00594306" w:rsidRPr="00594306">
          <w:rPr>
            <w:lang w:eastAsia="zh-CN"/>
          </w:rPr>
          <w:t xml:space="preserve">As such, the k-fold cross-validation procedure for model hyperparameter optimization is nested inside the </w:t>
        </w:r>
        <w:r w:rsidR="00594306" w:rsidRPr="00594306">
          <w:rPr>
            <w:i/>
            <w:iCs/>
            <w:lang w:eastAsia="zh-CN"/>
          </w:rPr>
          <w:t>k</w:t>
        </w:r>
        <w:r w:rsidR="00594306" w:rsidRPr="00594306">
          <w:rPr>
            <w:lang w:eastAsia="zh-CN"/>
          </w:rPr>
          <w:t xml:space="preserve">-fold cross-validation procedure for </w:t>
        </w:r>
        <w:del w:id="16" w:author="Xiaohong Wang" w:date="2020-10-18T15:21:00Z">
          <w:r w:rsidR="00594306" w:rsidRPr="00594306" w:rsidDel="005609A3">
            <w:rPr>
              <w:lang w:eastAsia="zh-CN"/>
            </w:rPr>
            <w:delText>model</w:delText>
          </w:r>
        </w:del>
      </w:ins>
      <w:ins w:id="17" w:author="Xiaohong Wang" w:date="2020-10-18T15:21:00Z">
        <w:r w:rsidR="005609A3">
          <w:rPr>
            <w:lang w:eastAsia="zh-CN"/>
          </w:rPr>
          <w:t>hyperparameter</w:t>
        </w:r>
      </w:ins>
      <w:ins w:id="18" w:author="mingli" w:date="2020-10-14T21:23:00Z">
        <w:r w:rsidR="00594306" w:rsidRPr="00594306">
          <w:rPr>
            <w:lang w:eastAsia="zh-CN"/>
          </w:rPr>
          <w:t xml:space="preserve"> selection.</w:t>
        </w:r>
      </w:ins>
      <w:ins w:id="19" w:author="mingli" w:date="2020-10-14T21:25:00Z">
        <w:r w:rsidR="009D4FB1" w:rsidRPr="009D4FB1">
          <w:t xml:space="preserve"> </w:t>
        </w:r>
        <w:r w:rsidR="009D4FB1">
          <w:t xml:space="preserve">Under this procedure, hyperparameter search </w:t>
        </w:r>
        <w:del w:id="20" w:author="Xiaohong Wang" w:date="2020-10-18T15:21:00Z">
          <w:r w:rsidR="009D4FB1" w:rsidDel="00EA3B6E">
            <w:delText>does not have an opportunity to</w:delText>
          </w:r>
        </w:del>
      </w:ins>
      <w:ins w:id="21" w:author="Xiaohong Wang" w:date="2020-10-18T15:21:00Z">
        <w:r w:rsidR="00EA3B6E">
          <w:t>cannot</w:t>
        </w:r>
      </w:ins>
      <w:bookmarkStart w:id="22" w:name="_GoBack"/>
      <w:bookmarkEnd w:id="22"/>
      <w:ins w:id="23" w:author="mingli" w:date="2020-10-14T21:25:00Z">
        <w:r w:rsidR="009D4FB1">
          <w:t xml:space="preserve"> overfit the dataset as it is only exposed to a subset of the dataset provided by the outer cross-validation procedure. </w:t>
        </w:r>
      </w:ins>
      <w:del w:id="24" w:author="mingli" w:date="2020-10-14T21:27:00Z">
        <w:r w:rsidDel="009D4FB1">
          <w:delText xml:space="preserve">the data are randomly subdivided into </w:delText>
        </w:r>
        <w:r w:rsidRPr="00F00C76" w:rsidDel="009D4FB1">
          <w:rPr>
            <w:i/>
          </w:rPr>
          <w:delText>k</w:delText>
        </w:r>
        <w:r w:rsidDel="009D4FB1">
          <w:delText xml:space="preserve"> disjointed subsets of equal size. Then, for each different combination of </w:delText>
        </w:r>
        <w:r w:rsidRPr="00E922D4" w:rsidDel="009D4FB1">
          <w:rPr>
            <w:i/>
            <w:iCs/>
          </w:rPr>
          <w:delText>k</w:delText>
        </w:r>
        <w:r w:rsidDel="009D4FB1">
          <w:delText xml:space="preserve">-1 of the </w:delText>
        </w:r>
        <w:r w:rsidRPr="00F00C76" w:rsidDel="009D4FB1">
          <w:rPr>
            <w:i/>
          </w:rPr>
          <w:delText>k</w:delText>
        </w:r>
        <w:r w:rsidDel="009D4FB1">
          <w:delText xml:space="preserve"> subsets, one of the </w:delText>
        </w:r>
        <w:r w:rsidRPr="00F00C76" w:rsidDel="009D4FB1">
          <w:rPr>
            <w:i/>
          </w:rPr>
          <w:delText>k</w:delText>
        </w:r>
        <w:r w:rsidDel="009D4FB1">
          <w:delText xml:space="preserve"> models is trained, and the test statistic for that model is evaluated on the </w:delText>
        </w:r>
        <w:r w:rsidRPr="00AB54B5" w:rsidDel="009D4FB1">
          <w:rPr>
            <w:color w:val="000000"/>
          </w:rPr>
          <w:delText xml:space="preserve">remaining subset (Stone, 1974; Geisser, 1975). </w:delText>
        </w:r>
      </w:del>
      <w:r w:rsidRPr="00AB54B5">
        <w:rPr>
          <w:color w:val="000000"/>
        </w:rPr>
        <w:t xml:space="preserve">The mean of the test statistics over all </w:t>
      </w:r>
      <w:r w:rsidRPr="00AB54B5">
        <w:rPr>
          <w:i/>
          <w:iCs/>
          <w:color w:val="000000"/>
        </w:rPr>
        <w:t>k</w:t>
      </w:r>
      <w:r w:rsidRPr="00AB54B5">
        <w:rPr>
          <w:color w:val="000000"/>
        </w:rPr>
        <w:t xml:space="preserve"> models is the cross-validation estimate. In this study, </w:t>
      </w:r>
      <w:r w:rsidRPr="00AB54B5">
        <w:rPr>
          <w:i/>
          <w:iCs/>
          <w:color w:val="000000"/>
        </w:rPr>
        <w:t>k</w:t>
      </w:r>
      <w:r w:rsidRPr="00AB54B5">
        <w:rPr>
          <w:color w:val="000000"/>
        </w:rPr>
        <w:t xml:space="preserve">=10 so that each subset spanned 2-years of data.  </w:t>
      </w:r>
    </w:p>
    <w:p w14:paraId="21FF0D6F" w14:textId="599A2EC8" w:rsidR="00623482" w:rsidRDefault="003D4111" w:rsidP="003026C2">
      <w:pPr>
        <w:spacing w:before="0" w:after="0"/>
        <w:ind w:firstLine="720"/>
        <w:rPr>
          <w:szCs w:val="24"/>
        </w:rPr>
      </w:pPr>
      <w:ins w:id="25" w:author="mingli" w:date="2020-10-14T21:47:00Z">
        <w:r>
          <w:rPr>
            <w:color w:val="000000"/>
            <w:szCs w:val="24"/>
          </w:rPr>
          <w:t xml:space="preserve">Second, </w:t>
        </w:r>
      </w:ins>
      <w:del w:id="26" w:author="mingli" w:date="2020-10-14T21:51:00Z">
        <w:r w:rsidR="00623482" w:rsidRPr="00AB54B5" w:rsidDel="008A4B9B">
          <w:rPr>
            <w:color w:val="000000"/>
            <w:szCs w:val="24"/>
          </w:rPr>
          <w:delText>The data are assumed to be independent</w:delText>
        </w:r>
      </w:del>
      <w:del w:id="27" w:author="mingli" w:date="2020-10-14T21:50:00Z">
        <w:r w:rsidR="00623482" w:rsidRPr="00AB54B5" w:rsidDel="008A4B9B">
          <w:rPr>
            <w:color w:val="000000"/>
            <w:szCs w:val="24"/>
          </w:rPr>
          <w:delText xml:space="preserve"> </w:delText>
        </w:r>
      </w:del>
      <w:del w:id="28" w:author="mingli" w:date="2020-10-14T21:51:00Z">
        <w:r w:rsidR="00623482" w:rsidRPr="00AB54B5" w:rsidDel="008A4B9B">
          <w:rPr>
            <w:color w:val="000000"/>
            <w:szCs w:val="24"/>
          </w:rPr>
          <w:delText xml:space="preserve">during the </w:delText>
        </w:r>
        <w:r w:rsidR="00623482" w:rsidRPr="00331A23" w:rsidDel="008A4B9B">
          <w:rPr>
            <w:i/>
            <w:iCs/>
            <w:color w:val="000000"/>
            <w:szCs w:val="24"/>
          </w:rPr>
          <w:delText>k</w:delText>
        </w:r>
        <w:r w:rsidR="00623482" w:rsidRPr="00AB54B5" w:rsidDel="008A4B9B">
          <w:rPr>
            <w:color w:val="000000"/>
            <w:szCs w:val="24"/>
          </w:rPr>
          <w:delText>-fold cross-validation. However, this assumption might be inappropriate for time series which may be auto</w:delText>
        </w:r>
        <w:r w:rsidR="00623482" w:rsidDel="008A4B9B">
          <w:rPr>
            <w:color w:val="000000"/>
            <w:szCs w:val="24"/>
          </w:rPr>
          <w:delText>-</w:delText>
        </w:r>
        <w:r w:rsidR="00623482" w:rsidRPr="00AB54B5" w:rsidDel="008A4B9B">
          <w:rPr>
            <w:color w:val="000000"/>
            <w:szCs w:val="24"/>
          </w:rPr>
          <w:delText>correlated. Thus</w:delText>
        </w:r>
        <w:r w:rsidR="00623482" w:rsidDel="008A4B9B">
          <w:rPr>
            <w:szCs w:val="24"/>
          </w:rPr>
          <w:delText xml:space="preserve">, </w:delText>
        </w:r>
      </w:del>
      <w:r w:rsidR="00623482">
        <w:rPr>
          <w:szCs w:val="24"/>
        </w:rPr>
        <w:t xml:space="preserve">the data herein were </w:t>
      </w:r>
      <w:del w:id="29" w:author="mingli" w:date="2020-10-14T21:51:00Z">
        <w:r w:rsidR="00623482" w:rsidDel="008A4B9B">
          <w:rPr>
            <w:szCs w:val="24"/>
          </w:rPr>
          <w:delText xml:space="preserve">further </w:delText>
        </w:r>
      </w:del>
      <w:r w:rsidR="00623482">
        <w:rPr>
          <w:szCs w:val="24"/>
        </w:rPr>
        <w:t xml:space="preserve">validated </w:t>
      </w:r>
      <w:del w:id="30" w:author="mingli" w:date="2020-10-14T21:51:00Z">
        <w:r w:rsidR="00623482" w:rsidDel="008A4B9B">
          <w:rPr>
            <w:szCs w:val="24"/>
          </w:rPr>
          <w:delText xml:space="preserve">by </w:delText>
        </w:r>
      </w:del>
      <w:ins w:id="31" w:author="mingli" w:date="2020-10-14T21:51:00Z">
        <w:r w:rsidR="008A4B9B">
          <w:rPr>
            <w:szCs w:val="24"/>
          </w:rPr>
          <w:t xml:space="preserve">using </w:t>
        </w:r>
      </w:ins>
      <w:r w:rsidR="00623482">
        <w:rPr>
          <w:szCs w:val="24"/>
        </w:rPr>
        <w:t xml:space="preserve">block cross-validation </w:t>
      </w:r>
      <w:ins w:id="32" w:author="mingli" w:date="2020-10-14T21:52:00Z">
        <w:r w:rsidR="008A4B9B">
          <w:rPr>
            <w:szCs w:val="24"/>
          </w:rPr>
          <w:t xml:space="preserve">approach </w:t>
        </w:r>
      </w:ins>
      <w:r w:rsidR="00623482" w:rsidRPr="00AB54B5">
        <w:rPr>
          <w:color w:val="000000"/>
          <w:szCs w:val="24"/>
        </w:rPr>
        <w:t>(Bergmeir and Benitex, 2012; Roberts</w:t>
      </w:r>
      <w:r w:rsidR="00623482">
        <w:rPr>
          <w:color w:val="000000"/>
          <w:szCs w:val="24"/>
        </w:rPr>
        <w:t>,</w:t>
      </w:r>
      <w:r w:rsidR="00623482" w:rsidRPr="00AB54B5">
        <w:rPr>
          <w:color w:val="000000"/>
          <w:szCs w:val="24"/>
        </w:rPr>
        <w:t xml:space="preserve"> 2017; Burman et al., 1994; Racine</w:t>
      </w:r>
      <w:r w:rsidR="00623482">
        <w:rPr>
          <w:color w:val="000000"/>
          <w:szCs w:val="24"/>
        </w:rPr>
        <w:t>,</w:t>
      </w:r>
      <w:r w:rsidR="00623482" w:rsidRPr="00AB54B5">
        <w:rPr>
          <w:color w:val="000000"/>
          <w:szCs w:val="24"/>
        </w:rPr>
        <w:t xml:space="preserve"> 2000)</w:t>
      </w:r>
      <w:r w:rsidR="00623482">
        <w:rPr>
          <w:szCs w:val="24"/>
        </w:rPr>
        <w:t xml:space="preserve">. </w:t>
      </w:r>
      <w:ins w:id="33" w:author="mingli" w:date="2020-10-14T22:02:00Z">
        <w:r w:rsidR="00647F19">
          <w:rPr>
            <w:szCs w:val="24"/>
          </w:rPr>
          <w:t>To ensure independence between cross-validation folds</w:t>
        </w:r>
      </w:ins>
      <w:ins w:id="34" w:author="mingli" w:date="2020-10-14T22:03:00Z">
        <w:r w:rsidR="00647F19">
          <w:rPr>
            <w:szCs w:val="24"/>
          </w:rPr>
          <w:t xml:space="preserve"> in the time series data</w:t>
        </w:r>
      </w:ins>
      <w:ins w:id="35" w:author="mingli" w:date="2020-10-14T22:02:00Z">
        <w:r w:rsidR="00647F19">
          <w:rPr>
            <w:szCs w:val="24"/>
          </w:rPr>
          <w:t xml:space="preserve">, </w:t>
        </w:r>
      </w:ins>
      <w:ins w:id="36" w:author="mingli" w:date="2020-10-14T22:03:00Z">
        <w:r w:rsidR="00647F19">
          <w:rPr>
            <w:szCs w:val="24"/>
          </w:rPr>
          <w:t xml:space="preserve">blocks </w:t>
        </w:r>
      </w:ins>
      <w:ins w:id="37" w:author="mingli" w:date="2020-10-14T22:10:00Z">
        <w:r w:rsidR="00647F19">
          <w:rPr>
            <w:szCs w:val="24"/>
          </w:rPr>
          <w:t>are</w:t>
        </w:r>
      </w:ins>
      <w:ins w:id="38" w:author="mingli" w:date="2020-10-14T22:05:00Z">
        <w:r w:rsidR="00647F19">
          <w:rPr>
            <w:szCs w:val="24"/>
          </w:rPr>
          <w:t xml:space="preserve"> drawn </w:t>
        </w:r>
      </w:ins>
      <w:ins w:id="39" w:author="mingli" w:date="2020-10-14T22:11:00Z">
        <w:r w:rsidR="005D3DBC">
          <w:rPr>
            <w:szCs w:val="24"/>
          </w:rPr>
          <w:t xml:space="preserve">over time </w:t>
        </w:r>
      </w:ins>
      <w:ins w:id="40" w:author="mingli" w:date="2020-10-14T22:05:00Z">
        <w:r w:rsidR="00647F19">
          <w:rPr>
            <w:szCs w:val="24"/>
          </w:rPr>
          <w:t>to produce time-slice blocks of similar duration.</w:t>
        </w:r>
      </w:ins>
      <w:ins w:id="41" w:author="mingli" w:date="2020-10-14T22:03:00Z">
        <w:r w:rsidR="00647F19">
          <w:rPr>
            <w:szCs w:val="24"/>
          </w:rPr>
          <w:t xml:space="preserve"> </w:t>
        </w:r>
      </w:ins>
      <w:r w:rsidR="00623482">
        <w:rPr>
          <w:szCs w:val="24"/>
        </w:rPr>
        <w:t xml:space="preserve">To do this, </w:t>
      </w:r>
      <w:r w:rsidR="00623482" w:rsidRPr="00AB54B5">
        <w:rPr>
          <w:color w:val="000000"/>
          <w:szCs w:val="24"/>
        </w:rPr>
        <w:t xml:space="preserve">the data were divided by chronological order into 10 subsets of 2-years each: 1998-1999, 2000-2001… 2017-2018. In one iteration of the cross-validation procedure, the models were trained on the data from 1998-2016 and then tested </w:t>
      </w:r>
      <w:r w:rsidR="00623482">
        <w:rPr>
          <w:szCs w:val="24"/>
        </w:rPr>
        <w:t xml:space="preserve">on data from 2017-2018. This procedure was repeated for all the 2-year blocks. </w:t>
      </w:r>
    </w:p>
    <w:p w14:paraId="50B32727" w14:textId="625AB020" w:rsidR="00623482" w:rsidRDefault="00623482" w:rsidP="003349F3">
      <w:pPr>
        <w:autoSpaceDE w:val="0"/>
        <w:autoSpaceDN w:val="0"/>
        <w:adjustRightInd w:val="0"/>
        <w:spacing w:before="0" w:after="0"/>
        <w:ind w:firstLine="720"/>
        <w:rPr>
          <w:szCs w:val="24"/>
        </w:rPr>
      </w:pPr>
      <w:del w:id="42" w:author="mingli" w:date="2020-10-15T20:18:00Z">
        <w:r w:rsidDel="003E0FE5">
          <w:rPr>
            <w:szCs w:val="24"/>
          </w:rPr>
          <w:delText xml:space="preserve">Four </w:delText>
        </w:r>
      </w:del>
      <w:ins w:id="43" w:author="mingli" w:date="2020-10-15T20:18:00Z">
        <w:r w:rsidR="003E0FE5">
          <w:rPr>
            <w:szCs w:val="24"/>
          </w:rPr>
          <w:t xml:space="preserve">Three </w:t>
        </w:r>
      </w:ins>
      <w:r>
        <w:rPr>
          <w:szCs w:val="24"/>
        </w:rPr>
        <w:t xml:space="preserve">metrics were used to evaluate the performance of the machine learning classifiers in predicting </w:t>
      </w:r>
      <w:r w:rsidRPr="00493A62">
        <w:rPr>
          <w:i/>
          <w:szCs w:val="24"/>
        </w:rPr>
        <w:t xml:space="preserve">K. </w:t>
      </w:r>
      <w:r>
        <w:rPr>
          <w:i/>
          <w:szCs w:val="24"/>
        </w:rPr>
        <w:t>b</w:t>
      </w:r>
      <w:r w:rsidRPr="00493A62">
        <w:rPr>
          <w:i/>
          <w:szCs w:val="24"/>
        </w:rPr>
        <w:t xml:space="preserve">revis </w:t>
      </w:r>
      <w:r>
        <w:rPr>
          <w:szCs w:val="24"/>
        </w:rPr>
        <w:t>blooms (Sun et al., 2009; Powers, 2011).  Accuracy measures the overall accuracy of the prediction (Eq. 10),</w:t>
      </w:r>
      <w:r w:rsidRPr="003F3BB5">
        <w:rPr>
          <w:szCs w:val="24"/>
        </w:rPr>
        <w:t xml:space="preserve"> </w:t>
      </w:r>
    </w:p>
    <w:p w14:paraId="03F1D61E" w14:textId="1ABE3C0E" w:rsidR="00623482" w:rsidRDefault="00623482" w:rsidP="00623482">
      <w:pPr>
        <w:autoSpaceDE w:val="0"/>
        <w:autoSpaceDN w:val="0"/>
        <w:adjustRightInd w:val="0"/>
        <w:spacing w:after="0" w:line="480" w:lineRule="auto"/>
        <w:rPr>
          <w:szCs w:val="24"/>
        </w:rPr>
      </w:pPr>
      <w:r>
        <w:rPr>
          <w:szCs w:val="24"/>
        </w:rPr>
        <w:tab/>
      </w:r>
      <m:oMath>
        <m:r>
          <w:rPr>
            <w:rFonts w:ascii="Cambria Math" w:hAnsi="Cambria Math"/>
            <w:szCs w:val="24"/>
          </w:rPr>
          <m:t>A=</m:t>
        </m:r>
        <m:f>
          <m:fPr>
            <m:ctrlPr>
              <w:rPr>
                <w:rFonts w:ascii="Cambria Math" w:hAnsi="Cambria Math"/>
                <w:i/>
                <w:szCs w:val="24"/>
              </w:rPr>
            </m:ctrlPr>
          </m:fPr>
          <m:num>
            <m:r>
              <w:rPr>
                <w:rFonts w:ascii="Cambria Math" w:hAnsi="Cambria Math"/>
                <w:szCs w:val="24"/>
              </w:rPr>
              <m:t>TrPos+TrNeg</m:t>
            </m:r>
          </m:num>
          <m:den>
            <m:r>
              <w:rPr>
                <w:rFonts w:ascii="Cambria Math" w:hAnsi="Cambria Math"/>
                <w:szCs w:val="24"/>
              </w:rPr>
              <m:t>TrPos+FNeg+TrNeg+FPos</m:t>
            </m:r>
          </m:den>
        </m:f>
      </m:oMath>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(10)</w:t>
      </w:r>
    </w:p>
    <w:p w14:paraId="6FAFF34B" w14:textId="77777777" w:rsidR="00623482" w:rsidRDefault="00623482" w:rsidP="003349F3">
      <w:pPr>
        <w:autoSpaceDE w:val="0"/>
        <w:autoSpaceDN w:val="0"/>
        <w:adjustRightInd w:val="0"/>
        <w:spacing w:before="0" w:after="0"/>
        <w:rPr>
          <w:szCs w:val="24"/>
        </w:rPr>
      </w:pPr>
      <w:r>
        <w:rPr>
          <w:szCs w:val="24"/>
        </w:rPr>
        <w:t xml:space="preserve">where </w:t>
      </w:r>
      <w:r w:rsidRPr="0069378C">
        <w:rPr>
          <w:szCs w:val="24"/>
        </w:rPr>
        <w:t>TrPos is the number of weeks with blooms predicted correctly (true positives), FNeg is the number of weeks with blooms predicted to be non-HAB weeks (false negatives), TrNeg is</w:t>
      </w:r>
      <w:r>
        <w:rPr>
          <w:szCs w:val="24"/>
        </w:rPr>
        <w:t xml:space="preserve"> the number of non-HAB weeks predicted correctly (true negatives), and FPos is the number of non-HAB weeks predicted to be weeks with HABs (false positives).  </w:t>
      </w:r>
      <w:r w:rsidRPr="00CD2E1D">
        <w:rPr>
          <w:i/>
          <w:szCs w:val="24"/>
        </w:rPr>
        <w:t>A</w:t>
      </w:r>
      <w:r>
        <w:rPr>
          <w:szCs w:val="24"/>
        </w:rPr>
        <w:t xml:space="preserve"> is the measure of all the correctly identified cases. Recall is the ratio of the correctly-predicted HAB weeks to the total number of the observed HAB weeks (Eq. 11),</w:t>
      </w:r>
      <w:r w:rsidRPr="003F3BB5">
        <w:rPr>
          <w:szCs w:val="24"/>
        </w:rPr>
        <w:t xml:space="preserve"> </w:t>
      </w:r>
    </w:p>
    <w:p w14:paraId="4C157F81" w14:textId="5105E72F" w:rsidR="00623482" w:rsidRDefault="00623482" w:rsidP="003349F3">
      <w:pPr>
        <w:autoSpaceDE w:val="0"/>
        <w:autoSpaceDN w:val="0"/>
        <w:adjustRightInd w:val="0"/>
        <w:spacing w:before="0" w:after="0"/>
        <w:rPr>
          <w:szCs w:val="24"/>
        </w:rPr>
      </w:pPr>
      <w:r>
        <w:rPr>
          <w:szCs w:val="24"/>
        </w:rPr>
        <w:lastRenderedPageBreak/>
        <w:tab/>
      </w:r>
      <w:r>
        <w:rPr>
          <w:szCs w:val="24"/>
        </w:rPr>
        <w:tab/>
        <w:t xml:space="preserve">                  </w:t>
      </w:r>
      <m:oMath>
        <m:r>
          <w:rPr>
            <w:rFonts w:ascii="Cambria Math" w:hAnsi="Cambria Math"/>
            <w:szCs w:val="24"/>
          </w:rPr>
          <m:t>R=</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TrPos+FNeg</m:t>
            </m:r>
          </m:den>
        </m:f>
      </m:oMath>
      <w:r>
        <w:rPr>
          <w:szCs w:val="24"/>
        </w:rPr>
        <w:t xml:space="preserve"> .  </w:t>
      </w:r>
      <w:r>
        <w:rPr>
          <w:szCs w:val="24"/>
        </w:rPr>
        <w:tab/>
      </w:r>
      <w:r>
        <w:rPr>
          <w:szCs w:val="24"/>
        </w:rPr>
        <w:tab/>
      </w:r>
      <w:r>
        <w:rPr>
          <w:szCs w:val="24"/>
        </w:rPr>
        <w:tab/>
      </w:r>
      <w:r>
        <w:rPr>
          <w:szCs w:val="24"/>
        </w:rPr>
        <w:tab/>
      </w:r>
      <w:r>
        <w:rPr>
          <w:szCs w:val="24"/>
        </w:rPr>
        <w:tab/>
        <w:t xml:space="preserve">                            (11)</w:t>
      </w:r>
    </w:p>
    <w:p w14:paraId="6A82DB60" w14:textId="77777777" w:rsidR="003349F3" w:rsidRDefault="003349F3" w:rsidP="003349F3">
      <w:pPr>
        <w:autoSpaceDE w:val="0"/>
        <w:autoSpaceDN w:val="0"/>
        <w:adjustRightInd w:val="0"/>
        <w:spacing w:before="0" w:after="0"/>
        <w:rPr>
          <w:szCs w:val="24"/>
        </w:rPr>
      </w:pPr>
    </w:p>
    <w:p w14:paraId="6FC94A0F" w14:textId="77777777" w:rsidR="00623482" w:rsidRDefault="00623482" w:rsidP="003349F3">
      <w:pPr>
        <w:autoSpaceDE w:val="0"/>
        <w:autoSpaceDN w:val="0"/>
        <w:adjustRightInd w:val="0"/>
        <w:spacing w:before="0" w:after="0"/>
        <w:rPr>
          <w:szCs w:val="24"/>
        </w:rPr>
      </w:pPr>
      <w:r>
        <w:rPr>
          <w:szCs w:val="24"/>
        </w:rPr>
        <w:t>Precision is the ratio of the correctly-predicted HAB weeks to the total number of the predicted HAB weeks (Eq. 12),</w:t>
      </w:r>
      <w:r>
        <w:rPr>
          <w:szCs w:val="24"/>
        </w:rPr>
        <w:tab/>
      </w:r>
    </w:p>
    <w:p w14:paraId="182B0542" w14:textId="68321666" w:rsidR="00623482" w:rsidRDefault="00623482" w:rsidP="003349F3">
      <w:pPr>
        <w:autoSpaceDE w:val="0"/>
        <w:autoSpaceDN w:val="0"/>
        <w:adjustRightInd w:val="0"/>
        <w:spacing w:before="0" w:after="0"/>
        <w:rPr>
          <w:szCs w:val="24"/>
        </w:rPr>
      </w:pPr>
      <w:r>
        <w:rPr>
          <w:szCs w:val="24"/>
        </w:rPr>
        <w:t xml:space="preserve"> </w:t>
      </w:r>
      <w:r>
        <w:rPr>
          <w:szCs w:val="24"/>
        </w:rPr>
        <w:tab/>
      </w:r>
      <w:r>
        <w:rPr>
          <w:szCs w:val="24"/>
        </w:rPr>
        <w:tab/>
      </w:r>
      <w:r>
        <w:rPr>
          <w:szCs w:val="24"/>
        </w:rPr>
        <w:tab/>
      </w:r>
      <m:oMath>
        <m:r>
          <w:rPr>
            <w:rFonts w:ascii="Cambria Math" w:hAnsi="Cambria Math"/>
            <w:szCs w:val="24"/>
          </w:rPr>
          <m:t>P=</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TrPos+FPos</m:t>
            </m:r>
          </m:den>
        </m:f>
      </m:oMath>
      <w:r>
        <w:rPr>
          <w:szCs w:val="24"/>
        </w:rPr>
        <w:t xml:space="preserve">.   </w:t>
      </w:r>
      <w:r>
        <w:rPr>
          <w:szCs w:val="24"/>
        </w:rPr>
        <w:tab/>
      </w:r>
      <w:r>
        <w:rPr>
          <w:szCs w:val="24"/>
        </w:rPr>
        <w:tab/>
      </w:r>
      <w:r>
        <w:rPr>
          <w:szCs w:val="24"/>
        </w:rPr>
        <w:tab/>
      </w:r>
      <w:r>
        <w:rPr>
          <w:szCs w:val="24"/>
        </w:rPr>
        <w:tab/>
      </w:r>
      <w:r>
        <w:rPr>
          <w:szCs w:val="24"/>
        </w:rPr>
        <w:tab/>
      </w:r>
      <w:r>
        <w:rPr>
          <w:szCs w:val="24"/>
        </w:rPr>
        <w:tab/>
        <w:t xml:space="preserve">                (12)</w:t>
      </w:r>
    </w:p>
    <w:p w14:paraId="64922FCD" w14:textId="77777777" w:rsidR="003349F3" w:rsidRDefault="003349F3" w:rsidP="003349F3">
      <w:pPr>
        <w:autoSpaceDE w:val="0"/>
        <w:autoSpaceDN w:val="0"/>
        <w:adjustRightInd w:val="0"/>
        <w:spacing w:before="0" w:after="0"/>
        <w:rPr>
          <w:szCs w:val="24"/>
        </w:rPr>
      </w:pPr>
    </w:p>
    <w:p w14:paraId="4575665B" w14:textId="58FB8096" w:rsidR="00623482" w:rsidDel="00647F19" w:rsidRDefault="00623482" w:rsidP="003349F3">
      <w:pPr>
        <w:autoSpaceDE w:val="0"/>
        <w:autoSpaceDN w:val="0"/>
        <w:adjustRightInd w:val="0"/>
        <w:spacing w:before="0" w:after="0"/>
        <w:rPr>
          <w:del w:id="44" w:author="mingli" w:date="2020-10-14T22:09:00Z"/>
          <w:szCs w:val="24"/>
        </w:rPr>
      </w:pPr>
      <w:del w:id="45" w:author="mingli" w:date="2020-10-14T22:09:00Z">
        <w:r w:rsidDel="00647F19">
          <w:rPr>
            <w:szCs w:val="24"/>
          </w:rPr>
          <w:delText>F1 measures the balance between precision and recall (Eq. 13),</w:delText>
        </w:r>
        <w:r w:rsidRPr="003F3BB5" w:rsidDel="00647F19">
          <w:rPr>
            <w:szCs w:val="24"/>
          </w:rPr>
          <w:delText xml:space="preserve"> </w:delText>
        </w:r>
      </w:del>
    </w:p>
    <w:p w14:paraId="43E47F6F" w14:textId="47BAB334" w:rsidR="00623482" w:rsidDel="00647F19" w:rsidRDefault="00623482" w:rsidP="003349F3">
      <w:pPr>
        <w:autoSpaceDE w:val="0"/>
        <w:autoSpaceDN w:val="0"/>
        <w:adjustRightInd w:val="0"/>
        <w:spacing w:before="0" w:after="0"/>
        <w:rPr>
          <w:del w:id="46" w:author="mingli" w:date="2020-10-14T22:09:00Z"/>
          <w:szCs w:val="24"/>
        </w:rPr>
      </w:pPr>
      <w:del w:id="47" w:author="mingli" w:date="2020-10-14T22:09:00Z">
        <w:r w:rsidDel="00647F19">
          <w:rPr>
            <w:szCs w:val="24"/>
          </w:rPr>
          <w:delText xml:space="preserve">  </w:delText>
        </w:r>
        <w:r w:rsidDel="00647F19">
          <w:rPr>
            <w:szCs w:val="24"/>
          </w:rPr>
          <w:tab/>
        </w:r>
        <w:r w:rsidDel="00647F19">
          <w:rPr>
            <w:szCs w:val="24"/>
          </w:rPr>
          <w:tab/>
        </w:r>
        <w:r w:rsidDel="00647F19">
          <w:rPr>
            <w:szCs w:val="24"/>
          </w:rPr>
          <w:tab/>
          <w:delText xml:space="preserve">         </w:delText>
        </w:r>
        <m:oMath>
          <m:r>
            <w:rPr>
              <w:rFonts w:ascii="Cambria Math" w:hAnsi="Cambria Math"/>
              <w:szCs w:val="24"/>
            </w:rPr>
            <m:t>F1=2×</m:t>
          </m:r>
          <m:f>
            <m:fPr>
              <m:ctrlPr>
                <w:rPr>
                  <w:rFonts w:ascii="Cambria Math" w:hAnsi="Cambria Math"/>
                  <w:i/>
                  <w:szCs w:val="24"/>
                </w:rPr>
              </m:ctrlPr>
            </m:fPr>
            <m:num>
              <m:r>
                <w:rPr>
                  <w:rFonts w:ascii="Cambria Math" w:hAnsi="Cambria Math"/>
                  <w:szCs w:val="24"/>
                </w:rPr>
                <m:t>R*P</m:t>
              </m:r>
            </m:num>
            <m:den>
              <m:r>
                <w:rPr>
                  <w:rFonts w:ascii="Cambria Math" w:hAnsi="Cambria Math"/>
                  <w:szCs w:val="24"/>
                </w:rPr>
                <m:t>R+P</m:t>
              </m:r>
            </m:den>
          </m:f>
        </m:oMath>
        <w:r w:rsidDel="00647F19">
          <w:rPr>
            <w:szCs w:val="24"/>
          </w:rPr>
          <w:delText xml:space="preserve">.   </w:delText>
        </w:r>
        <w:r w:rsidDel="00647F19">
          <w:rPr>
            <w:szCs w:val="24"/>
          </w:rPr>
          <w:tab/>
        </w:r>
        <w:r w:rsidDel="00647F19">
          <w:rPr>
            <w:szCs w:val="24"/>
          </w:rPr>
          <w:tab/>
        </w:r>
        <w:r w:rsidDel="00647F19">
          <w:rPr>
            <w:szCs w:val="24"/>
          </w:rPr>
          <w:tab/>
        </w:r>
        <w:r w:rsidDel="00647F19">
          <w:rPr>
            <w:szCs w:val="24"/>
          </w:rPr>
          <w:tab/>
        </w:r>
        <w:r w:rsidDel="00647F19">
          <w:rPr>
            <w:szCs w:val="24"/>
          </w:rPr>
          <w:tab/>
          <w:delText xml:space="preserve">            </w:delText>
        </w:r>
        <w:r w:rsidDel="00647F19">
          <w:rPr>
            <w:szCs w:val="24"/>
          </w:rPr>
          <w:tab/>
          <w:delText xml:space="preserve">    (13)</w:delText>
        </w:r>
      </w:del>
    </w:p>
    <w:p w14:paraId="204C084F" w14:textId="6079B34C" w:rsidR="003349F3" w:rsidDel="00647F19" w:rsidRDefault="003349F3" w:rsidP="003349F3">
      <w:pPr>
        <w:autoSpaceDE w:val="0"/>
        <w:autoSpaceDN w:val="0"/>
        <w:adjustRightInd w:val="0"/>
        <w:spacing w:before="0" w:after="0"/>
        <w:rPr>
          <w:del w:id="48" w:author="mingli" w:date="2020-10-14T22:09:00Z"/>
          <w:szCs w:val="24"/>
        </w:rPr>
      </w:pPr>
    </w:p>
    <w:p w14:paraId="2FF99F04" w14:textId="6038C0E2" w:rsidR="00623482" w:rsidRDefault="00623482" w:rsidP="003349F3">
      <w:pPr>
        <w:autoSpaceDE w:val="0"/>
        <w:autoSpaceDN w:val="0"/>
        <w:adjustRightInd w:val="0"/>
        <w:spacing w:before="0" w:after="0"/>
        <w:rPr>
          <w:color w:val="000000"/>
          <w:szCs w:val="24"/>
        </w:rPr>
      </w:pPr>
      <w:del w:id="49" w:author="mingli" w:date="2020-10-14T22:09:00Z">
        <w:r w:rsidDel="00647F19">
          <w:rPr>
            <w:szCs w:val="24"/>
          </w:rPr>
          <w:delText xml:space="preserve">While </w:delText>
        </w:r>
        <w:r w:rsidRPr="00CD2E1D" w:rsidDel="00647F19">
          <w:rPr>
            <w:i/>
            <w:szCs w:val="24"/>
          </w:rPr>
          <w:delText>A</w:delText>
        </w:r>
        <w:r w:rsidDel="00647F19">
          <w:rPr>
            <w:szCs w:val="24"/>
          </w:rPr>
          <w:delText xml:space="preserve"> is most often used when there are similar amounts of each class, </w:delText>
        </w:r>
        <w:r w:rsidRPr="00CD2E1D" w:rsidDel="00647F19">
          <w:rPr>
            <w:i/>
            <w:szCs w:val="24"/>
          </w:rPr>
          <w:delText>F1</w:delText>
        </w:r>
        <w:r w:rsidDel="00647F19">
          <w:rPr>
            <w:szCs w:val="24"/>
          </w:rPr>
          <w:delText xml:space="preserve"> score is a better metric where there are imbalanced classes. </w:delText>
        </w:r>
      </w:del>
      <w:r>
        <w:rPr>
          <w:szCs w:val="24"/>
        </w:rPr>
        <w:t xml:space="preserve">The testing metrics were </w:t>
      </w:r>
      <w:r w:rsidRPr="00320726">
        <w:rPr>
          <w:szCs w:val="24"/>
        </w:rPr>
        <w:t xml:space="preserve">averaged </w:t>
      </w:r>
      <w:r w:rsidRPr="00E42E0A">
        <w:rPr>
          <w:szCs w:val="24"/>
        </w:rPr>
        <w:t xml:space="preserve">for both the </w:t>
      </w:r>
      <w:ins w:id="50" w:author="mingli" w:date="2020-10-14T22:09:00Z">
        <w:r w:rsidR="00647F19">
          <w:rPr>
            <w:szCs w:val="24"/>
          </w:rPr>
          <w:t xml:space="preserve">nested </w:t>
        </w:r>
      </w:ins>
      <w:r>
        <w:rPr>
          <w:i/>
          <w:szCs w:val="24"/>
        </w:rPr>
        <w:t>k</w:t>
      </w:r>
      <w:r w:rsidRPr="00E42E0A">
        <w:rPr>
          <w:i/>
          <w:szCs w:val="24"/>
        </w:rPr>
        <w:t>-</w:t>
      </w:r>
      <w:r w:rsidRPr="00E42E0A">
        <w:rPr>
          <w:szCs w:val="24"/>
        </w:rPr>
        <w:t xml:space="preserve">fold or </w:t>
      </w:r>
      <w:r w:rsidRPr="001E72A7">
        <w:rPr>
          <w:szCs w:val="24"/>
        </w:rPr>
        <w:t xml:space="preserve">block </w:t>
      </w:r>
      <w:ins w:id="51" w:author="mingli" w:date="2020-10-14T22:10:00Z">
        <w:r w:rsidR="00647F19">
          <w:rPr>
            <w:szCs w:val="24"/>
          </w:rPr>
          <w:t>cross-</w:t>
        </w:r>
      </w:ins>
      <w:r w:rsidRPr="001E72A7">
        <w:rPr>
          <w:szCs w:val="24"/>
        </w:rPr>
        <w:t>validation procedures</w:t>
      </w:r>
      <w:r w:rsidRPr="00642166">
        <w:rPr>
          <w:szCs w:val="24"/>
        </w:rPr>
        <w:t xml:space="preserve">. </w:t>
      </w:r>
      <w:r w:rsidRPr="00642166">
        <w:rPr>
          <w:color w:val="000000"/>
          <w:szCs w:val="24"/>
        </w:rPr>
        <w:t xml:space="preserve">To further </w:t>
      </w:r>
      <w:r w:rsidRPr="00642166">
        <w:rPr>
          <w:szCs w:val="24"/>
        </w:rPr>
        <w:t xml:space="preserve">test the models’ </w:t>
      </w:r>
      <w:r w:rsidRPr="00642166">
        <w:rPr>
          <w:color w:val="000000"/>
          <w:szCs w:val="24"/>
        </w:rPr>
        <w:t>predictions, a</w:t>
      </w:r>
      <w:r w:rsidRPr="00AB54B5">
        <w:rPr>
          <w:color w:val="000000"/>
          <w:szCs w:val="24"/>
        </w:rPr>
        <w:t xml:space="preserve"> time series of the cross-validation predictions was created</w:t>
      </w:r>
      <w:r w:rsidRPr="00AB54B5">
        <w:rPr>
          <w:color w:val="000000"/>
          <w:szCs w:val="28"/>
        </w:rPr>
        <w:t xml:space="preserve">. </w:t>
      </w:r>
      <w:r w:rsidRPr="00AB54B5">
        <w:rPr>
          <w:color w:val="000000"/>
          <w:szCs w:val="24"/>
        </w:rPr>
        <w:t xml:space="preserve"> </w:t>
      </w:r>
    </w:p>
    <w:p w14:paraId="16562031" w14:textId="6B09C172" w:rsidR="00623482" w:rsidRPr="006C31EA" w:rsidRDefault="00623482" w:rsidP="003349F3">
      <w:pPr>
        <w:autoSpaceDE w:val="0"/>
        <w:autoSpaceDN w:val="0"/>
        <w:adjustRightInd w:val="0"/>
        <w:spacing w:before="0" w:after="0"/>
        <w:ind w:firstLine="720"/>
        <w:rPr>
          <w:color w:val="000000"/>
          <w:szCs w:val="24"/>
        </w:rPr>
      </w:pPr>
      <w:r>
        <w:rPr>
          <w:color w:val="000000"/>
          <w:szCs w:val="24"/>
        </w:rPr>
        <w:t xml:space="preserve">In addition to the </w:t>
      </w:r>
      <w:del w:id="52" w:author="mingli" w:date="2020-10-15T20:19:00Z">
        <w:r w:rsidDel="003E0FE5">
          <w:rPr>
            <w:color w:val="000000"/>
            <w:szCs w:val="24"/>
          </w:rPr>
          <w:delText xml:space="preserve">four </w:delText>
        </w:r>
      </w:del>
      <w:ins w:id="53" w:author="mingli" w:date="2020-10-15T20:19:00Z">
        <w:r w:rsidR="003E0FE5">
          <w:rPr>
            <w:color w:val="000000"/>
            <w:szCs w:val="24"/>
          </w:rPr>
          <w:t xml:space="preserve">three </w:t>
        </w:r>
      </w:ins>
      <w:r>
        <w:rPr>
          <w:color w:val="000000"/>
          <w:szCs w:val="24"/>
        </w:rPr>
        <w:t>metrics, the robustness of each model such as sparsity was examined. The mean number of support vectors (SVs) / relevance vectors (RVs) was calculated for the SVM and RVM, and the Akaike Information Criterion (AIC) was determined for the ANN.</w:t>
      </w:r>
    </w:p>
    <w:p w14:paraId="011DB313" w14:textId="77777777" w:rsidR="00623482" w:rsidRPr="0083310D" w:rsidRDefault="00623482" w:rsidP="00623482">
      <w:pPr>
        <w:spacing w:after="0" w:line="480" w:lineRule="auto"/>
        <w:rPr>
          <w:b/>
          <w:iCs/>
          <w:color w:val="000000"/>
          <w:szCs w:val="24"/>
        </w:rPr>
      </w:pPr>
      <w:r w:rsidRPr="0083310D">
        <w:rPr>
          <w:b/>
          <w:iCs/>
          <w:color w:val="000000"/>
          <w:szCs w:val="24"/>
        </w:rPr>
        <w:t>2.4 Sensitivity Analysis</w:t>
      </w:r>
    </w:p>
    <w:p w14:paraId="6B6B8703" w14:textId="77777777" w:rsidR="00623482" w:rsidRDefault="00623482" w:rsidP="0083310D">
      <w:pPr>
        <w:spacing w:before="0" w:after="0"/>
        <w:ind w:firstLine="720"/>
        <w:rPr>
          <w:szCs w:val="28"/>
        </w:rPr>
      </w:pPr>
      <w:r>
        <w:rPr>
          <w:szCs w:val="28"/>
        </w:rPr>
        <w:t xml:space="preserve">In order to determine how environmental factors affect the probability of </w:t>
      </w:r>
      <w:r w:rsidRPr="00D451E5">
        <w:rPr>
          <w:i/>
          <w:iCs/>
          <w:szCs w:val="28"/>
        </w:rPr>
        <w:t>K. brevis</w:t>
      </w:r>
      <w:r>
        <w:rPr>
          <w:szCs w:val="28"/>
        </w:rPr>
        <w:t xml:space="preserve">, </w:t>
      </w:r>
      <w:r w:rsidRPr="00AB54B5">
        <w:rPr>
          <w:color w:val="000000"/>
          <w:szCs w:val="28"/>
        </w:rPr>
        <w:t xml:space="preserve">Platt </w:t>
      </w:r>
      <w:r>
        <w:rPr>
          <w:szCs w:val="28"/>
        </w:rPr>
        <w:t xml:space="preserve">scaling (Platt, 1999) was applied. This uses a logistic transformation to convert classifier predictions into probability distributions over the classes. First, each machine learning algorithm was trained on the entire dataset. Platt scaling was then applied to calculate the probability of </w:t>
      </w:r>
      <w:r w:rsidRPr="00515E87">
        <w:rPr>
          <w:i/>
          <w:szCs w:val="28"/>
        </w:rPr>
        <w:t>K. brevis</w:t>
      </w:r>
      <w:r>
        <w:rPr>
          <w:szCs w:val="28"/>
        </w:rPr>
        <w:t xml:space="preserve"> blooms (Eq. 14),</w:t>
      </w:r>
      <w:r w:rsidRPr="003F3BB5">
        <w:rPr>
          <w:szCs w:val="28"/>
        </w:rPr>
        <w:t xml:space="preserve"> </w:t>
      </w:r>
    </w:p>
    <w:p w14:paraId="17277741" w14:textId="0A148F52" w:rsidR="00623482" w:rsidRPr="00536846" w:rsidRDefault="00623482" w:rsidP="006448A6">
      <w:pPr>
        <w:spacing w:before="0" w:after="0"/>
        <w:ind w:left="1440"/>
        <w:jc w:val="center"/>
        <w:rPr>
          <w:szCs w:val="28"/>
        </w:rPr>
      </w:pPr>
      <m:oMath>
        <m:r>
          <w:rPr>
            <w:rFonts w:ascii="Cambria Math" w:hAnsi="Cambria Math"/>
            <w:szCs w:val="28"/>
          </w:rPr>
          <m:t>P</m:t>
        </m:r>
        <m:d>
          <m:dPr>
            <m:ctrlPr>
              <w:rPr>
                <w:rFonts w:ascii="Cambria Math" w:hAnsi="Cambria Math"/>
                <w:i/>
                <w:iCs/>
                <w:szCs w:val="28"/>
              </w:rPr>
            </m:ctrlPr>
          </m:dPr>
          <m:e>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iCs/>
                    <w:szCs w:val="28"/>
                  </w:rPr>
                </m:ctrlPr>
              </m:sSubPr>
              <m:e>
                <m:r>
                  <w:rPr>
                    <w:rFonts w:ascii="Cambria Math" w:hAnsi="Cambria Math"/>
                    <w:szCs w:val="28"/>
                  </w:rPr>
                  <m:t>C</m:t>
                </m:r>
              </m:e>
              <m:sub>
                <m:r>
                  <w:rPr>
                    <w:rFonts w:ascii="Cambria Math" w:hAnsi="Cambria Math"/>
                    <w:szCs w:val="28"/>
                  </w:rPr>
                  <m:t>+1</m:t>
                </m:r>
              </m:sub>
            </m:sSub>
          </m:e>
          <m:e>
            <m:r>
              <m:rPr>
                <m:sty m:val="bi"/>
              </m:rPr>
              <w:rPr>
                <w:rFonts w:ascii="Cambria Math" w:hAnsi="Cambria Math"/>
                <w:szCs w:val="28"/>
              </w:rPr>
              <m:t>x</m:t>
            </m:r>
          </m:e>
        </m:d>
        <m:r>
          <w:rPr>
            <w:rFonts w:ascii="Cambria Math" w:hAnsi="Cambria Math"/>
            <w:szCs w:val="28"/>
          </w:rPr>
          <m:t>=</m:t>
        </m:r>
        <m:f>
          <m:fPr>
            <m:ctrlPr>
              <w:rPr>
                <w:rFonts w:ascii="Cambria Math" w:hAnsi="Cambria Math"/>
                <w:i/>
                <w:iCs/>
                <w:szCs w:val="28"/>
              </w:rPr>
            </m:ctrlPr>
          </m:fPr>
          <m:num>
            <m:r>
              <w:rPr>
                <w:rFonts w:ascii="Cambria Math" w:hAnsi="Cambria Math"/>
                <w:szCs w:val="28"/>
              </w:rPr>
              <m:t>1</m:t>
            </m:r>
          </m:num>
          <m:den>
            <m:r>
              <w:rPr>
                <w:rFonts w:ascii="Cambria Math" w:hAnsi="Cambria Math"/>
                <w:szCs w:val="28"/>
              </w:rPr>
              <m:t>1+</m:t>
            </m:r>
            <m:func>
              <m:funcPr>
                <m:ctrlPr>
                  <w:rPr>
                    <w:rFonts w:ascii="Cambria Math" w:hAnsi="Cambria Math"/>
                    <w:i/>
                    <w:iCs/>
                    <w:szCs w:val="28"/>
                  </w:rPr>
                </m:ctrlPr>
              </m:funcPr>
              <m:fName>
                <m:r>
                  <m:rPr>
                    <m:sty m:val="p"/>
                  </m:rPr>
                  <w:rPr>
                    <w:rFonts w:ascii="Cambria Math" w:hAnsi="Cambria Math"/>
                    <w:szCs w:val="28"/>
                  </w:rPr>
                  <m:t>exp</m:t>
                </m:r>
              </m:fName>
              <m:e>
                <m:d>
                  <m:dPr>
                    <m:ctrlPr>
                      <w:rPr>
                        <w:rFonts w:ascii="Cambria Math" w:hAnsi="Cambria Math"/>
                        <w:i/>
                        <w:iCs/>
                        <w:szCs w:val="28"/>
                      </w:rPr>
                    </m:ctrlPr>
                  </m:dPr>
                  <m:e>
                    <m:r>
                      <w:rPr>
                        <w:rFonts w:ascii="Cambria Math" w:hAnsi="Cambria Math"/>
                        <w:szCs w:val="28"/>
                      </w:rPr>
                      <m:t>Af</m:t>
                    </m:r>
                    <m:d>
                      <m:dPr>
                        <m:ctrlPr>
                          <w:rPr>
                            <w:rFonts w:ascii="Cambria Math" w:hAnsi="Cambria Math"/>
                            <w:i/>
                            <w:iCs/>
                            <w:szCs w:val="28"/>
                          </w:rPr>
                        </m:ctrlPr>
                      </m:dPr>
                      <m:e>
                        <m:r>
                          <w:rPr>
                            <w:rFonts w:ascii="Cambria Math" w:hAnsi="Cambria Math"/>
                            <w:szCs w:val="28"/>
                          </w:rPr>
                          <m:t>x</m:t>
                        </m:r>
                      </m:e>
                    </m:d>
                    <m:r>
                      <w:rPr>
                        <w:rFonts w:ascii="Cambria Math" w:hAnsi="Cambria Math"/>
                        <w:szCs w:val="28"/>
                      </w:rPr>
                      <m:t>+B</m:t>
                    </m:r>
                  </m:e>
                </m:d>
              </m:e>
            </m:func>
          </m:den>
        </m:f>
        <m:r>
          <m:rPr>
            <m:sty m:val="p"/>
          </m:rPr>
          <w:rPr>
            <w:rFonts w:ascii="Cambria Math" w:hAnsi="Cambria Math"/>
            <w:szCs w:val="28"/>
          </w:rPr>
          <m:t xml:space="preserve">                       </m:t>
        </m:r>
      </m:oMath>
      <w:r>
        <w:rPr>
          <w:szCs w:val="28"/>
        </w:rPr>
        <w:tab/>
      </w:r>
      <w:r>
        <w:rPr>
          <w:szCs w:val="28"/>
        </w:rPr>
        <w:tab/>
      </w:r>
      <w:r>
        <w:rPr>
          <w:szCs w:val="28"/>
        </w:rPr>
        <w:tab/>
      </w:r>
      <w:r>
        <w:rPr>
          <w:szCs w:val="28"/>
        </w:rPr>
        <w:tab/>
        <w:t xml:space="preserve">     (</w:t>
      </w:r>
      <w:del w:id="54" w:author="mingli" w:date="2020-10-14T22:09:00Z">
        <w:r w:rsidDel="00647F19">
          <w:rPr>
            <w:szCs w:val="28"/>
          </w:rPr>
          <w:delText>14</w:delText>
        </w:r>
      </w:del>
      <w:ins w:id="55" w:author="mingli" w:date="2020-10-14T22:09:00Z">
        <w:r w:rsidR="00647F19">
          <w:rPr>
            <w:szCs w:val="28"/>
          </w:rPr>
          <w:t>13</w:t>
        </w:r>
      </w:ins>
      <w:r>
        <w:rPr>
          <w:szCs w:val="28"/>
        </w:rPr>
        <w:t>)</w:t>
      </w:r>
    </w:p>
    <w:p w14:paraId="6016ACB0" w14:textId="79F6DE49" w:rsidR="00623482" w:rsidRDefault="00623482" w:rsidP="006448A6">
      <w:pPr>
        <w:spacing w:before="0" w:after="0"/>
        <w:rPr>
          <w:szCs w:val="28"/>
        </w:rPr>
      </w:pPr>
      <w:r w:rsidRPr="006879D1">
        <w:rPr>
          <w:color w:val="000000" w:themeColor="text1"/>
          <w:szCs w:val="28"/>
        </w:rPr>
        <w:t xml:space="preserve">where </w:t>
      </w:r>
      <m:oMath>
        <m:sSub>
          <m:sSubPr>
            <m:ctrlPr>
              <w:rPr>
                <w:rFonts w:ascii="Cambria Math" w:hAnsi="Cambria Math"/>
                <w:i/>
                <w:iCs/>
                <w:color w:val="000000" w:themeColor="text1"/>
                <w:szCs w:val="28"/>
              </w:rPr>
            </m:ctrlPr>
          </m:sSubPr>
          <m:e>
            <m:r>
              <w:rPr>
                <w:rFonts w:ascii="Cambria Math" w:hAnsi="Cambria Math"/>
                <w:color w:val="000000" w:themeColor="text1"/>
                <w:szCs w:val="28"/>
              </w:rPr>
              <m:t>y</m:t>
            </m:r>
          </m:e>
          <m:sub>
            <m:r>
              <w:rPr>
                <w:rFonts w:ascii="Cambria Math" w:hAnsi="Cambria Math"/>
                <w:color w:val="000000" w:themeColor="text1"/>
                <w:szCs w:val="28"/>
              </w:rPr>
              <m:t>i</m:t>
            </m:r>
          </m:sub>
        </m:sSub>
      </m:oMath>
      <w:r w:rsidRPr="006879D1">
        <w:rPr>
          <w:color w:val="000000" w:themeColor="text1"/>
          <w:szCs w:val="28"/>
        </w:rPr>
        <w:t xml:space="preserve"> is a sample, </w:t>
      </w:r>
      <m:oMath>
        <m:sSub>
          <m:sSubPr>
            <m:ctrlPr>
              <w:rPr>
                <w:rFonts w:ascii="Cambria Math" w:hAnsi="Cambria Math"/>
                <w:i/>
                <w:iCs/>
                <w:color w:val="000000" w:themeColor="text1"/>
                <w:szCs w:val="28"/>
              </w:rPr>
            </m:ctrlPr>
          </m:sSubPr>
          <m:e>
            <m:r>
              <w:rPr>
                <w:rFonts w:ascii="Cambria Math" w:hAnsi="Cambria Math"/>
                <w:color w:val="000000" w:themeColor="text1"/>
                <w:szCs w:val="28"/>
              </w:rPr>
              <m:t>C</m:t>
            </m:r>
          </m:e>
          <m:sub>
            <m:r>
              <w:rPr>
                <w:rFonts w:ascii="Cambria Math" w:hAnsi="Cambria Math"/>
                <w:color w:val="000000" w:themeColor="text1"/>
                <w:szCs w:val="28"/>
              </w:rPr>
              <m:t>+1</m:t>
            </m:r>
          </m:sub>
        </m:sSub>
      </m:oMath>
      <w:r w:rsidRPr="006879D1">
        <w:rPr>
          <w:color w:val="000000" w:themeColor="text1"/>
          <w:szCs w:val="28"/>
        </w:rPr>
        <w:t xml:space="preserve"> is one of the classes, </w:t>
      </w:r>
      <m:oMath>
        <m:r>
          <w:rPr>
            <w:rFonts w:ascii="Cambria Math" w:hAnsi="Cambria Math"/>
            <w:color w:val="000000" w:themeColor="text1"/>
            <w:szCs w:val="28"/>
          </w:rPr>
          <m:t>f</m:t>
        </m:r>
        <m:d>
          <m:dPr>
            <m:ctrlPr>
              <w:rPr>
                <w:rFonts w:ascii="Cambria Math" w:hAnsi="Cambria Math"/>
                <w:i/>
                <w:iCs/>
                <w:color w:val="000000" w:themeColor="text1"/>
                <w:szCs w:val="28"/>
              </w:rPr>
            </m:ctrlPr>
          </m:dPr>
          <m:e>
            <m:r>
              <w:rPr>
                <w:rFonts w:ascii="Cambria Math" w:hAnsi="Cambria Math"/>
                <w:color w:val="000000" w:themeColor="text1"/>
                <w:szCs w:val="28"/>
              </w:rPr>
              <m:t>x</m:t>
            </m:r>
          </m:e>
        </m:d>
        <m:r>
          <m:rPr>
            <m:sty m:val="p"/>
          </m:rPr>
          <w:rPr>
            <w:rFonts w:ascii="Cambria Math" w:hAnsi="Cambria Math"/>
            <w:color w:val="000000" w:themeColor="text1"/>
            <w:szCs w:val="28"/>
          </w:rPr>
          <m:t> </m:t>
        </m:r>
      </m:oMath>
      <w:r w:rsidRPr="006879D1">
        <w:rPr>
          <w:color w:val="000000" w:themeColor="text1"/>
          <w:szCs w:val="28"/>
        </w:rPr>
        <w:t xml:space="preserve">is the </w:t>
      </w:r>
      <w:r>
        <w:rPr>
          <w:color w:val="000000" w:themeColor="text1"/>
          <w:szCs w:val="28"/>
        </w:rPr>
        <w:t xml:space="preserve">classifier </w:t>
      </w:r>
      <w:r w:rsidRPr="006879D1">
        <w:rPr>
          <w:color w:val="000000" w:themeColor="text1"/>
          <w:szCs w:val="28"/>
        </w:rPr>
        <w:t>output</w:t>
      </w:r>
      <w:r w:rsidRPr="00AB54B5">
        <w:rPr>
          <w:color w:val="000000"/>
          <w:szCs w:val="28"/>
        </w:rPr>
        <w:t xml:space="preserve">, and A and B are scalar constants (Lin et al., 2007). To assess the impact of environmental variables, </w:t>
      </w:r>
      <w:r>
        <w:rPr>
          <w:szCs w:val="28"/>
        </w:rPr>
        <w:t xml:space="preserve">each explanatory variable was varied by 1-2 standard deviations around its mean while the other variables were set to their respective annual mean values. Since the </w:t>
      </w:r>
      <w:r w:rsidRPr="00515E87">
        <w:rPr>
          <w:i/>
          <w:szCs w:val="28"/>
        </w:rPr>
        <w:t>K. brevis</w:t>
      </w:r>
      <w:r>
        <w:rPr>
          <w:szCs w:val="28"/>
        </w:rPr>
        <w:t xml:space="preserve"> blooms most frequently occurred between September and the following January, the sensitivity analysis was not conducted using deviations from the annual mean temperature. The probability of a HAB as a function of explanatory variables was explored by varying one or two explanatory variables at a time. </w:t>
      </w:r>
    </w:p>
    <w:p w14:paraId="0EBA820C" w14:textId="77777777" w:rsidR="006448A6" w:rsidRDefault="006448A6" w:rsidP="006448A6">
      <w:pPr>
        <w:spacing w:before="0" w:after="0"/>
        <w:rPr>
          <w:szCs w:val="24"/>
        </w:rPr>
      </w:pPr>
    </w:p>
    <w:p w14:paraId="085438A6" w14:textId="77777777" w:rsidR="006448A6" w:rsidRPr="00AB54B5" w:rsidRDefault="006448A6" w:rsidP="006448A6">
      <w:pPr>
        <w:spacing w:before="0" w:after="0"/>
        <w:rPr>
          <w:b/>
          <w:color w:val="000000"/>
          <w:szCs w:val="24"/>
        </w:rPr>
      </w:pPr>
      <w:r>
        <w:rPr>
          <w:b/>
          <w:bCs/>
          <w:szCs w:val="24"/>
        </w:rPr>
        <w:t>3.</w:t>
      </w:r>
      <w:r w:rsidRPr="00E922D4">
        <w:rPr>
          <w:b/>
          <w:bCs/>
          <w:szCs w:val="24"/>
        </w:rPr>
        <w:t xml:space="preserve"> </w:t>
      </w:r>
      <w:r w:rsidRPr="00AB54B5">
        <w:rPr>
          <w:b/>
          <w:color w:val="000000"/>
          <w:szCs w:val="24"/>
        </w:rPr>
        <w:t>Results</w:t>
      </w:r>
    </w:p>
    <w:p w14:paraId="220DF838" w14:textId="7661B975" w:rsidR="006448A6" w:rsidRDefault="006448A6" w:rsidP="006448A6">
      <w:pPr>
        <w:spacing w:before="0" w:after="0"/>
        <w:rPr>
          <w:b/>
          <w:iCs/>
          <w:color w:val="000000"/>
          <w:szCs w:val="24"/>
        </w:rPr>
      </w:pPr>
      <w:r w:rsidRPr="006448A6">
        <w:rPr>
          <w:b/>
          <w:iCs/>
          <w:color w:val="000000"/>
          <w:szCs w:val="24"/>
        </w:rPr>
        <w:t>3.1 Overall Model Performance</w:t>
      </w:r>
    </w:p>
    <w:p w14:paraId="1E14AE33" w14:textId="77777777" w:rsidR="006448A6" w:rsidRPr="006448A6" w:rsidRDefault="006448A6" w:rsidP="006448A6">
      <w:pPr>
        <w:spacing w:before="0" w:after="0"/>
        <w:rPr>
          <w:iCs/>
          <w:color w:val="000000"/>
          <w:szCs w:val="24"/>
        </w:rPr>
      </w:pPr>
    </w:p>
    <w:p w14:paraId="0CF853DD" w14:textId="77777777" w:rsidR="006448A6" w:rsidRPr="00AB54B5" w:rsidRDefault="006448A6" w:rsidP="006448A6">
      <w:pPr>
        <w:spacing w:before="0" w:after="0"/>
        <w:ind w:firstLine="630"/>
        <w:rPr>
          <w:color w:val="000000"/>
          <w:szCs w:val="24"/>
        </w:rPr>
      </w:pPr>
      <w:r>
        <w:rPr>
          <w:color w:val="000000"/>
          <w:szCs w:val="24"/>
        </w:rPr>
        <w:t>T</w:t>
      </w:r>
      <w:r w:rsidRPr="00AB54B5">
        <w:rPr>
          <w:color w:val="000000"/>
          <w:szCs w:val="24"/>
        </w:rPr>
        <w:t xml:space="preserve">he predictability </w:t>
      </w:r>
      <w:r>
        <w:rPr>
          <w:color w:val="000000"/>
          <w:szCs w:val="24"/>
        </w:rPr>
        <w:t xml:space="preserve">of </w:t>
      </w:r>
      <w:r w:rsidRPr="00D451E5">
        <w:rPr>
          <w:i/>
          <w:iCs/>
          <w:color w:val="000000"/>
          <w:szCs w:val="24"/>
        </w:rPr>
        <w:t>K. brevis</w:t>
      </w:r>
      <w:r>
        <w:rPr>
          <w:color w:val="000000"/>
          <w:szCs w:val="24"/>
        </w:rPr>
        <w:t xml:space="preserve"> blooms </w:t>
      </w:r>
      <w:r w:rsidRPr="00AB54B5">
        <w:rPr>
          <w:color w:val="000000"/>
          <w:szCs w:val="24"/>
        </w:rPr>
        <w:t>o</w:t>
      </w:r>
      <w:r>
        <w:rPr>
          <w:color w:val="000000"/>
          <w:szCs w:val="24"/>
        </w:rPr>
        <w:t>ver</w:t>
      </w:r>
      <w:r w:rsidRPr="00AB54B5">
        <w:rPr>
          <w:color w:val="000000"/>
          <w:szCs w:val="24"/>
        </w:rPr>
        <w:t xml:space="preserve"> the </w:t>
      </w:r>
      <w:r w:rsidRPr="00AB54B5">
        <w:rPr>
          <w:color w:val="000000"/>
          <w:szCs w:val="28"/>
        </w:rPr>
        <w:t>20-year time series (1998-2018) w</w:t>
      </w:r>
      <w:r>
        <w:rPr>
          <w:color w:val="000000"/>
          <w:szCs w:val="28"/>
        </w:rPr>
        <w:t>as</w:t>
      </w:r>
      <w:r w:rsidRPr="00AB54B5">
        <w:rPr>
          <w:color w:val="000000"/>
          <w:szCs w:val="28"/>
        </w:rPr>
        <w:t xml:space="preserve"> tested relative to the </w:t>
      </w:r>
      <w:r w:rsidRPr="00511591">
        <w:rPr>
          <w:color w:val="000000"/>
          <w:szCs w:val="28"/>
        </w:rPr>
        <w:t xml:space="preserve">observed </w:t>
      </w:r>
      <w:r w:rsidRPr="00511591">
        <w:rPr>
          <w:i/>
          <w:iCs/>
          <w:color w:val="000000"/>
          <w:szCs w:val="28"/>
        </w:rPr>
        <w:t>K. brevis</w:t>
      </w:r>
      <w:r w:rsidRPr="00511591">
        <w:rPr>
          <w:color w:val="000000"/>
          <w:szCs w:val="28"/>
        </w:rPr>
        <w:t xml:space="preserve"> cell concentrations along the WFS using all 4 machine learning approaches</w:t>
      </w:r>
      <w:r w:rsidRPr="00511591">
        <w:rPr>
          <w:color w:val="000000"/>
          <w:szCs w:val="24"/>
        </w:rPr>
        <w:t xml:space="preserve">. All models captured the general time series of </w:t>
      </w:r>
      <w:r w:rsidRPr="00511591">
        <w:rPr>
          <w:i/>
          <w:iCs/>
          <w:color w:val="000000"/>
          <w:szCs w:val="24"/>
        </w:rPr>
        <w:t>K. brevis</w:t>
      </w:r>
      <w:r w:rsidRPr="00511591">
        <w:rPr>
          <w:color w:val="000000"/>
          <w:szCs w:val="24"/>
        </w:rPr>
        <w:t xml:space="preserve"> events, encompassing </w:t>
      </w:r>
      <w:r w:rsidRPr="00511591">
        <w:rPr>
          <w:color w:val="000000"/>
          <w:szCs w:val="28"/>
        </w:rPr>
        <w:t>both prolonged blooms with high cell counts as well as periods of only a short duration with relatively low cell counts</w:t>
      </w:r>
      <w:r w:rsidRPr="00511591">
        <w:rPr>
          <w:color w:val="000000"/>
          <w:szCs w:val="24"/>
        </w:rPr>
        <w:t xml:space="preserve"> (Fig. 3,4).</w:t>
      </w:r>
    </w:p>
    <w:p w14:paraId="2DB5FEC2" w14:textId="0FD2E16B" w:rsidR="006448A6" w:rsidRPr="00AB54B5" w:rsidRDefault="006448A6" w:rsidP="006448A6">
      <w:pPr>
        <w:spacing w:before="0" w:after="0"/>
        <w:ind w:firstLine="630"/>
        <w:rPr>
          <w:color w:val="000000"/>
          <w:szCs w:val="24"/>
        </w:rPr>
      </w:pPr>
      <w:r w:rsidRPr="00AB54B5">
        <w:rPr>
          <w:color w:val="000000"/>
          <w:szCs w:val="24"/>
        </w:rPr>
        <w:t xml:space="preserve">Results from the random oversampling and SMOTE sampling method were similar for all </w:t>
      </w:r>
      <w:r>
        <w:rPr>
          <w:color w:val="000000"/>
          <w:szCs w:val="24"/>
        </w:rPr>
        <w:t>4</w:t>
      </w:r>
      <w:r w:rsidRPr="00AB54B5">
        <w:rPr>
          <w:color w:val="000000"/>
          <w:szCs w:val="24"/>
        </w:rPr>
        <w:t xml:space="preserve"> approaches (Table 1). According to block cross-validation, SVM and ANN achieved significantly higher prediction accuracy (0.62 and 0.61, respectively, from random oversampling) than RVM and NB (0.55 and 0.47). In contrast, when comparing the recall values using the same block cross-validation with random oversampling, NB had the highest value (0.72), and RVM the next highest value (0.58), implying that these models correctly predicted 72% and 58% of the prior </w:t>
      </w:r>
      <w:r w:rsidRPr="009F6B96">
        <w:rPr>
          <w:i/>
          <w:iCs/>
          <w:szCs w:val="28"/>
        </w:rPr>
        <w:t>K. brevis</w:t>
      </w:r>
      <w:r>
        <w:rPr>
          <w:szCs w:val="28"/>
        </w:rPr>
        <w:t xml:space="preserve"> b</w:t>
      </w:r>
      <w:r w:rsidRPr="00AB54B5">
        <w:rPr>
          <w:color w:val="000000"/>
          <w:szCs w:val="24"/>
        </w:rPr>
        <w:t>looms, while SVM and ANN had much lower recall values (</w:t>
      </w:r>
      <w:r>
        <w:rPr>
          <w:color w:val="000000"/>
          <w:szCs w:val="24"/>
        </w:rPr>
        <w:t>0.</w:t>
      </w:r>
      <w:r w:rsidRPr="00AB54B5">
        <w:rPr>
          <w:color w:val="000000"/>
          <w:szCs w:val="24"/>
        </w:rPr>
        <w:t xml:space="preserve">27 and </w:t>
      </w:r>
      <w:r>
        <w:rPr>
          <w:color w:val="000000"/>
          <w:szCs w:val="24"/>
        </w:rPr>
        <w:t>0.</w:t>
      </w:r>
      <w:r w:rsidRPr="00AB54B5">
        <w:rPr>
          <w:color w:val="000000"/>
          <w:szCs w:val="24"/>
        </w:rPr>
        <w:t xml:space="preserve">33). All models predicted a similar number of false positives, as shown by their precision values ranging between 0.32 and 0.35. </w:t>
      </w:r>
      <w:del w:id="56" w:author="mingli" w:date="2020-10-15T20:45:00Z">
        <w:r w:rsidRPr="00AB54B5" w:rsidDel="00C03E73">
          <w:rPr>
            <w:color w:val="000000"/>
            <w:szCs w:val="24"/>
          </w:rPr>
          <w:delText>The F1 score, the balance between recall and precision, was highest for RVM and NB, 0.43</w:delText>
        </w:r>
        <w:r w:rsidDel="00C03E73">
          <w:rPr>
            <w:color w:val="000000"/>
            <w:szCs w:val="24"/>
          </w:rPr>
          <w:delText xml:space="preserve"> and </w:delText>
        </w:r>
        <w:r w:rsidRPr="00AB54B5" w:rsidDel="00C03E73">
          <w:rPr>
            <w:color w:val="000000"/>
            <w:szCs w:val="24"/>
          </w:rPr>
          <w:delText xml:space="preserve">0.45. </w:delText>
        </w:r>
      </w:del>
    </w:p>
    <w:p w14:paraId="39FB182B" w14:textId="39BAF070" w:rsidR="006448A6" w:rsidRDefault="006448A6" w:rsidP="006448A6">
      <w:pPr>
        <w:spacing w:before="0" w:after="0"/>
        <w:ind w:firstLine="630"/>
        <w:rPr>
          <w:color w:val="000000"/>
          <w:szCs w:val="24"/>
        </w:rPr>
      </w:pPr>
      <w:r w:rsidRPr="00AB54B5">
        <w:rPr>
          <w:color w:val="000000"/>
          <w:szCs w:val="24"/>
        </w:rPr>
        <w:t xml:space="preserve">For every metric, values were lower when block cross-validation was applied than when </w:t>
      </w:r>
      <w:ins w:id="57" w:author="mingli" w:date="2020-10-15T20:45:00Z">
        <w:r w:rsidR="00C03E73">
          <w:rPr>
            <w:color w:val="000000"/>
            <w:szCs w:val="24"/>
          </w:rPr>
          <w:t xml:space="preserve">the nested </w:t>
        </w:r>
      </w:ins>
      <w:r>
        <w:rPr>
          <w:i/>
          <w:iCs/>
          <w:color w:val="000000"/>
          <w:szCs w:val="24"/>
        </w:rPr>
        <w:t>k</w:t>
      </w:r>
      <w:r w:rsidRPr="00AB54B5">
        <w:rPr>
          <w:color w:val="000000"/>
          <w:szCs w:val="24"/>
        </w:rPr>
        <w:t xml:space="preserve">-fold validation was applied. SVM had good recall and precision values in the </w:t>
      </w:r>
      <w:r>
        <w:rPr>
          <w:i/>
          <w:color w:val="000000"/>
          <w:szCs w:val="24"/>
        </w:rPr>
        <w:t>k</w:t>
      </w:r>
      <w:r w:rsidRPr="00AB54B5">
        <w:rPr>
          <w:color w:val="000000"/>
          <w:szCs w:val="24"/>
        </w:rPr>
        <w:t>-fold cross</w:t>
      </w:r>
      <w:r>
        <w:rPr>
          <w:color w:val="000000"/>
          <w:szCs w:val="24"/>
        </w:rPr>
        <w:t>-</w:t>
      </w:r>
      <w:r w:rsidRPr="00AB54B5">
        <w:rPr>
          <w:color w:val="000000"/>
          <w:szCs w:val="24"/>
        </w:rPr>
        <w:t>validation but much lower values in the block cross</w:t>
      </w:r>
      <w:r>
        <w:rPr>
          <w:color w:val="000000"/>
          <w:szCs w:val="24"/>
        </w:rPr>
        <w:t>-</w:t>
      </w:r>
      <w:r w:rsidRPr="00AB54B5">
        <w:rPr>
          <w:color w:val="000000"/>
          <w:szCs w:val="24"/>
        </w:rPr>
        <w:t xml:space="preserve">validation (Table 1). ANN also showed similar skill deterioration between the </w:t>
      </w:r>
      <w:r>
        <w:rPr>
          <w:i/>
          <w:color w:val="000000"/>
          <w:szCs w:val="24"/>
        </w:rPr>
        <w:t>k</w:t>
      </w:r>
      <w:r w:rsidRPr="00AB54B5">
        <w:rPr>
          <w:color w:val="000000"/>
          <w:szCs w:val="24"/>
        </w:rPr>
        <w:t>-fold and block cross</w:t>
      </w:r>
      <w:r>
        <w:rPr>
          <w:color w:val="000000"/>
          <w:szCs w:val="24"/>
        </w:rPr>
        <w:t>-</w:t>
      </w:r>
      <w:r w:rsidRPr="00AB54B5">
        <w:rPr>
          <w:color w:val="000000"/>
          <w:szCs w:val="24"/>
        </w:rPr>
        <w:t>validation.</w:t>
      </w:r>
      <w:r w:rsidRPr="00AB54B5" w:rsidDel="00887F52">
        <w:rPr>
          <w:color w:val="000000"/>
          <w:szCs w:val="24"/>
        </w:rPr>
        <w:t xml:space="preserve"> </w:t>
      </w:r>
      <w:r w:rsidRPr="00AB54B5">
        <w:rPr>
          <w:color w:val="000000"/>
          <w:szCs w:val="24"/>
        </w:rPr>
        <w:t xml:space="preserve">The deterioration of recall and </w:t>
      </w:r>
      <w:r w:rsidRPr="00AB54B5">
        <w:rPr>
          <w:color w:val="000000"/>
          <w:szCs w:val="24"/>
        </w:rPr>
        <w:lastRenderedPageBreak/>
        <w:t>precision was less with RVM and NB models when the different cross-validation techniques were compared.</w:t>
      </w:r>
      <w:r>
        <w:rPr>
          <w:color w:val="000000"/>
          <w:szCs w:val="24"/>
        </w:rPr>
        <w:t xml:space="preserve"> Thus, the RVM was the most robust model overall.</w:t>
      </w:r>
    </w:p>
    <w:p w14:paraId="70DAEC3B" w14:textId="77777777" w:rsidR="006448A6" w:rsidRPr="00536F01" w:rsidRDefault="006448A6" w:rsidP="006448A6">
      <w:pPr>
        <w:spacing w:before="0" w:after="0"/>
        <w:ind w:firstLine="630"/>
        <w:rPr>
          <w:color w:val="000000"/>
          <w:szCs w:val="24"/>
        </w:rPr>
      </w:pPr>
    </w:p>
    <w:p w14:paraId="19A57FA2" w14:textId="089FBA3F" w:rsidR="006448A6" w:rsidRDefault="006448A6" w:rsidP="006448A6">
      <w:pPr>
        <w:spacing w:before="0" w:after="0"/>
        <w:rPr>
          <w:b/>
          <w:bCs/>
          <w:iCs/>
          <w:color w:val="000000"/>
          <w:szCs w:val="24"/>
        </w:rPr>
      </w:pPr>
      <w:r w:rsidRPr="006448A6">
        <w:rPr>
          <w:b/>
          <w:bCs/>
          <w:iCs/>
          <w:color w:val="000000"/>
          <w:szCs w:val="24"/>
        </w:rPr>
        <w:t>3.2 Role of Wind</w:t>
      </w:r>
    </w:p>
    <w:p w14:paraId="72B8C379" w14:textId="77777777" w:rsidR="006448A6" w:rsidRPr="006448A6" w:rsidRDefault="006448A6" w:rsidP="006448A6">
      <w:pPr>
        <w:spacing w:before="0" w:after="0"/>
        <w:rPr>
          <w:b/>
          <w:bCs/>
          <w:iCs/>
          <w:color w:val="000000"/>
          <w:szCs w:val="24"/>
        </w:rPr>
      </w:pPr>
    </w:p>
    <w:p w14:paraId="7D1E286A" w14:textId="150BE4C9" w:rsidR="006448A6" w:rsidRDefault="006448A6" w:rsidP="006448A6">
      <w:pPr>
        <w:widowControl w:val="0"/>
        <w:spacing w:before="0" w:after="0"/>
        <w:ind w:firstLine="720"/>
        <w:rPr>
          <w:szCs w:val="28"/>
        </w:rPr>
      </w:pPr>
      <w:r w:rsidRPr="00AB54B5">
        <w:rPr>
          <w:color w:val="000000"/>
          <w:szCs w:val="28"/>
        </w:rPr>
        <w:t>Using RV</w:t>
      </w:r>
      <w:r>
        <w:rPr>
          <w:color w:val="000000"/>
          <w:szCs w:val="28"/>
        </w:rPr>
        <w:t>M</w:t>
      </w:r>
      <w:r w:rsidRPr="00AB54B5">
        <w:rPr>
          <w:color w:val="000000"/>
          <w:szCs w:val="28"/>
        </w:rPr>
        <w:t xml:space="preserve">, the probability of </w:t>
      </w:r>
      <w:r w:rsidRPr="00AB54B5">
        <w:rPr>
          <w:i/>
          <w:iCs/>
          <w:color w:val="000000"/>
          <w:szCs w:val="28"/>
        </w:rPr>
        <w:t>K. brevis</w:t>
      </w:r>
      <w:r w:rsidRPr="00AB54B5">
        <w:rPr>
          <w:color w:val="000000"/>
          <w:szCs w:val="28"/>
        </w:rPr>
        <w:t xml:space="preserve"> blooms as a function of wind speed components was examined in the north-south direction (negative for northerly wind) and the east-west direction (negative for </w:t>
      </w:r>
      <w:r w:rsidRPr="006448A6">
        <w:rPr>
          <w:color w:val="000000"/>
          <w:szCs w:val="28"/>
        </w:rPr>
        <w:t xml:space="preserve">easterly wind). Bloom probability was much higher under northerly winds than under southerly winds (Fig. 5A). Bloom probability reached </w:t>
      </w:r>
      <w:r w:rsidRPr="006448A6">
        <w:rPr>
          <w:szCs w:val="28"/>
        </w:rPr>
        <w:t xml:space="preserve">a maximum of 0.57 under northerly wind, while strong southerly wind reduced bloom probability to &lt;0.3. Northerly winds drive coastal upwelling, thereby transporting </w:t>
      </w:r>
      <w:r w:rsidRPr="006448A6">
        <w:rPr>
          <w:i/>
          <w:szCs w:val="28"/>
        </w:rPr>
        <w:t>K. brevis</w:t>
      </w:r>
      <w:r w:rsidRPr="006448A6">
        <w:rPr>
          <w:szCs w:val="28"/>
        </w:rPr>
        <w:t xml:space="preserve"> from the offshore waters to coastal waters. Additionally, coastal upwelling delivers inorganic nutrients from the ocean that can help fuel the blooms. Strong, compared to weak, westerly winds increased bloom probability by 0.18, from a low of 0.36 to a high of 0.53 (Fig. 5B). Once </w:t>
      </w:r>
      <w:r w:rsidRPr="006448A6">
        <w:rPr>
          <w:i/>
          <w:szCs w:val="28"/>
        </w:rPr>
        <w:t>K. brevis</w:t>
      </w:r>
      <w:r w:rsidRPr="006448A6">
        <w:rPr>
          <w:szCs w:val="28"/>
        </w:rPr>
        <w:t xml:space="preserve"> reaches nearshore locations, westerly winds help hold </w:t>
      </w:r>
      <w:r w:rsidRPr="006448A6">
        <w:rPr>
          <w:i/>
          <w:szCs w:val="28"/>
        </w:rPr>
        <w:t>K. brevis</w:t>
      </w:r>
      <w:r w:rsidRPr="006448A6">
        <w:rPr>
          <w:szCs w:val="28"/>
        </w:rPr>
        <w:t xml:space="preserve"> blooms against the shore where they can access nutrient sources from land and rivers.</w:t>
      </w:r>
    </w:p>
    <w:p w14:paraId="0454C1B3" w14:textId="77777777" w:rsidR="006448A6" w:rsidRPr="006448A6" w:rsidRDefault="006448A6" w:rsidP="006448A6">
      <w:pPr>
        <w:widowControl w:val="0"/>
        <w:spacing w:before="0" w:after="0"/>
        <w:ind w:firstLine="720"/>
      </w:pPr>
    </w:p>
    <w:p w14:paraId="09015E0D" w14:textId="690AEB86" w:rsidR="006448A6" w:rsidRPr="00D7217F" w:rsidRDefault="006448A6" w:rsidP="006448A6">
      <w:pPr>
        <w:widowControl w:val="0"/>
        <w:spacing w:before="0" w:after="0"/>
        <w:rPr>
          <w:b/>
          <w:bCs/>
          <w:iCs/>
          <w:szCs w:val="24"/>
        </w:rPr>
      </w:pPr>
      <w:r w:rsidRPr="00D7217F">
        <w:rPr>
          <w:b/>
          <w:bCs/>
          <w:iCs/>
          <w:szCs w:val="24"/>
        </w:rPr>
        <w:t xml:space="preserve">3.3 Role of river flow and associated nutrients </w:t>
      </w:r>
    </w:p>
    <w:p w14:paraId="62FA6053" w14:textId="77777777" w:rsidR="006448A6" w:rsidRPr="006448A6" w:rsidRDefault="006448A6" w:rsidP="006448A6">
      <w:pPr>
        <w:widowControl w:val="0"/>
        <w:spacing w:before="0" w:after="0"/>
        <w:rPr>
          <w:b/>
          <w:bCs/>
          <w:i/>
          <w:szCs w:val="24"/>
        </w:rPr>
      </w:pPr>
    </w:p>
    <w:p w14:paraId="1481CFCC" w14:textId="77777777" w:rsidR="006448A6" w:rsidRPr="006448A6" w:rsidRDefault="006448A6" w:rsidP="006448A6">
      <w:pPr>
        <w:widowControl w:val="0"/>
        <w:spacing w:before="0" w:after="0"/>
        <w:ind w:firstLine="720"/>
        <w:rPr>
          <w:szCs w:val="28"/>
        </w:rPr>
      </w:pPr>
      <w:r w:rsidRPr="006448A6">
        <w:rPr>
          <w:szCs w:val="28"/>
        </w:rPr>
        <w:t>For all rivers, and across all</w:t>
      </w:r>
      <w:r>
        <w:rPr>
          <w:szCs w:val="28"/>
        </w:rPr>
        <w:t xml:space="preserve"> discharge levels examined, </w:t>
      </w:r>
      <w:r w:rsidRPr="00D90366">
        <w:rPr>
          <w:szCs w:val="28"/>
        </w:rPr>
        <w:t xml:space="preserve">the probability of </w:t>
      </w:r>
      <w:r w:rsidRPr="00D90366">
        <w:rPr>
          <w:i/>
          <w:iCs/>
          <w:szCs w:val="28"/>
        </w:rPr>
        <w:t>K. brevis</w:t>
      </w:r>
      <w:r w:rsidRPr="00D90366">
        <w:rPr>
          <w:szCs w:val="28"/>
        </w:rPr>
        <w:t xml:space="preserve"> blooms </w:t>
      </w:r>
      <w:r>
        <w:rPr>
          <w:szCs w:val="28"/>
        </w:rPr>
        <w:t xml:space="preserve">increased with river </w:t>
      </w:r>
      <w:r w:rsidRPr="006448A6">
        <w:rPr>
          <w:szCs w:val="28"/>
        </w:rPr>
        <w:t xml:space="preserve">flow (Figs. 6A-E). </w:t>
      </w:r>
      <w:r w:rsidRPr="006448A6">
        <w:rPr>
          <w:color w:val="000000" w:themeColor="text1"/>
          <w:szCs w:val="24"/>
        </w:rPr>
        <w:t xml:space="preserve">For all rivers, bloom probability predicted by the NB was always greater than that predicted by the RVM, which was always larger than that predicted by the SVM. The NB model had the highest recall value; the RVM ranked second; the SVM had the lowest value (Table 1). </w:t>
      </w:r>
      <w:r w:rsidRPr="006448A6">
        <w:rPr>
          <w:szCs w:val="28"/>
        </w:rPr>
        <w:t xml:space="preserve">The </w:t>
      </w:r>
      <w:r w:rsidRPr="006448A6">
        <w:rPr>
          <w:color w:val="000000" w:themeColor="text1"/>
          <w:szCs w:val="28"/>
        </w:rPr>
        <w:t xml:space="preserve">ANN was excluded from the sensitivity analysis because the ANN yields probability predictions that are either very close to 0 (&lt;0.01) or 1 (&gt;0.99), making it difficult to fit the logistic function (Eq. 14) in Platt’s scaling. </w:t>
      </w:r>
    </w:p>
    <w:p w14:paraId="530D8BFE" w14:textId="180BC6DB" w:rsidR="006448A6" w:rsidRPr="006448A6" w:rsidRDefault="006448A6" w:rsidP="006448A6">
      <w:pPr>
        <w:widowControl w:val="0"/>
        <w:spacing w:before="0" w:after="0"/>
        <w:ind w:firstLine="720"/>
        <w:rPr>
          <w:szCs w:val="28"/>
        </w:rPr>
      </w:pPr>
      <w:r w:rsidRPr="006448A6">
        <w:rPr>
          <w:szCs w:val="28"/>
        </w:rPr>
        <w:t xml:space="preserve">As </w:t>
      </w:r>
      <w:ins w:id="58" w:author="mingli" w:date="2020-10-15T20:47:00Z">
        <w:r w:rsidR="00C03E73">
          <w:rPr>
            <w:szCs w:val="28"/>
          </w:rPr>
          <w:t xml:space="preserve">river </w:t>
        </w:r>
      </w:ins>
      <w:r w:rsidRPr="006448A6">
        <w:rPr>
          <w:szCs w:val="28"/>
        </w:rPr>
        <w:t xml:space="preserve">discharge changed, using RVM as the example, the slope in bloom probability was highest with the Hillsborough River, with low discharge yielding a 0.20 probability in blooms, increasing to 0.55 with high discharge. Increases in discharge from the Peace and Suwanee Rivers also increased bloom probability substantially, from 0.33-0.52 and 0.23-0.54 respectively, across the range of typical flows. Changes in discharge from the Myakka River yielded probabilities that changed from 0.34-0.55. Across all discharge levels, bloom probability was consistently higher (0.49-0.51) with increased Caloosahatchee River discharge than for the other rivers examined, and it increased linearly as river discharge increased. The Caloosahatchee River has the highest discharge of the rivers examined, and it transports the highest amount of nutrients.  </w:t>
      </w:r>
    </w:p>
    <w:p w14:paraId="5015A2E0" w14:textId="78B02C28" w:rsidR="000402E0" w:rsidRDefault="006448A6" w:rsidP="00C03E73">
      <w:pPr>
        <w:widowControl w:val="0"/>
        <w:spacing w:before="0" w:after="0"/>
        <w:ind w:firstLine="720"/>
        <w:rPr>
          <w:color w:val="000000" w:themeColor="text1"/>
          <w:szCs w:val="24"/>
        </w:rPr>
      </w:pPr>
      <w:r w:rsidRPr="006448A6">
        <w:rPr>
          <w:szCs w:val="28"/>
        </w:rPr>
        <w:t xml:space="preserve">The composition of the nutrients discharged by the different rivers also varied and accordingly the probability of blooms varied for their different nutrient loads (Figs. 6F-M). Applying the 3 models, SVM, RVM and NB, with increasing TN, the largest increase in bloom probability was found for the Myakka River, whereas smaller increases were found for the Peace and Caloosahatchee Rivers. For the Hillsborough river, </w:t>
      </w:r>
      <w:r w:rsidRPr="006448A6">
        <w:rPr>
          <w:i/>
          <w:iCs/>
          <w:szCs w:val="28"/>
        </w:rPr>
        <w:t>K. brevis</w:t>
      </w:r>
      <w:r w:rsidRPr="006448A6">
        <w:rPr>
          <w:szCs w:val="28"/>
        </w:rPr>
        <w:t xml:space="preserve"> probability as a function of the TN loads resembles a parabolic function.</w:t>
      </w:r>
      <w:r w:rsidRPr="006448A6">
        <w:rPr>
          <w:color w:val="000000"/>
          <w:szCs w:val="28"/>
        </w:rPr>
        <w:t xml:space="preserve"> For TP, increases in probability were seen for the Peace and Caloosahatchee</w:t>
      </w:r>
      <w:r w:rsidRPr="00AB54B5">
        <w:rPr>
          <w:color w:val="000000"/>
          <w:szCs w:val="28"/>
        </w:rPr>
        <w:t xml:space="preserve"> Rivers, but a parabolic relationship was noted for the Hillsborough and Myakka Rivers. As nutrient loads increase, it is possible that </w:t>
      </w:r>
      <w:r w:rsidRPr="00AB54B5">
        <w:rPr>
          <w:i/>
          <w:iCs/>
          <w:color w:val="000000"/>
          <w:szCs w:val="28"/>
        </w:rPr>
        <w:t>K. brevis</w:t>
      </w:r>
      <w:r w:rsidRPr="00AB54B5">
        <w:rPr>
          <w:color w:val="000000"/>
          <w:szCs w:val="28"/>
        </w:rPr>
        <w:t xml:space="preserve"> may be either outcompeted by a different species or and/or become limited by a different growth factor.</w:t>
      </w:r>
      <w:r w:rsidRPr="004E5525">
        <w:rPr>
          <w:noProof/>
          <w:szCs w:val="28"/>
        </w:rPr>
        <w:t xml:space="preserve"> </w:t>
      </w:r>
      <w:r>
        <w:rPr>
          <w:color w:val="000000" w:themeColor="text1"/>
          <w:szCs w:val="24"/>
        </w:rPr>
        <w:t xml:space="preserve">However, there were some differences among the three models. For example, the bloom probability versus the Peace River TP load had a slope that was less steep in the NB model than in the RVM and SVM. While the probability increased slightly with TN in the Caloosahatchee River in the NB and SVM, it decreased in the SVM.      </w:t>
      </w:r>
    </w:p>
    <w:p w14:paraId="3A73C822" w14:textId="77777777" w:rsidR="006448A6" w:rsidRPr="00AB54B5" w:rsidRDefault="006448A6" w:rsidP="006448A6">
      <w:pPr>
        <w:widowControl w:val="0"/>
        <w:spacing w:before="0" w:after="0"/>
        <w:ind w:firstLine="720"/>
        <w:rPr>
          <w:color w:val="000000"/>
          <w:szCs w:val="28"/>
        </w:rPr>
      </w:pPr>
    </w:p>
    <w:p w14:paraId="74961A53" w14:textId="76DC50B0" w:rsidR="006448A6" w:rsidRDefault="006448A6" w:rsidP="006448A6">
      <w:pPr>
        <w:spacing w:before="0" w:after="0"/>
        <w:rPr>
          <w:b/>
          <w:bCs/>
          <w:szCs w:val="28"/>
        </w:rPr>
      </w:pPr>
      <w:r w:rsidRPr="006448A6">
        <w:rPr>
          <w:b/>
          <w:bCs/>
          <w:szCs w:val="28"/>
        </w:rPr>
        <w:t>3.4 Role of Sea Surface Height</w:t>
      </w:r>
    </w:p>
    <w:p w14:paraId="7D106C9D" w14:textId="77777777" w:rsidR="006448A6" w:rsidRPr="006448A6" w:rsidRDefault="006448A6" w:rsidP="006448A6">
      <w:pPr>
        <w:spacing w:before="0" w:after="0"/>
        <w:rPr>
          <w:b/>
          <w:bCs/>
          <w:szCs w:val="28"/>
        </w:rPr>
      </w:pPr>
    </w:p>
    <w:p w14:paraId="7C51FFCD" w14:textId="257B89AA" w:rsidR="006448A6" w:rsidRPr="00AB54B5" w:rsidRDefault="006448A6" w:rsidP="006448A6">
      <w:pPr>
        <w:spacing w:before="0" w:after="0"/>
        <w:ind w:firstLine="720"/>
        <w:rPr>
          <w:color w:val="000000"/>
          <w:szCs w:val="28"/>
        </w:rPr>
      </w:pPr>
      <w:r w:rsidRPr="00AB54B5">
        <w:rPr>
          <w:color w:val="000000"/>
          <w:szCs w:val="28"/>
        </w:rPr>
        <w:lastRenderedPageBreak/>
        <w:t xml:space="preserve">Sea surface height difference was chosen as one of the explanatory variables in our machine learning algorithms as previous studies (e.g., Maze et al., 2015) have related this variable to position of the Loop Current. Results for the RVM model were nearly identical with or without this explanatory variable (not shown) and given this outcome, this factor was not tested with the other models. Nevertheless, for 1998, 2002, 2009, 2010, and 2013, when the Loop Current was in its southern position, the RVM model generally had a much lower precision value </w:t>
      </w:r>
      <w:r w:rsidRPr="001204FD">
        <w:rPr>
          <w:color w:val="000000"/>
          <w:szCs w:val="28"/>
        </w:rPr>
        <w:t>(0.36, 0.42, 0.00, 0.00, 0.25, and an average of 0.21) versus 0.3</w:t>
      </w:r>
      <w:r>
        <w:rPr>
          <w:color w:val="000000"/>
          <w:szCs w:val="28"/>
        </w:rPr>
        <w:t>5</w:t>
      </w:r>
      <w:r w:rsidRPr="00AB54B5">
        <w:rPr>
          <w:color w:val="000000"/>
          <w:szCs w:val="28"/>
        </w:rPr>
        <w:t xml:space="preserve"> for all years. This suggests other factors not considered in the explanatory variables may be needed to improve bloom prediction for those years. </w:t>
      </w:r>
    </w:p>
    <w:p w14:paraId="10860350" w14:textId="77777777" w:rsidR="00647F19" w:rsidRDefault="00647F19" w:rsidP="00C03E73">
      <w:pPr>
        <w:spacing w:before="0" w:after="0" w:line="480" w:lineRule="auto"/>
        <w:rPr>
          <w:b/>
          <w:color w:val="000000"/>
          <w:szCs w:val="28"/>
        </w:rPr>
      </w:pPr>
    </w:p>
    <w:p w14:paraId="70CF5082" w14:textId="62ED27AD" w:rsidR="006448A6" w:rsidRPr="00AB54B5" w:rsidRDefault="006448A6" w:rsidP="00C03E73">
      <w:pPr>
        <w:spacing w:before="0" w:after="0" w:line="480" w:lineRule="auto"/>
        <w:rPr>
          <w:b/>
          <w:color w:val="000000"/>
          <w:szCs w:val="28"/>
        </w:rPr>
      </w:pPr>
      <w:r w:rsidRPr="00AB54B5">
        <w:rPr>
          <w:b/>
          <w:color w:val="000000"/>
          <w:szCs w:val="28"/>
        </w:rPr>
        <w:t>4</w:t>
      </w:r>
      <w:r>
        <w:rPr>
          <w:b/>
          <w:color w:val="000000"/>
          <w:szCs w:val="28"/>
        </w:rPr>
        <w:t xml:space="preserve"> </w:t>
      </w:r>
      <w:r w:rsidRPr="00AB54B5">
        <w:rPr>
          <w:b/>
          <w:color w:val="000000"/>
          <w:szCs w:val="28"/>
        </w:rPr>
        <w:t xml:space="preserve">Discussion </w:t>
      </w:r>
    </w:p>
    <w:p w14:paraId="5C5080F0" w14:textId="77777777" w:rsidR="006448A6" w:rsidRPr="003446BD" w:rsidRDefault="006448A6" w:rsidP="006448A6">
      <w:pPr>
        <w:spacing w:before="0" w:after="0"/>
        <w:ind w:firstLine="720"/>
        <w:rPr>
          <w:color w:val="000000"/>
          <w:szCs w:val="24"/>
        </w:rPr>
      </w:pPr>
      <w:r w:rsidRPr="00AB54B5">
        <w:rPr>
          <w:color w:val="000000"/>
          <w:szCs w:val="24"/>
        </w:rPr>
        <w:t>Models, however imperfect, can be useful for testing the strength of particular factors or variables on outcomes. Models may be biased</w:t>
      </w:r>
      <w:r>
        <w:rPr>
          <w:color w:val="000000"/>
          <w:szCs w:val="24"/>
        </w:rPr>
        <w:t>,</w:t>
      </w:r>
      <w:r w:rsidRPr="00AB54B5">
        <w:rPr>
          <w:color w:val="000000"/>
          <w:szCs w:val="24"/>
        </w:rPr>
        <w:t xml:space="preserve"> yielding either false positives (indicating blooms or conditions for blooms when they do not occur) or false negatives (indicating no bloom when in fact they do occur). Both can be problematic in terms of protecting human health and economies. False positives may be preferable if the goal is to protect human health– better “safe than sorry”, but false positives can also be more expensive economically </w:t>
      </w:r>
      <w:r w:rsidRPr="00AB54B5">
        <w:rPr>
          <w:bCs/>
          <w:color w:val="000000"/>
          <w:szCs w:val="24"/>
        </w:rPr>
        <w:t>(Flynn and McGillicuddy, 2018)</w:t>
      </w:r>
      <w:r w:rsidRPr="00AB54B5">
        <w:rPr>
          <w:color w:val="000000"/>
          <w:szCs w:val="24"/>
        </w:rPr>
        <w:t xml:space="preserve">. For example, a fishery may be closed when it was not necessary to do so. False negatives are not protective of human or ecological health. Running </w:t>
      </w:r>
      <w:r w:rsidRPr="00AB54B5">
        <w:rPr>
          <w:i/>
          <w:color w:val="000000"/>
          <w:szCs w:val="24"/>
        </w:rPr>
        <w:t>in silico</w:t>
      </w:r>
      <w:r w:rsidRPr="00AB54B5">
        <w:rPr>
          <w:color w:val="000000"/>
          <w:szCs w:val="24"/>
        </w:rPr>
        <w:t xml:space="preserve"> experiments in which nutrient sources are turned on or off, or climate variables altered, give clear clues as to the importance of such factors both for present and future conditions (Glibert et al.</w:t>
      </w:r>
      <w:r>
        <w:rPr>
          <w:color w:val="000000"/>
          <w:szCs w:val="24"/>
        </w:rPr>
        <w:t>, 2010,</w:t>
      </w:r>
      <w:r w:rsidRPr="00AB54B5">
        <w:rPr>
          <w:color w:val="000000"/>
          <w:szCs w:val="24"/>
        </w:rPr>
        <w:t xml:space="preserve"> in press).</w:t>
      </w:r>
      <w:r>
        <w:rPr>
          <w:color w:val="000000"/>
          <w:szCs w:val="24"/>
        </w:rPr>
        <w:t xml:space="preserve"> </w:t>
      </w:r>
      <w:r w:rsidRPr="00AB54B5">
        <w:rPr>
          <w:color w:val="000000"/>
          <w:szCs w:val="28"/>
        </w:rPr>
        <w:t xml:space="preserve">In this study, different machine learning classifiers were used to predict the </w:t>
      </w:r>
      <w:r>
        <w:rPr>
          <w:color w:val="000000"/>
          <w:szCs w:val="28"/>
        </w:rPr>
        <w:t xml:space="preserve">likelihood of </w:t>
      </w:r>
      <w:r w:rsidRPr="00AB54B5">
        <w:rPr>
          <w:i/>
          <w:color w:val="000000"/>
          <w:szCs w:val="28"/>
        </w:rPr>
        <w:t>K. brevis</w:t>
      </w:r>
      <w:r w:rsidRPr="00AB54B5">
        <w:rPr>
          <w:color w:val="000000"/>
          <w:szCs w:val="28"/>
        </w:rPr>
        <w:t xml:space="preserve"> blooms between 1998 and 2019. </w:t>
      </w:r>
    </w:p>
    <w:p w14:paraId="176F5ED1" w14:textId="77777777" w:rsidR="006448A6" w:rsidRPr="00AB54B5" w:rsidRDefault="006448A6" w:rsidP="006448A6">
      <w:pPr>
        <w:spacing w:before="0" w:after="0"/>
        <w:ind w:firstLine="720"/>
        <w:rPr>
          <w:color w:val="000000"/>
          <w:szCs w:val="28"/>
        </w:rPr>
      </w:pP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two other approaches.</w:t>
      </w:r>
      <w:r w:rsidRPr="006863CE">
        <w:rPr>
          <w:bCs/>
          <w:szCs w:val="24"/>
        </w:rPr>
        <w:t xml:space="preserve"> </w:t>
      </w:r>
      <w:r>
        <w:rPr>
          <w:bCs/>
          <w:szCs w:val="24"/>
        </w:rPr>
        <w:t xml:space="preserve">All models were comparable in how frequently false negatives were reported. </w:t>
      </w:r>
      <w:r w:rsidRPr="00AB54B5">
        <w:rPr>
          <w:color w:val="000000"/>
          <w:szCs w:val="28"/>
        </w:rPr>
        <w:t xml:space="preserve">Since the number of weeks with blooms was about </w:t>
      </w:r>
      <w:r>
        <w:rPr>
          <w:color w:val="000000"/>
          <w:szCs w:val="28"/>
        </w:rPr>
        <w:t>42</w:t>
      </w:r>
      <w:r w:rsidRPr="00AB54B5">
        <w:rPr>
          <w:color w:val="000000"/>
          <w:szCs w:val="28"/>
        </w:rPr>
        <w:t xml:space="preserve">% of the number of non-bloom weeks, it required the classifiers to learn from an imbalanced dataset. This challenge was resolved by two different methods that oversample the minority class: random oversampling and generation of synthetic data using SMOTE. The predictive skills were very similar between the two data sampling methods, further lending evidence for the robustness of model predictions (Table 1). This result is perhaps not surprising because the ratio of the samples in the minority to the samples in the majority class was only 1:2.4, in comparison to models in which the imbalanced class classifications ranged as high as 1:10 to 1:100 (Sun et al., 2009).    </w:t>
      </w:r>
    </w:p>
    <w:p w14:paraId="2695336C" w14:textId="02EF3948" w:rsidR="006448A6" w:rsidRPr="00AB54B5" w:rsidRDefault="006448A6" w:rsidP="006448A6">
      <w:pPr>
        <w:spacing w:before="0" w:after="0"/>
        <w:ind w:firstLine="720"/>
        <w:rPr>
          <w:color w:val="000000"/>
          <w:szCs w:val="24"/>
        </w:rPr>
      </w:pPr>
      <w:r w:rsidRPr="00AB54B5">
        <w:rPr>
          <w:color w:val="000000"/>
          <w:szCs w:val="28"/>
        </w:rPr>
        <w:t>Both</w:t>
      </w:r>
      <w:r>
        <w:rPr>
          <w:color w:val="000000"/>
          <w:szCs w:val="28"/>
        </w:rPr>
        <w:t xml:space="preserve"> </w:t>
      </w:r>
      <w:ins w:id="59" w:author="mingli" w:date="2020-10-15T20:51:00Z">
        <w:r w:rsidR="00C03E73">
          <w:rPr>
            <w:color w:val="000000"/>
            <w:szCs w:val="28"/>
          </w:rPr>
          <w:t xml:space="preserve">the nested </w:t>
        </w:r>
      </w:ins>
      <w:r>
        <w:rPr>
          <w:i/>
          <w:color w:val="000000"/>
          <w:szCs w:val="28"/>
        </w:rPr>
        <w:t>k</w:t>
      </w:r>
      <w:r w:rsidRPr="00AB54B5">
        <w:rPr>
          <w:color w:val="000000"/>
          <w:szCs w:val="28"/>
        </w:rPr>
        <w:t xml:space="preserve">-fold and block cross-validation methods were used to evaluate the predictive skills of the machine learning classifiers. Although </w:t>
      </w:r>
      <w:r>
        <w:rPr>
          <w:color w:val="000000"/>
          <w:szCs w:val="28"/>
        </w:rPr>
        <w:t xml:space="preserve">the </w:t>
      </w:r>
      <w:r w:rsidRPr="00AB54B5">
        <w:rPr>
          <w:color w:val="000000"/>
          <w:szCs w:val="28"/>
        </w:rPr>
        <w:t>SVM achieved good scores (recall=0.63</w:t>
      </w:r>
      <w:del w:id="60" w:author="mingli" w:date="2020-10-15T20:52:00Z">
        <w:r w:rsidRPr="00AB54B5" w:rsidDel="00C03E73">
          <w:rPr>
            <w:color w:val="000000"/>
            <w:szCs w:val="28"/>
          </w:rPr>
          <w:delText xml:space="preserve">, </w:delText>
        </w:r>
      </w:del>
      <w:ins w:id="61" w:author="mingli" w:date="2020-10-15T20:52:00Z">
        <w:r w:rsidR="00C03E73">
          <w:rPr>
            <w:color w:val="000000"/>
            <w:szCs w:val="28"/>
          </w:rPr>
          <w:t xml:space="preserve"> and</w:t>
        </w:r>
        <w:r w:rsidR="00C03E73" w:rsidRPr="00AB54B5">
          <w:rPr>
            <w:color w:val="000000"/>
            <w:szCs w:val="28"/>
          </w:rPr>
          <w:t xml:space="preserve"> </w:t>
        </w:r>
      </w:ins>
      <w:r w:rsidRPr="00AB54B5">
        <w:rPr>
          <w:color w:val="000000"/>
          <w:szCs w:val="28"/>
        </w:rPr>
        <w:t>precision=0.64</w:t>
      </w:r>
      <w:del w:id="62" w:author="mingli" w:date="2020-10-15T20:51:00Z">
        <w:r w:rsidRPr="00AB54B5" w:rsidDel="00C03E73">
          <w:rPr>
            <w:color w:val="000000"/>
            <w:szCs w:val="28"/>
          </w:rPr>
          <w:delText>, and F1=0.64</w:delText>
        </w:r>
      </w:del>
      <w:r w:rsidRPr="00AB54B5">
        <w:rPr>
          <w:color w:val="000000"/>
          <w:szCs w:val="28"/>
        </w:rPr>
        <w:t xml:space="preserve"> using random oversampling) during the </w:t>
      </w:r>
      <w:ins w:id="63" w:author="mingli" w:date="2020-10-15T20:52:00Z">
        <w:r w:rsidR="00C03E73">
          <w:rPr>
            <w:color w:val="000000"/>
            <w:szCs w:val="28"/>
          </w:rPr>
          <w:t xml:space="preserve">nested </w:t>
        </w:r>
      </w:ins>
      <w:r>
        <w:rPr>
          <w:i/>
          <w:color w:val="000000"/>
          <w:szCs w:val="28"/>
        </w:rPr>
        <w:t>k</w:t>
      </w:r>
      <w:r w:rsidRPr="00AB54B5">
        <w:rPr>
          <w:color w:val="000000"/>
          <w:szCs w:val="28"/>
        </w:rPr>
        <w:t>-fold cross</w:t>
      </w:r>
      <w:r>
        <w:rPr>
          <w:color w:val="000000"/>
          <w:szCs w:val="28"/>
        </w:rPr>
        <w:t>-</w:t>
      </w:r>
      <w:r w:rsidRPr="00AB54B5">
        <w:rPr>
          <w:color w:val="000000"/>
          <w:szCs w:val="28"/>
        </w:rPr>
        <w:t>validation, its performance deteriorated significantly during the b</w:t>
      </w:r>
      <w:r>
        <w:rPr>
          <w:color w:val="000000"/>
          <w:szCs w:val="28"/>
        </w:rPr>
        <w:t>l</w:t>
      </w:r>
      <w:r w:rsidRPr="00AB54B5">
        <w:rPr>
          <w:color w:val="000000"/>
          <w:szCs w:val="28"/>
        </w:rPr>
        <w:t>ock cross</w:t>
      </w:r>
      <w:r>
        <w:rPr>
          <w:color w:val="000000"/>
          <w:szCs w:val="28"/>
        </w:rPr>
        <w:t>-</w:t>
      </w:r>
      <w:r w:rsidRPr="00AB54B5">
        <w:rPr>
          <w:color w:val="000000"/>
          <w:szCs w:val="28"/>
        </w:rPr>
        <w:t>validation (recall=0.27</w:t>
      </w:r>
      <w:del w:id="64" w:author="mingli" w:date="2020-10-15T20:52:00Z">
        <w:r w:rsidRPr="00AB54B5" w:rsidDel="00C03E73">
          <w:rPr>
            <w:color w:val="000000"/>
            <w:szCs w:val="28"/>
          </w:rPr>
          <w:delText xml:space="preserve">, </w:delText>
        </w:r>
      </w:del>
      <w:ins w:id="65" w:author="mingli" w:date="2020-10-15T20:52:00Z">
        <w:r w:rsidR="00C03E73">
          <w:rPr>
            <w:color w:val="000000"/>
            <w:szCs w:val="28"/>
          </w:rPr>
          <w:t xml:space="preserve"> and </w:t>
        </w:r>
      </w:ins>
      <w:r w:rsidRPr="00AB54B5">
        <w:rPr>
          <w:color w:val="000000"/>
          <w:szCs w:val="28"/>
        </w:rPr>
        <w:t>precision=0.32</w:t>
      </w:r>
      <w:del w:id="66" w:author="mingli" w:date="2020-10-15T20:52:00Z">
        <w:r w:rsidRPr="00AB54B5" w:rsidDel="00C03E73">
          <w:rPr>
            <w:color w:val="000000"/>
            <w:szCs w:val="28"/>
          </w:rPr>
          <w:delText>, and F1=0.29</w:delText>
        </w:r>
      </w:del>
      <w:r w:rsidRPr="00AB54B5">
        <w:rPr>
          <w:color w:val="000000"/>
          <w:szCs w:val="28"/>
        </w:rPr>
        <w:t>) (Table 1). A similar deterioration was seen in</w:t>
      </w:r>
      <w:r>
        <w:rPr>
          <w:color w:val="000000"/>
          <w:szCs w:val="28"/>
        </w:rPr>
        <w:t xml:space="preserve"> the</w:t>
      </w:r>
      <w:r w:rsidRPr="00AB54B5">
        <w:rPr>
          <w:color w:val="000000"/>
          <w:szCs w:val="28"/>
        </w:rPr>
        <w:t xml:space="preserve"> ANN between</w:t>
      </w:r>
      <w:ins w:id="67" w:author="mingli" w:date="2020-10-15T20:52:00Z">
        <w:r w:rsidR="00C03E73">
          <w:rPr>
            <w:color w:val="000000"/>
            <w:szCs w:val="28"/>
          </w:rPr>
          <w:t xml:space="preserve"> the nested</w:t>
        </w:r>
      </w:ins>
      <w:r w:rsidRPr="00AB54B5">
        <w:rPr>
          <w:color w:val="000000"/>
          <w:szCs w:val="28"/>
        </w:rPr>
        <w:t xml:space="preserve"> </w:t>
      </w:r>
      <w:r>
        <w:rPr>
          <w:i/>
          <w:color w:val="000000"/>
          <w:szCs w:val="28"/>
        </w:rPr>
        <w:t>k</w:t>
      </w:r>
      <w:r w:rsidRPr="00AB54B5">
        <w:rPr>
          <w:color w:val="000000"/>
          <w:szCs w:val="28"/>
        </w:rPr>
        <w:t>-fold and block cross</w:t>
      </w:r>
      <w:r>
        <w:rPr>
          <w:color w:val="000000"/>
          <w:szCs w:val="28"/>
        </w:rPr>
        <w:t>-</w:t>
      </w:r>
      <w:r w:rsidRPr="00AB54B5">
        <w:rPr>
          <w:color w:val="000000"/>
          <w:szCs w:val="28"/>
        </w:rPr>
        <w:t>validation methods</w:t>
      </w:r>
      <w:r w:rsidRPr="001204FD">
        <w:rPr>
          <w:color w:val="000000"/>
          <w:szCs w:val="28"/>
        </w:rPr>
        <w:t xml:space="preserve">. </w:t>
      </w:r>
      <w:r w:rsidRPr="001204FD">
        <w:rPr>
          <w:color w:val="000000" w:themeColor="text1"/>
          <w:szCs w:val="28"/>
        </w:rPr>
        <w:t>When trained using the random oversampling approach and tested with the</w:t>
      </w:r>
      <w:ins w:id="68" w:author="mingli" w:date="2020-10-15T20:52:00Z">
        <w:r w:rsidR="00C03E73">
          <w:rPr>
            <w:color w:val="000000" w:themeColor="text1"/>
            <w:szCs w:val="28"/>
          </w:rPr>
          <w:t xml:space="preserve"> nested</w:t>
        </w:r>
      </w:ins>
      <w:r w:rsidRPr="001204FD">
        <w:rPr>
          <w:color w:val="000000" w:themeColor="text1"/>
          <w:szCs w:val="28"/>
        </w:rPr>
        <w:t xml:space="preserve"> </w:t>
      </w:r>
      <w:r>
        <w:rPr>
          <w:i/>
          <w:color w:val="000000" w:themeColor="text1"/>
          <w:szCs w:val="28"/>
        </w:rPr>
        <w:t>k</w:t>
      </w:r>
      <w:r w:rsidRPr="001204FD">
        <w:rPr>
          <w:color w:val="000000" w:themeColor="text1"/>
          <w:szCs w:val="28"/>
        </w:rPr>
        <w:t>-fold cross</w:t>
      </w:r>
      <w:r>
        <w:rPr>
          <w:color w:val="000000" w:themeColor="text1"/>
          <w:szCs w:val="28"/>
        </w:rPr>
        <w:t>-</w:t>
      </w:r>
      <w:r w:rsidRPr="001204FD">
        <w:rPr>
          <w:color w:val="000000" w:themeColor="text1"/>
          <w:szCs w:val="28"/>
        </w:rPr>
        <w:t xml:space="preserve">validation procedure, </w:t>
      </w:r>
      <w:r>
        <w:rPr>
          <w:color w:val="000000" w:themeColor="text1"/>
          <w:szCs w:val="28"/>
        </w:rPr>
        <w:t xml:space="preserve">the </w:t>
      </w:r>
      <w:r w:rsidRPr="001204FD">
        <w:rPr>
          <w:color w:val="000000"/>
          <w:szCs w:val="28"/>
        </w:rPr>
        <w:t xml:space="preserve">SVM used 533 number of support vectors and </w:t>
      </w:r>
      <w:r>
        <w:rPr>
          <w:color w:val="000000"/>
          <w:szCs w:val="28"/>
        </w:rPr>
        <w:t xml:space="preserve">the </w:t>
      </w:r>
      <w:r w:rsidRPr="001204FD">
        <w:rPr>
          <w:color w:val="000000"/>
          <w:szCs w:val="28"/>
        </w:rPr>
        <w:t>ANN had a high Akaike Information Criterion score of 1,814.  It</w:t>
      </w:r>
      <w:r w:rsidRPr="00AB54B5">
        <w:rPr>
          <w:color w:val="000000"/>
          <w:szCs w:val="28"/>
        </w:rPr>
        <w:t xml:space="preserve"> is possible that these two algorithms overfitted the training data and their predictive skills deteriorated when tested </w:t>
      </w:r>
      <w:del w:id="69" w:author="mingli" w:date="2020-10-15T20:53:00Z">
        <w:r w:rsidRPr="00AB54B5" w:rsidDel="00C03E73">
          <w:rPr>
            <w:color w:val="000000"/>
            <w:szCs w:val="28"/>
          </w:rPr>
          <w:delText>on completely independent data as done in</w:delText>
        </w:r>
      </w:del>
      <w:ins w:id="70" w:author="mingli" w:date="2020-10-15T20:53:00Z">
        <w:r w:rsidR="00C03E73">
          <w:rPr>
            <w:color w:val="000000"/>
            <w:szCs w:val="28"/>
          </w:rPr>
          <w:t>using</w:t>
        </w:r>
      </w:ins>
      <w:r w:rsidRPr="00AB54B5">
        <w:rPr>
          <w:color w:val="000000"/>
          <w:szCs w:val="28"/>
        </w:rPr>
        <w:t xml:space="preserve"> the block cross-validation analysis. In contrast, </w:t>
      </w:r>
      <w:r>
        <w:rPr>
          <w:color w:val="000000"/>
          <w:szCs w:val="28"/>
        </w:rPr>
        <w:t xml:space="preserve">the </w:t>
      </w:r>
      <w:r w:rsidRPr="00A56350">
        <w:rPr>
          <w:color w:val="000000"/>
          <w:szCs w:val="28"/>
        </w:rPr>
        <w:t>RVM only ha</w:t>
      </w:r>
      <w:r>
        <w:rPr>
          <w:color w:val="000000"/>
          <w:szCs w:val="28"/>
        </w:rPr>
        <w:t>d</w:t>
      </w:r>
      <w:r w:rsidRPr="00A56350">
        <w:rPr>
          <w:color w:val="000000"/>
          <w:szCs w:val="28"/>
        </w:rPr>
        <w:t xml:space="preserve"> 19 number</w:t>
      </w:r>
      <w:r w:rsidRPr="00AB54B5">
        <w:rPr>
          <w:color w:val="000000"/>
          <w:szCs w:val="28"/>
        </w:rPr>
        <w:t xml:space="preserve"> of relevance vectors</w:t>
      </w:r>
      <w:r>
        <w:rPr>
          <w:color w:val="000000"/>
          <w:szCs w:val="28"/>
        </w:rPr>
        <w:t>,</w:t>
      </w:r>
      <w:r w:rsidRPr="00AB54B5">
        <w:rPr>
          <w:color w:val="000000"/>
          <w:szCs w:val="28"/>
        </w:rPr>
        <w:t xml:space="preserve"> and NB was </w:t>
      </w:r>
      <w:r>
        <w:rPr>
          <w:color w:val="000000"/>
          <w:szCs w:val="28"/>
        </w:rPr>
        <w:t xml:space="preserve">a </w:t>
      </w:r>
      <w:r w:rsidRPr="00AB54B5">
        <w:rPr>
          <w:color w:val="000000"/>
          <w:szCs w:val="28"/>
        </w:rPr>
        <w:t>simple probabilistic classifier, thus producing more robust algorithms. The accuracy, recall</w:t>
      </w:r>
      <w:del w:id="71" w:author="mingli" w:date="2020-10-15T20:53:00Z">
        <w:r w:rsidRPr="00AB54B5" w:rsidDel="00C03E73">
          <w:rPr>
            <w:color w:val="000000"/>
            <w:szCs w:val="28"/>
          </w:rPr>
          <w:delText xml:space="preserve">, </w:delText>
        </w:r>
      </w:del>
      <w:ins w:id="72" w:author="mingli" w:date="2020-10-15T20:53:00Z">
        <w:r w:rsidR="00C03E73">
          <w:rPr>
            <w:color w:val="000000"/>
            <w:szCs w:val="28"/>
          </w:rPr>
          <w:t xml:space="preserve"> and</w:t>
        </w:r>
        <w:r w:rsidR="00C03E73" w:rsidRPr="00AB54B5">
          <w:rPr>
            <w:color w:val="000000"/>
            <w:szCs w:val="28"/>
          </w:rPr>
          <w:t xml:space="preserve"> </w:t>
        </w:r>
      </w:ins>
      <w:r w:rsidRPr="00AB54B5">
        <w:rPr>
          <w:color w:val="000000"/>
          <w:szCs w:val="28"/>
        </w:rPr>
        <w:t xml:space="preserve">precision </w:t>
      </w:r>
      <w:del w:id="73" w:author="mingli" w:date="2020-10-15T20:53:00Z">
        <w:r w:rsidRPr="00AB54B5" w:rsidDel="00C03E73">
          <w:rPr>
            <w:color w:val="000000"/>
            <w:szCs w:val="28"/>
          </w:rPr>
          <w:delText xml:space="preserve">and F1 </w:delText>
        </w:r>
      </w:del>
      <w:r w:rsidRPr="00AB54B5">
        <w:rPr>
          <w:color w:val="000000"/>
          <w:szCs w:val="28"/>
        </w:rPr>
        <w:t xml:space="preserve">scores remained higher, regardless of the cross-validation </w:t>
      </w:r>
      <w:r w:rsidRPr="00AB54B5">
        <w:rPr>
          <w:color w:val="000000"/>
          <w:szCs w:val="24"/>
        </w:rPr>
        <w:t xml:space="preserve">methods.    </w:t>
      </w:r>
    </w:p>
    <w:p w14:paraId="44E27241" w14:textId="77777777" w:rsidR="006448A6" w:rsidRPr="003446BD" w:rsidRDefault="006448A6" w:rsidP="006448A6">
      <w:pPr>
        <w:spacing w:before="0" w:after="0"/>
        <w:ind w:firstLine="720"/>
        <w:rPr>
          <w:rFonts w:eastAsia="Times New Roman"/>
          <w:iCs/>
          <w:color w:val="000000"/>
          <w:szCs w:val="24"/>
        </w:rPr>
      </w:pPr>
      <w:r w:rsidRPr="00AB54B5">
        <w:rPr>
          <w:color w:val="000000"/>
          <w:szCs w:val="24"/>
        </w:rPr>
        <w:t xml:space="preserve">Blooms of </w:t>
      </w:r>
      <w:r w:rsidRPr="00AB54B5">
        <w:rPr>
          <w:i/>
          <w:color w:val="000000"/>
          <w:szCs w:val="24"/>
        </w:rPr>
        <w:t>K. brevis</w:t>
      </w:r>
      <w:r w:rsidRPr="00AB54B5">
        <w:rPr>
          <w:color w:val="000000"/>
          <w:szCs w:val="24"/>
        </w:rPr>
        <w:t xml:space="preserve"> occur almost annually in the eastern Gulf of Mexico, typically initiating in early fall, but varying in intensity and duration</w:t>
      </w:r>
      <w:r>
        <w:rPr>
          <w:color w:val="000000"/>
          <w:szCs w:val="24"/>
        </w:rPr>
        <w:t xml:space="preserve"> (Heil et al. 2014)</w:t>
      </w:r>
      <w:r w:rsidRPr="00AB54B5">
        <w:rPr>
          <w:color w:val="000000"/>
          <w:szCs w:val="24"/>
        </w:rPr>
        <w:t xml:space="preserve">. The bloom of 2017-2019 was among the largest and most expensive in recent history. It caused the deaths of hundreds of tons of </w:t>
      </w:r>
      <w:r w:rsidRPr="00AB54B5">
        <w:rPr>
          <w:color w:val="000000"/>
          <w:szCs w:val="24"/>
        </w:rPr>
        <w:lastRenderedPageBreak/>
        <w:t>fish, hundreds of manatees, dolphin, and sea turtles, as well as many reports of hospitalization visits due to respiratory distress (e.g., Munoz, 2019).  Fisheries closures, as well as revenue lost by local businesses, also had economic impacts</w:t>
      </w:r>
      <w:r>
        <w:rPr>
          <w:color w:val="000000"/>
          <w:szCs w:val="24"/>
        </w:rPr>
        <w:t xml:space="preserve"> in the tens to hundreds of millions of dollars</w:t>
      </w:r>
      <w:r w:rsidRPr="00AB54B5">
        <w:rPr>
          <w:color w:val="000000"/>
          <w:szCs w:val="24"/>
        </w:rPr>
        <w:t xml:space="preserve"> (Glibert, 2019). Understanding the links between physical controls (upwelling, river flow), nutrient inputs and extreme weather events has been a high priority in order to make long-term predictions to protect environmental as well as human health. The results reported herein confirm that wind direction, river flow and nutrient load are important explanatory variables with regard to </w:t>
      </w:r>
      <w:r w:rsidRPr="00331A23">
        <w:rPr>
          <w:i/>
          <w:iCs/>
          <w:color w:val="000000"/>
          <w:szCs w:val="24"/>
        </w:rPr>
        <w:t>K. brevis</w:t>
      </w:r>
      <w:r w:rsidRPr="00AB54B5">
        <w:rPr>
          <w:color w:val="000000"/>
          <w:szCs w:val="24"/>
        </w:rPr>
        <w:t xml:space="preserve"> probabilities. Although sea surface height (as a proxy for the Loop Current) did not contribute to improved probabilities, the increase in false positives for select years (</w:t>
      </w:r>
      <w:r>
        <w:rPr>
          <w:color w:val="000000"/>
          <w:szCs w:val="24"/>
        </w:rPr>
        <w:t>low</w:t>
      </w:r>
      <w:r w:rsidRPr="00AB54B5">
        <w:rPr>
          <w:color w:val="000000"/>
          <w:szCs w:val="24"/>
        </w:rPr>
        <w:t>er precision values) suggests that the height values alone do not capture the effect of this current adequately.</w:t>
      </w:r>
      <w:r w:rsidRPr="003446BD">
        <w:rPr>
          <w:rFonts w:eastAsia="Times New Roman"/>
          <w:iCs/>
          <w:color w:val="000000"/>
          <w:szCs w:val="24"/>
        </w:rPr>
        <w:t xml:space="preserve"> </w:t>
      </w:r>
    </w:p>
    <w:p w14:paraId="3E45EE0C" w14:textId="5492361C" w:rsidR="006448A6" w:rsidRPr="00B67144" w:rsidRDefault="006448A6" w:rsidP="006448A6">
      <w:pPr>
        <w:spacing w:before="0" w:after="0"/>
        <w:ind w:firstLine="720"/>
        <w:rPr>
          <w:rFonts w:eastAsia="Times New Roman"/>
          <w:color w:val="000000"/>
          <w:szCs w:val="24"/>
        </w:rPr>
      </w:pPr>
      <w:r>
        <w:rPr>
          <w:rFonts w:eastAsia="Times New Roman"/>
          <w:color w:val="000000"/>
          <w:szCs w:val="24"/>
        </w:rPr>
        <w:t xml:space="preserve">Using </w:t>
      </w:r>
      <w:r w:rsidRPr="00E922D4">
        <w:rPr>
          <w:rFonts w:eastAsia="Times New Roman"/>
          <w:color w:val="000000"/>
          <w:szCs w:val="24"/>
        </w:rPr>
        <w:t xml:space="preserve">a convolutional </w:t>
      </w:r>
      <w:r>
        <w:rPr>
          <w:rFonts w:eastAsia="Times New Roman"/>
          <w:color w:val="000000"/>
          <w:szCs w:val="24"/>
        </w:rPr>
        <w:t>NN</w:t>
      </w:r>
      <w:r w:rsidRPr="00E922D4">
        <w:rPr>
          <w:rFonts w:eastAsia="Times New Roman"/>
          <w:color w:val="000000"/>
          <w:szCs w:val="24"/>
        </w:rPr>
        <w:t xml:space="preserve"> </w:t>
      </w:r>
      <w:r>
        <w:rPr>
          <w:rFonts w:eastAsia="Times New Roman"/>
          <w:color w:val="000000"/>
          <w:szCs w:val="24"/>
        </w:rPr>
        <w:t xml:space="preserve">approach, </w:t>
      </w:r>
      <w:r w:rsidRPr="0069378C">
        <w:rPr>
          <w:color w:val="000000"/>
          <w:szCs w:val="24"/>
        </w:rPr>
        <w:t xml:space="preserve">Hill et al. (2019) was able to achieve high accuracy in detecting blooms of </w:t>
      </w:r>
      <w:r w:rsidRPr="0069378C">
        <w:rPr>
          <w:i/>
          <w:iCs/>
          <w:color w:val="000000"/>
          <w:szCs w:val="24"/>
        </w:rPr>
        <w:t>K. brevis</w:t>
      </w:r>
      <w:r w:rsidRPr="0069378C">
        <w:rPr>
          <w:color w:val="000000"/>
          <w:szCs w:val="24"/>
        </w:rPr>
        <w:t xml:space="preserve">. </w:t>
      </w:r>
      <w:r w:rsidRPr="0069378C">
        <w:rPr>
          <w:rFonts w:eastAsia="Times New Roman"/>
          <w:color w:val="000000"/>
          <w:szCs w:val="24"/>
        </w:rPr>
        <w:t>There are several differences between the</w:t>
      </w:r>
      <w:r>
        <w:rPr>
          <w:rFonts w:eastAsia="Times New Roman"/>
          <w:color w:val="000000"/>
          <w:szCs w:val="24"/>
        </w:rPr>
        <w:t xml:space="preserve"> methodology applied herein and the Hill et al. (2019) analysis</w:t>
      </w:r>
      <w:r w:rsidRPr="00E922D4">
        <w:rPr>
          <w:rFonts w:eastAsia="Times New Roman"/>
          <w:color w:val="000000"/>
          <w:szCs w:val="24"/>
        </w:rPr>
        <w:t xml:space="preserve">. </w:t>
      </w:r>
      <w:r>
        <w:rPr>
          <w:rFonts w:eastAsia="Times New Roman"/>
          <w:color w:val="000000"/>
          <w:szCs w:val="24"/>
        </w:rPr>
        <w:t xml:space="preserve">The Hill et al. (2019) study used </w:t>
      </w:r>
      <w:r w:rsidRPr="00E922D4">
        <w:rPr>
          <w:rFonts w:eastAsia="Times New Roman"/>
          <w:color w:val="000000"/>
          <w:szCs w:val="24"/>
        </w:rPr>
        <w:t>satellite remote sensing</w:t>
      </w:r>
      <w:r>
        <w:rPr>
          <w:rFonts w:eastAsia="Times New Roman"/>
          <w:color w:val="000000"/>
          <w:szCs w:val="24"/>
        </w:rPr>
        <w:t xml:space="preserve"> of chlorophyll </w:t>
      </w:r>
      <w:r w:rsidRPr="00D451E5">
        <w:rPr>
          <w:rFonts w:eastAsia="Times New Roman"/>
          <w:i/>
          <w:iCs/>
          <w:color w:val="000000"/>
          <w:szCs w:val="24"/>
        </w:rPr>
        <w:t>a</w:t>
      </w:r>
      <w:r>
        <w:rPr>
          <w:rFonts w:eastAsia="Times New Roman"/>
          <w:color w:val="000000"/>
          <w:szCs w:val="24"/>
        </w:rPr>
        <w:t xml:space="preserve"> as a proxy to detect </w:t>
      </w:r>
      <w:r w:rsidRPr="00E922D4">
        <w:rPr>
          <w:rFonts w:eastAsia="Times New Roman"/>
          <w:i/>
          <w:iCs/>
          <w:color w:val="000000"/>
          <w:szCs w:val="24"/>
        </w:rPr>
        <w:t>K. brevis</w:t>
      </w:r>
      <w:r>
        <w:rPr>
          <w:rFonts w:eastAsia="Times New Roman"/>
          <w:color w:val="000000"/>
          <w:szCs w:val="24"/>
        </w:rPr>
        <w:t>,</w:t>
      </w:r>
      <w:ins w:id="74" w:author="mingli" w:date="2020-10-15T20:56:00Z">
        <w:r w:rsidR="001C4534">
          <w:rPr>
            <w:rFonts w:eastAsia="Times New Roman"/>
            <w:color w:val="000000"/>
            <w:szCs w:val="24"/>
          </w:rPr>
          <w:t xml:space="preserve"> </w:t>
        </w:r>
      </w:ins>
      <w:r>
        <w:rPr>
          <w:rFonts w:eastAsia="Times New Roman"/>
          <w:color w:val="000000"/>
          <w:szCs w:val="24"/>
        </w:rPr>
        <w:t xml:space="preserve">whereas direct cell counts were used here. </w:t>
      </w:r>
      <w:ins w:id="75" w:author="mingli" w:date="2020-10-15T20:55:00Z">
        <w:r w:rsidR="00C03E73">
          <w:rPr>
            <w:rFonts w:eastAsia="Times New Roman"/>
            <w:color w:val="000000"/>
            <w:szCs w:val="24"/>
          </w:rPr>
          <w:t>The</w:t>
        </w:r>
      </w:ins>
      <w:ins w:id="76" w:author="mingli" w:date="2020-10-15T20:59:00Z">
        <w:r w:rsidR="001C4534">
          <w:rPr>
            <w:rFonts w:eastAsia="Times New Roman"/>
            <w:color w:val="000000"/>
            <w:szCs w:val="24"/>
          </w:rPr>
          <w:t xml:space="preserve">y used satellite remote sensing to make real-time detection of </w:t>
        </w:r>
      </w:ins>
      <w:ins w:id="77" w:author="mingli" w:date="2020-10-15T21:00:00Z">
        <w:r w:rsidR="001C4534" w:rsidRPr="00E922D4">
          <w:rPr>
            <w:rFonts w:eastAsia="Times New Roman"/>
            <w:i/>
            <w:iCs/>
            <w:color w:val="000000"/>
            <w:szCs w:val="24"/>
          </w:rPr>
          <w:t>K. brevis</w:t>
        </w:r>
        <w:r w:rsidR="001C4534">
          <w:rPr>
            <w:rFonts w:eastAsia="Times New Roman"/>
            <w:color w:val="000000"/>
            <w:szCs w:val="24"/>
          </w:rPr>
          <w:t xml:space="preserve"> blooms</w:t>
        </w:r>
      </w:ins>
      <w:ins w:id="78" w:author="mingli" w:date="2020-10-15T20:59:00Z">
        <w:r w:rsidR="001C4534">
          <w:rPr>
            <w:rFonts w:eastAsia="Times New Roman"/>
            <w:color w:val="000000"/>
            <w:szCs w:val="24"/>
          </w:rPr>
          <w:t xml:space="preserve">, </w:t>
        </w:r>
      </w:ins>
      <w:ins w:id="79" w:author="mingli" w:date="2020-10-15T21:00:00Z">
        <w:r w:rsidR="001C4534">
          <w:rPr>
            <w:rFonts w:eastAsia="Times New Roman"/>
            <w:color w:val="000000"/>
            <w:szCs w:val="24"/>
          </w:rPr>
          <w:t xml:space="preserve">and their short-term forecast is essentially an extrapolation from the </w:t>
        </w:r>
      </w:ins>
      <w:ins w:id="80" w:author="mingli" w:date="2020-10-15T21:02:00Z">
        <w:r w:rsidR="001C4534">
          <w:rPr>
            <w:rFonts w:eastAsia="Times New Roman"/>
            <w:color w:val="000000"/>
            <w:szCs w:val="24"/>
          </w:rPr>
          <w:t xml:space="preserve">current </w:t>
        </w:r>
      </w:ins>
      <w:ins w:id="81" w:author="mingli" w:date="2020-10-15T21:00:00Z">
        <w:r w:rsidR="001C4534">
          <w:rPr>
            <w:rFonts w:eastAsia="Times New Roman"/>
            <w:color w:val="000000"/>
            <w:szCs w:val="24"/>
          </w:rPr>
          <w:t xml:space="preserve">satellite measurements. </w:t>
        </w:r>
      </w:ins>
      <w:ins w:id="82" w:author="mingli" w:date="2020-10-15T21:01:00Z">
        <w:r w:rsidR="001C4534">
          <w:rPr>
            <w:rFonts w:eastAsia="Times New Roman"/>
            <w:color w:val="000000"/>
            <w:szCs w:val="24"/>
          </w:rPr>
          <w:t xml:space="preserve">In contrast, we developed a model to predict </w:t>
        </w:r>
      </w:ins>
      <w:ins w:id="83" w:author="mingli" w:date="2020-10-15T21:02:00Z">
        <w:r w:rsidR="001C4534" w:rsidRPr="00E922D4">
          <w:rPr>
            <w:rFonts w:eastAsia="Times New Roman"/>
            <w:i/>
            <w:iCs/>
            <w:color w:val="000000"/>
            <w:szCs w:val="24"/>
          </w:rPr>
          <w:t>K. brevis</w:t>
        </w:r>
        <w:r w:rsidR="001C4534">
          <w:rPr>
            <w:rFonts w:eastAsia="Times New Roman"/>
            <w:color w:val="000000"/>
            <w:szCs w:val="24"/>
          </w:rPr>
          <w:t xml:space="preserve"> </w:t>
        </w:r>
      </w:ins>
      <w:ins w:id="84" w:author="mingli" w:date="2020-10-15T21:01:00Z">
        <w:r w:rsidR="001C4534">
          <w:rPr>
            <w:rFonts w:eastAsia="Times New Roman"/>
            <w:color w:val="000000"/>
            <w:szCs w:val="24"/>
          </w:rPr>
          <w:t>blooms from environmental conditions</w:t>
        </w:r>
      </w:ins>
      <w:ins w:id="85" w:author="mingli" w:date="2020-10-15T21:02:00Z">
        <w:r w:rsidR="001C4534">
          <w:rPr>
            <w:rFonts w:eastAsia="Times New Roman"/>
            <w:color w:val="000000"/>
            <w:szCs w:val="24"/>
          </w:rPr>
          <w:t>.</w:t>
        </w:r>
      </w:ins>
      <w:ins w:id="86" w:author="mingli" w:date="2020-10-15T21:01:00Z">
        <w:r w:rsidR="001C4534">
          <w:rPr>
            <w:rFonts w:eastAsia="Times New Roman"/>
            <w:color w:val="000000"/>
            <w:szCs w:val="24"/>
          </w:rPr>
          <w:t xml:space="preserve"> </w:t>
        </w:r>
      </w:ins>
      <w:r>
        <w:rPr>
          <w:rFonts w:eastAsia="Times New Roman"/>
          <w:color w:val="000000"/>
          <w:szCs w:val="24"/>
        </w:rPr>
        <w:t xml:space="preserve">Also, </w:t>
      </w:r>
      <w:ins w:id="87" w:author="mingli" w:date="2020-10-15T21:03:00Z">
        <w:r w:rsidR="001C4534">
          <w:rPr>
            <w:rFonts w:eastAsia="Times New Roman"/>
            <w:color w:val="000000"/>
            <w:szCs w:val="24"/>
          </w:rPr>
          <w:t xml:space="preserve">Hill et al. (2019) </w:t>
        </w:r>
      </w:ins>
      <w:del w:id="88" w:author="mingli" w:date="2020-10-15T21:03:00Z">
        <w:r w:rsidDel="001C4534">
          <w:rPr>
            <w:rFonts w:eastAsia="Times New Roman"/>
            <w:color w:val="000000"/>
            <w:szCs w:val="24"/>
          </w:rPr>
          <w:delText xml:space="preserve">they </w:delText>
        </w:r>
      </w:del>
      <w:r>
        <w:rPr>
          <w:rFonts w:eastAsia="Times New Roman"/>
          <w:color w:val="000000"/>
          <w:szCs w:val="24"/>
        </w:rPr>
        <w:t xml:space="preserve">did not explore the role of wind speed, river flow or nutrient loads. These approaches are all complementary and show the promise of machine learning approaches not only in modeling various aspects of </w:t>
      </w:r>
      <w:r w:rsidRPr="00E922D4">
        <w:rPr>
          <w:rFonts w:eastAsia="Times New Roman"/>
          <w:i/>
          <w:iCs/>
          <w:color w:val="000000"/>
          <w:szCs w:val="24"/>
        </w:rPr>
        <w:t>K. brevis</w:t>
      </w:r>
      <w:r>
        <w:rPr>
          <w:rFonts w:eastAsia="Times New Roman"/>
          <w:color w:val="000000"/>
          <w:szCs w:val="24"/>
        </w:rPr>
        <w:t xml:space="preserve"> blooms, but HAB events more generally. </w:t>
      </w:r>
    </w:p>
    <w:p w14:paraId="1BCA124F" w14:textId="77777777" w:rsidR="006448A6" w:rsidRDefault="006448A6" w:rsidP="006448A6">
      <w:pPr>
        <w:spacing w:before="0" w:after="0"/>
        <w:ind w:firstLine="720"/>
        <w:rPr>
          <w:rFonts w:eastAsia="Times New Roman"/>
          <w:iCs/>
          <w:color w:val="000000"/>
          <w:szCs w:val="24"/>
        </w:rPr>
      </w:pPr>
      <w:r w:rsidRPr="00AB54B5">
        <w:rPr>
          <w:color w:val="000000"/>
          <w:szCs w:val="24"/>
        </w:rPr>
        <w:t xml:space="preserve">Although there have been debates about the extent to which anthropogenic nutrients fuel </w:t>
      </w:r>
      <w:r w:rsidRPr="00AB54B5">
        <w:rPr>
          <w:i/>
          <w:iCs/>
          <w:color w:val="000000"/>
          <w:szCs w:val="28"/>
        </w:rPr>
        <w:t>K. brevis</w:t>
      </w:r>
      <w:r w:rsidRPr="00AB54B5">
        <w:rPr>
          <w:color w:val="000000"/>
          <w:szCs w:val="28"/>
        </w:rPr>
        <w:t xml:space="preserve"> blooms (e.g., Brand and Compton, 2007; Heil et al., 2014 and references therein), there is no doubt that Florida’s continuing population growth has accelerated eutrophication. </w:t>
      </w:r>
      <w:r w:rsidRPr="00AB54B5">
        <w:rPr>
          <w:rFonts w:eastAsia="Times New Roman"/>
          <w:color w:val="000000"/>
          <w:szCs w:val="24"/>
        </w:rPr>
        <w:t xml:space="preserve">With Florida’s continuing population growth and its coastal development and dependence on tourism, more people are exposed to </w:t>
      </w:r>
      <w:r w:rsidRPr="00AB54B5">
        <w:rPr>
          <w:rFonts w:eastAsia="Times New Roman"/>
          <w:i/>
          <w:iCs/>
          <w:color w:val="000000"/>
          <w:szCs w:val="24"/>
        </w:rPr>
        <w:t>K. brevis</w:t>
      </w:r>
      <w:r w:rsidRPr="00AB54B5">
        <w:rPr>
          <w:rFonts w:eastAsia="Times New Roman"/>
          <w:color w:val="000000"/>
          <w:szCs w:val="24"/>
        </w:rPr>
        <w:t xml:space="preserve"> and its toxins than in decades past, and the prolonged duration of recent blooms is also increasing the period of exposure when blooms do occur (Heil et al., 2014).</w:t>
      </w:r>
      <w:r w:rsidRPr="00BC7454">
        <w:rPr>
          <w:color w:val="000000"/>
          <w:szCs w:val="28"/>
        </w:rPr>
        <w:t xml:space="preserve"> </w:t>
      </w:r>
      <w:r w:rsidRPr="00AB54B5">
        <w:rPr>
          <w:rFonts w:eastAsia="Times New Roman"/>
          <w:iCs/>
          <w:color w:val="000000"/>
          <w:szCs w:val="24"/>
        </w:rPr>
        <w:t xml:space="preserve">Both nutrient pollution and climate change are now recognized to play important roles in this expansion (Heisler et al., 2008; Fu et al., 2012; Wells et al., 2015; Glibert and Burford, 2017; Glibert, 2020). </w:t>
      </w:r>
      <w:r>
        <w:rPr>
          <w:rFonts w:eastAsia="Times New Roman"/>
          <w:iCs/>
          <w:color w:val="000000"/>
          <w:szCs w:val="24"/>
        </w:rPr>
        <w:t xml:space="preserve">Thus, </w:t>
      </w:r>
      <w:r w:rsidRPr="00AB54B5">
        <w:rPr>
          <w:rFonts w:eastAsia="Times New Roman"/>
          <w:iCs/>
          <w:color w:val="000000"/>
          <w:szCs w:val="24"/>
        </w:rPr>
        <w:t>HABs</w:t>
      </w:r>
      <w:r>
        <w:rPr>
          <w:rFonts w:eastAsia="Times New Roman"/>
          <w:iCs/>
          <w:color w:val="000000"/>
          <w:szCs w:val="24"/>
        </w:rPr>
        <w:t xml:space="preserve"> in Florida, like those elsewhere in the world</w:t>
      </w:r>
      <w:r w:rsidRPr="00AB54B5">
        <w:rPr>
          <w:rFonts w:eastAsia="Times New Roman"/>
          <w:iCs/>
          <w:color w:val="000000"/>
          <w:szCs w:val="24"/>
        </w:rPr>
        <w:t xml:space="preserve"> have been increasing, often lasting longer and having a wide range of environmental impacts and toxicities (e.g., Anderson, 1989; Hallegraeff, 1993; Glibert and Burkholder, 2018</w:t>
      </w:r>
      <w:r w:rsidRPr="00186904">
        <w:rPr>
          <w:rFonts w:eastAsia="Times New Roman"/>
          <w:iCs/>
          <w:color w:val="000000"/>
          <w:szCs w:val="24"/>
        </w:rPr>
        <w:t>, Phlips et al., 2020).</w:t>
      </w:r>
      <w:r>
        <w:rPr>
          <w:rFonts w:eastAsia="Times New Roman"/>
          <w:iCs/>
          <w:color w:val="000000"/>
          <w:szCs w:val="24"/>
        </w:rPr>
        <w:t xml:space="preserve"> </w:t>
      </w:r>
    </w:p>
    <w:p w14:paraId="322D3345" w14:textId="77777777" w:rsidR="006448A6" w:rsidRPr="00783AA7" w:rsidRDefault="006448A6" w:rsidP="006448A6">
      <w:pPr>
        <w:spacing w:before="0" w:after="0"/>
        <w:ind w:firstLine="720"/>
        <w:rPr>
          <w:rFonts w:eastAsia="Times New Roman"/>
          <w:iCs/>
          <w:color w:val="000000"/>
          <w:szCs w:val="24"/>
        </w:rPr>
      </w:pPr>
      <w:r>
        <w:rPr>
          <w:color w:val="000000"/>
          <w:szCs w:val="28"/>
        </w:rPr>
        <w:t xml:space="preserve">The approach for nutrient criteria development in Florida is basin-by-basin, with highest priority for those waters where the most straightforward restoration strategies, such as wastewater treatment plant upgrades, are available (e.g. Lapointe et al. 2015). This has left large areas of Florida’s waters, including the region typically impacted by </w:t>
      </w:r>
      <w:r w:rsidRPr="00BC7454">
        <w:rPr>
          <w:i/>
          <w:iCs/>
          <w:color w:val="000000"/>
          <w:szCs w:val="28"/>
        </w:rPr>
        <w:t>K. brevis</w:t>
      </w:r>
      <w:r>
        <w:rPr>
          <w:color w:val="000000"/>
          <w:szCs w:val="28"/>
        </w:rPr>
        <w:t xml:space="preserve"> blooms, impaired but without criteria.</w:t>
      </w:r>
      <w:r w:rsidRPr="003446BD">
        <w:rPr>
          <w:rFonts w:eastAsia="Times New Roman"/>
          <w:iCs/>
          <w:color w:val="000000"/>
          <w:szCs w:val="24"/>
        </w:rPr>
        <w:t xml:space="preserve"> </w:t>
      </w:r>
      <w:r>
        <w:rPr>
          <w:rFonts w:eastAsia="Times New Roman"/>
          <w:iCs/>
          <w:color w:val="000000"/>
          <w:szCs w:val="24"/>
        </w:rPr>
        <w:t xml:space="preserve">Florida has placed priority on those waters for which restoration strategies will result in water quality improvements. </w:t>
      </w:r>
      <w:r w:rsidRPr="00AB54B5">
        <w:rPr>
          <w:color w:val="000000"/>
          <w:szCs w:val="28"/>
        </w:rPr>
        <w:t xml:space="preserve">By comparing TN and TP discharge from different rivers, it can be seen that large reductions in both nutrients are needed to have a substantial impact on reducing the frequency of </w:t>
      </w:r>
      <w:r w:rsidRPr="00AB54B5">
        <w:rPr>
          <w:i/>
          <w:iCs/>
          <w:color w:val="000000"/>
          <w:szCs w:val="28"/>
        </w:rPr>
        <w:t xml:space="preserve">K. </w:t>
      </w:r>
      <w:r w:rsidRPr="006448A6">
        <w:rPr>
          <w:i/>
          <w:iCs/>
          <w:color w:val="000000"/>
          <w:szCs w:val="28"/>
        </w:rPr>
        <w:t>brevis</w:t>
      </w:r>
      <w:r w:rsidRPr="006448A6">
        <w:rPr>
          <w:color w:val="000000"/>
          <w:szCs w:val="28"/>
        </w:rPr>
        <w:t xml:space="preserve"> blooms (Fig. 7), based on the results</w:t>
      </w:r>
      <w:r>
        <w:rPr>
          <w:color w:val="000000"/>
          <w:szCs w:val="28"/>
        </w:rPr>
        <w:t xml:space="preserve"> from the RVM</w:t>
      </w:r>
      <w:r w:rsidRPr="00AB54B5">
        <w:rPr>
          <w:color w:val="000000"/>
          <w:szCs w:val="28"/>
        </w:rPr>
        <w:t xml:space="preserve">. These comparisons, based on variations of 1-2 standard deviations </w:t>
      </w:r>
      <w:r w:rsidRPr="00D90366">
        <w:rPr>
          <w:szCs w:val="28"/>
        </w:rPr>
        <w:t>from the mean (and setting other features to the mean), illustrate the magnitude of reductions necessary to reduce the probability of blooms from &gt;</w:t>
      </w:r>
      <w:r>
        <w:rPr>
          <w:szCs w:val="28"/>
        </w:rPr>
        <w:t>0.6</w:t>
      </w:r>
      <w:r w:rsidRPr="00D90366">
        <w:rPr>
          <w:szCs w:val="28"/>
        </w:rPr>
        <w:t xml:space="preserve"> to &lt;</w:t>
      </w:r>
      <w:r>
        <w:rPr>
          <w:szCs w:val="28"/>
        </w:rPr>
        <w:t>0.2</w:t>
      </w:r>
      <w:r w:rsidRPr="00D90366">
        <w:rPr>
          <w:szCs w:val="28"/>
        </w:rPr>
        <w:t>.</w:t>
      </w:r>
      <w:r>
        <w:rPr>
          <w:szCs w:val="28"/>
        </w:rPr>
        <w:t xml:space="preserve"> While these examples are meant to highlight interactions between nutrient discharge from different rivers, these models can be used to explore multiple different types of scenarios. </w:t>
      </w:r>
      <w:r w:rsidRPr="00AB54B5">
        <w:rPr>
          <w:color w:val="000000"/>
          <w:szCs w:val="28"/>
        </w:rPr>
        <w:t xml:space="preserve">Changes in flow, such as that due to hurricanes or intensive wet weather, bring new nutrients that can help to support blooms. The statistical analysis by Maze et al. (2015) indicates that there are significant differences </w:t>
      </w:r>
      <w:r>
        <w:rPr>
          <w:color w:val="000000"/>
          <w:szCs w:val="28"/>
        </w:rPr>
        <w:t xml:space="preserve">in the </w:t>
      </w:r>
      <w:r w:rsidRPr="00AB54B5">
        <w:rPr>
          <w:color w:val="000000"/>
          <w:szCs w:val="28"/>
        </w:rPr>
        <w:t xml:space="preserve">Peace and Caloosahatchee River flows between periods of large blooms and periods without blooms. The machine learning algorithms used here illustrated strong relationships between river flow and blooms. </w:t>
      </w:r>
      <w:r>
        <w:rPr>
          <w:color w:val="000000"/>
          <w:szCs w:val="28"/>
        </w:rPr>
        <w:t xml:space="preserve">New approaches outlined here may not only be helpful in future criteria evaluation, but also meet the scientifically defensible requirement. </w:t>
      </w:r>
    </w:p>
    <w:p w14:paraId="0B14BE5A" w14:textId="77777777" w:rsidR="006448A6" w:rsidRDefault="006448A6" w:rsidP="006448A6">
      <w:pPr>
        <w:spacing w:before="0" w:after="0"/>
        <w:ind w:firstLine="720"/>
        <w:rPr>
          <w:szCs w:val="28"/>
        </w:rPr>
      </w:pPr>
      <w:r w:rsidRPr="00AB54B5">
        <w:rPr>
          <w:color w:val="000000"/>
          <w:szCs w:val="28"/>
        </w:rPr>
        <w:lastRenderedPageBreak/>
        <w:t>Air temperature</w:t>
      </w:r>
      <w:r>
        <w:rPr>
          <w:color w:val="000000"/>
          <w:szCs w:val="28"/>
        </w:rPr>
        <w:t>s</w:t>
      </w:r>
      <w:r w:rsidRPr="00AB54B5">
        <w:rPr>
          <w:color w:val="000000"/>
          <w:szCs w:val="28"/>
        </w:rPr>
        <w:t xml:space="preserve"> over the Eastern North America (including Florida) </w:t>
      </w:r>
      <w:r>
        <w:rPr>
          <w:color w:val="000000"/>
          <w:szCs w:val="28"/>
        </w:rPr>
        <w:t>are</w:t>
      </w:r>
      <w:r w:rsidRPr="00AB54B5">
        <w:rPr>
          <w:color w:val="000000"/>
          <w:szCs w:val="28"/>
        </w:rPr>
        <w:t xml:space="preserve"> expected to increase ~1.5 </w:t>
      </w:r>
      <w:r w:rsidRPr="00AB54B5">
        <w:rPr>
          <w:color w:val="000000"/>
          <w:szCs w:val="28"/>
          <w:vertAlign w:val="superscript"/>
        </w:rPr>
        <w:t>o</w:t>
      </w:r>
      <w:r w:rsidRPr="00AB54B5">
        <w:rPr>
          <w:color w:val="000000"/>
          <w:szCs w:val="28"/>
        </w:rPr>
        <w:t xml:space="preserve">C by 2050 and 3-4 </w:t>
      </w:r>
      <w:r w:rsidRPr="00AB54B5">
        <w:rPr>
          <w:color w:val="000000"/>
          <w:szCs w:val="28"/>
          <w:vertAlign w:val="superscript"/>
        </w:rPr>
        <w:t>o</w:t>
      </w:r>
      <w:r w:rsidRPr="00AB54B5">
        <w:rPr>
          <w:color w:val="000000"/>
          <w:szCs w:val="28"/>
        </w:rPr>
        <w:t xml:space="preserve">C by 2100 (relative to 2000), according to recent climate projections (IPCC, 2014). Additionally, rainfall over Florida is projected to decrease by 20-30% during the summer but </w:t>
      </w:r>
      <w:r>
        <w:rPr>
          <w:color w:val="000000"/>
          <w:szCs w:val="28"/>
        </w:rPr>
        <w:t xml:space="preserve">to </w:t>
      </w:r>
      <w:r w:rsidRPr="00AB54B5">
        <w:rPr>
          <w:color w:val="000000"/>
          <w:szCs w:val="28"/>
        </w:rPr>
        <w:t xml:space="preserve">increase by 10-20% during the fall-winter, which is the season during which </w:t>
      </w:r>
      <w:r w:rsidRPr="00AB54B5">
        <w:rPr>
          <w:i/>
          <w:iCs/>
          <w:color w:val="000000"/>
          <w:szCs w:val="28"/>
        </w:rPr>
        <w:t>K. brevis</w:t>
      </w:r>
      <w:r w:rsidRPr="00AB54B5">
        <w:rPr>
          <w:color w:val="000000"/>
          <w:szCs w:val="28"/>
        </w:rPr>
        <w:t xml:space="preserve"> blooms typically occur. </w:t>
      </w:r>
      <w:r w:rsidRPr="00D90366">
        <w:rPr>
          <w:szCs w:val="24"/>
        </w:rPr>
        <w:t xml:space="preserve">This work underscores the important </w:t>
      </w:r>
      <w:r>
        <w:rPr>
          <w:szCs w:val="24"/>
        </w:rPr>
        <w:t xml:space="preserve">interactive roles </w:t>
      </w:r>
      <w:r w:rsidRPr="00D90366">
        <w:rPr>
          <w:szCs w:val="24"/>
        </w:rPr>
        <w:t xml:space="preserve">of nutrient pollution </w:t>
      </w:r>
      <w:r>
        <w:rPr>
          <w:szCs w:val="24"/>
        </w:rPr>
        <w:t xml:space="preserve">and river flow </w:t>
      </w:r>
      <w:r w:rsidRPr="00D90366">
        <w:rPr>
          <w:szCs w:val="24"/>
        </w:rPr>
        <w:t xml:space="preserve">in the increased frequency of </w:t>
      </w:r>
      <w:r w:rsidRPr="00D90366">
        <w:rPr>
          <w:i/>
          <w:iCs/>
          <w:szCs w:val="24"/>
        </w:rPr>
        <w:t>K. brevis</w:t>
      </w:r>
      <w:r w:rsidRPr="00D90366">
        <w:rPr>
          <w:szCs w:val="24"/>
        </w:rPr>
        <w:t xml:space="preserve"> blooms in Florida. </w:t>
      </w:r>
      <w:r>
        <w:rPr>
          <w:szCs w:val="24"/>
        </w:rPr>
        <w:t>With climate change and the predicted increase in extreme precipitation events in a warming climate (Sillman et al., 2013a,b; Russo et al., 2014), it is expected that</w:t>
      </w:r>
      <w:r w:rsidRPr="00D90366">
        <w:rPr>
          <w:szCs w:val="28"/>
        </w:rPr>
        <w:t xml:space="preserve"> will likely be more frequent HABs in the future, in Florida and elsewhere, unless substantial reductions in TN and TP land-based use and loading in the major rivers is accomplished.</w:t>
      </w:r>
    </w:p>
    <w:p w14:paraId="35D745D5" w14:textId="263CECC0" w:rsidR="006448A6" w:rsidRDefault="006448A6" w:rsidP="006448A6">
      <w:pPr>
        <w:autoSpaceDE w:val="0"/>
        <w:autoSpaceDN w:val="0"/>
        <w:adjustRightInd w:val="0"/>
        <w:spacing w:before="0" w:after="0"/>
        <w:ind w:firstLine="720"/>
        <w:rPr>
          <w:color w:val="000000"/>
          <w:szCs w:val="28"/>
        </w:rPr>
      </w:pPr>
      <w:r w:rsidRPr="00AB54B5">
        <w:rPr>
          <w:rFonts w:eastAsia="Times New Roman"/>
          <w:iCs/>
          <w:color w:val="000000"/>
          <w:szCs w:val="24"/>
        </w:rPr>
        <w:t>From local to global scales, environmental conditions supporting HABs are changing, leading to increasing challenges for understanding–and modeling–the habitats that support and stimulate them.</w:t>
      </w:r>
      <w:r>
        <w:rPr>
          <w:rFonts w:eastAsia="Times New Roman"/>
          <w:iCs/>
          <w:color w:val="000000"/>
          <w:szCs w:val="24"/>
        </w:rPr>
        <w:t xml:space="preserve"> </w:t>
      </w:r>
      <w:r>
        <w:rPr>
          <w:szCs w:val="28"/>
        </w:rPr>
        <w:t xml:space="preserve">Herein, 4 new machine learning models were developed for the WFS and explored with regard to wind direction, temperature, river flow, nutrient load and sea surface height as explanatory variables in predicting </w:t>
      </w:r>
      <w:r w:rsidRPr="00331A23">
        <w:rPr>
          <w:i/>
          <w:iCs/>
          <w:szCs w:val="28"/>
        </w:rPr>
        <w:t>K. brevis</w:t>
      </w:r>
      <w:r>
        <w:rPr>
          <w:szCs w:val="28"/>
        </w:rPr>
        <w:t xml:space="preserve"> blooms. The models had different strengths, due to the differing degrees of complexity of the models, and they responded differently to the cross-validation procedures used. Overall, the RVM and NB models performed the best in predicting past events. By manipulating the range of explanatory variables, insight into the strength of their impact on blooms was obtained. </w:t>
      </w:r>
      <w:r w:rsidRPr="00AB54B5">
        <w:rPr>
          <w:color w:val="000000"/>
          <w:szCs w:val="28"/>
        </w:rPr>
        <w:t>These findings highlight that not only are reductions in both N and P necessary to reduce blooms, but reductions from multiple rivers are more effective than reductions from a single river. These models can be helpful in exploring the most effective combinations of nutrient reductions</w:t>
      </w:r>
      <w:r>
        <w:rPr>
          <w:color w:val="000000"/>
          <w:szCs w:val="28"/>
        </w:rPr>
        <w:t xml:space="preserve"> and in future implementation of watershed nutrient TMDLs</w:t>
      </w:r>
      <w:r w:rsidRPr="00AB54B5">
        <w:rPr>
          <w:color w:val="000000"/>
          <w:szCs w:val="28"/>
        </w:rPr>
        <w:t xml:space="preserve">. Since river drainage basins are large, a 10-20% increase in fall-winter rainfall will translate into increases in discharges of multiple rivers with their combined higher nutrient loads during the </w:t>
      </w:r>
      <w:r w:rsidRPr="00AB54B5">
        <w:rPr>
          <w:i/>
          <w:iCs/>
          <w:color w:val="000000"/>
          <w:szCs w:val="28"/>
        </w:rPr>
        <w:t>K. brevis</w:t>
      </w:r>
      <w:r w:rsidRPr="00AB54B5">
        <w:rPr>
          <w:color w:val="000000"/>
          <w:szCs w:val="28"/>
        </w:rPr>
        <w:t xml:space="preserve"> bloom period. This implies that to control blooms through nutrient reductions, greater reductions will be required.</w:t>
      </w:r>
    </w:p>
    <w:p w14:paraId="0A533BF9" w14:textId="02D31B97" w:rsidR="000402E0" w:rsidRDefault="000402E0" w:rsidP="006448A6">
      <w:pPr>
        <w:autoSpaceDE w:val="0"/>
        <w:autoSpaceDN w:val="0"/>
        <w:adjustRightInd w:val="0"/>
        <w:spacing w:before="0" w:after="0"/>
        <w:ind w:firstLine="720"/>
        <w:rPr>
          <w:color w:val="000000"/>
          <w:szCs w:val="28"/>
        </w:rPr>
      </w:pPr>
    </w:p>
    <w:p w14:paraId="77D62221" w14:textId="77777777" w:rsidR="000402E0" w:rsidRPr="003446BD" w:rsidRDefault="000402E0" w:rsidP="006448A6">
      <w:pPr>
        <w:autoSpaceDE w:val="0"/>
        <w:autoSpaceDN w:val="0"/>
        <w:adjustRightInd w:val="0"/>
        <w:spacing w:before="0" w:after="0"/>
        <w:ind w:firstLine="720"/>
        <w:rPr>
          <w:rFonts w:eastAsia="Times New Roman"/>
          <w:iCs/>
          <w:color w:val="000000"/>
          <w:szCs w:val="24"/>
        </w:rPr>
      </w:pPr>
    </w:p>
    <w:p w14:paraId="3F2C4278" w14:textId="408A9A85" w:rsidR="008E493D" w:rsidRDefault="008E493D" w:rsidP="008E493D">
      <w:pPr>
        <w:pStyle w:val="Heading1"/>
        <w:numPr>
          <w:ilvl w:val="0"/>
          <w:numId w:val="44"/>
        </w:numPr>
      </w:pPr>
      <w:r>
        <w:t>Conflict of Interest</w:t>
      </w:r>
    </w:p>
    <w:p w14:paraId="0F0F4AFE" w14:textId="77777777" w:rsidR="008E493D" w:rsidRPr="00CB43D5" w:rsidRDefault="008E493D" w:rsidP="008E493D">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8BCA440" w14:textId="77777777" w:rsidR="008E493D" w:rsidRDefault="008E493D" w:rsidP="008E493D">
      <w:pPr>
        <w:pStyle w:val="Heading1"/>
      </w:pPr>
      <w:r>
        <w:t>Author Contributions</w:t>
      </w:r>
    </w:p>
    <w:p w14:paraId="71F9FDA2" w14:textId="77777777" w:rsidR="00DD5DE8" w:rsidRDefault="00DD5DE8" w:rsidP="00D7217F">
      <w:pPr>
        <w:spacing w:after="0"/>
        <w:ind w:firstLine="720"/>
        <w:rPr>
          <w:szCs w:val="28"/>
        </w:rPr>
      </w:pPr>
      <w:r>
        <w:rPr>
          <w:szCs w:val="28"/>
        </w:rPr>
        <w:t>MJL developed the models and wrote the paper. PMG advised the project and edited the manuscript.</w:t>
      </w:r>
    </w:p>
    <w:p w14:paraId="15112AD0" w14:textId="77777777" w:rsidR="008E493D" w:rsidRPr="00376CC5" w:rsidRDefault="008E493D" w:rsidP="008E493D">
      <w:pPr>
        <w:pStyle w:val="Heading1"/>
      </w:pPr>
      <w:r w:rsidRPr="00376CC5">
        <w:t>Funding</w:t>
      </w:r>
    </w:p>
    <w:p w14:paraId="225E62D0" w14:textId="77777777" w:rsidR="00DD5DE8" w:rsidRDefault="00DD5DE8" w:rsidP="00DD5DE8">
      <w:pPr>
        <w:pStyle w:val="Heading1"/>
        <w:numPr>
          <w:ilvl w:val="0"/>
          <w:numId w:val="0"/>
        </w:numPr>
        <w:spacing w:before="0" w:after="0"/>
        <w:ind w:firstLine="720"/>
        <w:rPr>
          <w:b w:val="0"/>
          <w:bCs/>
        </w:rPr>
      </w:pPr>
      <w:r w:rsidRPr="00DD5DE8">
        <w:rPr>
          <w:b w:val="0"/>
          <w:bCs/>
        </w:rPr>
        <w:t xml:space="preserve">PMG received support from the National Oceanic and Atmospheric Administration National Centers for Coastal Ocean Science Competitive Research program under awards No. NA17NOS4780180 and </w:t>
      </w:r>
      <w:r w:rsidRPr="00DD5DE8">
        <w:rPr>
          <w:rFonts w:eastAsia="Times New Roman"/>
          <w:b w:val="0"/>
          <w:bCs/>
          <w:color w:val="000000"/>
        </w:rPr>
        <w:t>NA19NOS4780183</w:t>
      </w:r>
      <w:r w:rsidRPr="00DD5DE8">
        <w:rPr>
          <w:b w:val="0"/>
          <w:bCs/>
        </w:rPr>
        <w:t>.</w:t>
      </w:r>
    </w:p>
    <w:p w14:paraId="7FB52DB1" w14:textId="77777777" w:rsidR="00DD5DE8" w:rsidRDefault="00DD5DE8" w:rsidP="00DD5DE8">
      <w:pPr>
        <w:pStyle w:val="Heading1"/>
        <w:numPr>
          <w:ilvl w:val="0"/>
          <w:numId w:val="0"/>
        </w:numPr>
        <w:spacing w:before="0" w:after="0"/>
        <w:ind w:firstLine="720"/>
        <w:rPr>
          <w:b w:val="0"/>
          <w:bCs/>
        </w:rPr>
      </w:pPr>
    </w:p>
    <w:p w14:paraId="0C770D12" w14:textId="59423843" w:rsidR="008E493D" w:rsidRPr="00DD5DE8" w:rsidRDefault="00DD5DE8" w:rsidP="00DD5DE8">
      <w:pPr>
        <w:pStyle w:val="Heading1"/>
        <w:numPr>
          <w:ilvl w:val="0"/>
          <w:numId w:val="0"/>
        </w:numPr>
        <w:spacing w:before="0" w:after="0"/>
        <w:ind w:left="567" w:hanging="567"/>
      </w:pPr>
      <w:r w:rsidRPr="00DD5DE8">
        <w:t xml:space="preserve">8       </w:t>
      </w:r>
      <w:r w:rsidR="008E493D" w:rsidRPr="00DD5DE8">
        <w:t>Acknowledgments</w:t>
      </w:r>
    </w:p>
    <w:p w14:paraId="2F2A3F3B" w14:textId="77777777" w:rsidR="00DD5DE8" w:rsidRDefault="00DD5DE8" w:rsidP="00DD5DE8">
      <w:pPr>
        <w:ind w:firstLine="720"/>
      </w:pPr>
      <w:r w:rsidRPr="00352594">
        <w:rPr>
          <w:szCs w:val="24"/>
        </w:rPr>
        <w:t xml:space="preserve">This study </w:t>
      </w:r>
      <w:r>
        <w:rPr>
          <w:szCs w:val="24"/>
        </w:rPr>
        <w:t>was</w:t>
      </w:r>
      <w:r w:rsidRPr="00352594">
        <w:rPr>
          <w:szCs w:val="24"/>
        </w:rPr>
        <w:t xml:space="preserve"> conducted using E.U. Copernicus Marine Service Information</w:t>
      </w:r>
      <w:r>
        <w:rPr>
          <w:szCs w:val="24"/>
        </w:rPr>
        <w:t xml:space="preserve"> (</w:t>
      </w:r>
      <w:hyperlink r:id="rId38" w:history="1">
        <w:r w:rsidRPr="00331A23">
          <w:rPr>
            <w:rStyle w:val="Hyperlink"/>
            <w:color w:val="000000"/>
            <w:szCs w:val="24"/>
          </w:rPr>
          <w:t>http://marine.copernicus.eu/</w:t>
        </w:r>
      </w:hyperlink>
      <w:r>
        <w:rPr>
          <w:szCs w:val="24"/>
        </w:rPr>
        <w:t xml:space="preserve">). </w:t>
      </w:r>
      <w:r w:rsidRPr="00C153D4">
        <w:rPr>
          <w:szCs w:val="24"/>
        </w:rPr>
        <w:t>We thank T. Kana for helpful comments on this manuscript</w:t>
      </w:r>
      <w:r>
        <w:rPr>
          <w:szCs w:val="24"/>
        </w:rPr>
        <w:t>. Comments from two reviewers are also greatly appreciated.</w:t>
      </w:r>
      <w:r w:rsidRPr="00C153D4">
        <w:rPr>
          <w:szCs w:val="24"/>
        </w:rPr>
        <w:t xml:space="preserve"> This is contribution number xxxx of the </w:t>
      </w:r>
      <w:r w:rsidRPr="00C153D4">
        <w:rPr>
          <w:szCs w:val="24"/>
        </w:rPr>
        <w:lastRenderedPageBreak/>
        <w:t xml:space="preserve">University of Maryland Center for Environmental Science and </w:t>
      </w:r>
      <w:r>
        <w:rPr>
          <w:szCs w:val="24"/>
        </w:rPr>
        <w:t xml:space="preserve">contribution </w:t>
      </w:r>
      <w:r w:rsidRPr="00C153D4">
        <w:rPr>
          <w:szCs w:val="24"/>
        </w:rPr>
        <w:t>number ECOyyy from the NOAA ECOHAB program.</w:t>
      </w:r>
      <w:r w:rsidRPr="00352594">
        <w:t xml:space="preserve"> </w:t>
      </w:r>
    </w:p>
    <w:p w14:paraId="1F97C376" w14:textId="49987557" w:rsidR="00DD5DE8" w:rsidRPr="0088513A" w:rsidRDefault="00DD5DE8" w:rsidP="00DD5DE8">
      <w:pPr>
        <w:pStyle w:val="Heading1"/>
        <w:numPr>
          <w:ilvl w:val="0"/>
          <w:numId w:val="45"/>
        </w:numPr>
      </w:pPr>
      <w:r w:rsidRPr="0088513A">
        <w:t>Data Availability Statement</w:t>
      </w:r>
    </w:p>
    <w:p w14:paraId="04DF6903" w14:textId="77777777" w:rsidR="00DD5DE8" w:rsidRDefault="00DD5DE8" w:rsidP="00DD5DE8">
      <w:pPr>
        <w:spacing w:after="0"/>
        <w:ind w:firstLine="720"/>
        <w:rPr>
          <w:szCs w:val="24"/>
        </w:rPr>
      </w:pPr>
      <w:r>
        <w:rPr>
          <w:szCs w:val="24"/>
        </w:rPr>
        <w:t xml:space="preserve">All the data and code are publicly available and accessible online. The data and code can be found at: </w:t>
      </w:r>
      <w:hyperlink r:id="rId39" w:history="1">
        <w:r w:rsidRPr="0005337A">
          <w:rPr>
            <w:rStyle w:val="Hyperlink"/>
            <w:szCs w:val="24"/>
          </w:rPr>
          <w:t>https://github.com/lim09749/WFS_ML/</w:t>
        </w:r>
      </w:hyperlink>
      <w:r>
        <w:rPr>
          <w:szCs w:val="24"/>
        </w:rPr>
        <w:t xml:space="preserve">. </w:t>
      </w:r>
    </w:p>
    <w:p w14:paraId="02C88CA2" w14:textId="77777777" w:rsidR="00DD5DE8" w:rsidRDefault="00DD5DE8" w:rsidP="00DD5DE8">
      <w:pPr>
        <w:rPr>
          <w:rFonts w:eastAsia="Times New Roman"/>
          <w:szCs w:val="24"/>
        </w:rPr>
      </w:pPr>
    </w:p>
    <w:p w14:paraId="71644E72" w14:textId="452C78DE" w:rsidR="00D7217F" w:rsidRDefault="00D7217F" w:rsidP="000402E0">
      <w:pPr>
        <w:spacing w:after="0"/>
        <w:ind w:left="432" w:hanging="432"/>
        <w:rPr>
          <w:b/>
        </w:rPr>
      </w:pPr>
      <w:r>
        <w:rPr>
          <w:b/>
        </w:rPr>
        <w:t xml:space="preserve">Table 1. </w:t>
      </w:r>
      <w:r w:rsidRPr="003F1856">
        <w:rPr>
          <w:bCs/>
        </w:rPr>
        <w:t xml:space="preserve">Comparison of the four machine learning approaches applied herein (Support Vector Machine, SVM; Relevance Vector Machine, RVM; Naïve Bayes, NB; and Artificial Neural Network, ANN), as validated using </w:t>
      </w:r>
      <w:ins w:id="89" w:author="mingli" w:date="2020-10-15T20:15:00Z">
        <w:r w:rsidR="003E0FE5">
          <w:rPr>
            <w:bCs/>
          </w:rPr>
          <w:t xml:space="preserve">nested </w:t>
        </w:r>
      </w:ins>
      <w:r w:rsidRPr="003F1856">
        <w:rPr>
          <w:bCs/>
          <w:i/>
          <w:iCs/>
        </w:rPr>
        <w:t>k</w:t>
      </w:r>
      <w:r w:rsidRPr="003F1856">
        <w:rPr>
          <w:bCs/>
        </w:rPr>
        <w:t>-fold cross-validation and block cross-validation. See text for equations applied.</w:t>
      </w:r>
      <w:r>
        <w:rPr>
          <w:b/>
        </w:rPr>
        <w:t xml:space="preserve"> </w:t>
      </w:r>
    </w:p>
    <w:p w14:paraId="30225D02" w14:textId="77777777" w:rsidR="00D7217F" w:rsidRDefault="00D7217F" w:rsidP="00D7217F">
      <w:pPr>
        <w:spacing w:after="0" w:line="360" w:lineRule="auto"/>
        <w:ind w:left="432" w:hanging="432"/>
        <w:rPr>
          <w:b/>
        </w:rPr>
      </w:pPr>
    </w:p>
    <w:tbl>
      <w:tblPr>
        <w:tblW w:w="93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954"/>
        <w:gridCol w:w="1350"/>
        <w:gridCol w:w="1890"/>
        <w:gridCol w:w="1782"/>
        <w:gridCol w:w="1836"/>
        <w:gridCol w:w="1512"/>
      </w:tblGrid>
      <w:tr w:rsidR="00D7217F" w:rsidRPr="00AB54B5" w14:paraId="0E9D2150" w14:textId="77777777" w:rsidTr="004D35CB">
        <w:trPr>
          <w:trHeight w:val="525"/>
        </w:trPr>
        <w:tc>
          <w:tcPr>
            <w:tcW w:w="2304" w:type="dxa"/>
            <w:gridSpan w:val="2"/>
            <w:shd w:val="clear" w:color="auto" w:fill="auto"/>
            <w:hideMark/>
          </w:tcPr>
          <w:p w14:paraId="3156D74A" w14:textId="77777777" w:rsidR="00D7217F" w:rsidRPr="00AB54B5" w:rsidRDefault="00D7217F" w:rsidP="004D35CB">
            <w:pPr>
              <w:spacing w:after="0" w:line="360" w:lineRule="auto"/>
              <w:ind w:left="432" w:hanging="432"/>
              <w:rPr>
                <w:b/>
              </w:rPr>
            </w:pPr>
          </w:p>
        </w:tc>
        <w:tc>
          <w:tcPr>
            <w:tcW w:w="1890" w:type="dxa"/>
            <w:shd w:val="clear" w:color="auto" w:fill="auto"/>
            <w:hideMark/>
          </w:tcPr>
          <w:p w14:paraId="6B8E093F" w14:textId="2E12FB35" w:rsidR="00D7217F" w:rsidRPr="00AB54B5" w:rsidRDefault="003E0FE5" w:rsidP="000402E0">
            <w:pPr>
              <w:spacing w:after="0"/>
              <w:ind w:left="46"/>
              <w:jc w:val="center"/>
              <w:rPr>
                <w:b/>
              </w:rPr>
            </w:pPr>
            <w:ins w:id="90" w:author="mingli" w:date="2020-10-15T20:14:00Z">
              <w:r>
                <w:rPr>
                  <w:bCs/>
                  <w:iCs/>
                </w:rPr>
                <w:t xml:space="preserve"> </w:t>
              </w:r>
              <w:r w:rsidRPr="003E0FE5">
                <w:rPr>
                  <w:b/>
                  <w:bCs/>
                  <w:iCs/>
                </w:rPr>
                <w:t xml:space="preserve">Nested </w:t>
              </w:r>
            </w:ins>
            <w:r w:rsidR="00D7217F">
              <w:rPr>
                <w:bCs/>
                <w:i/>
                <w:iCs/>
              </w:rPr>
              <w:t>k</w:t>
            </w:r>
            <w:r w:rsidR="00D7217F" w:rsidRPr="00AB54B5">
              <w:rPr>
                <w:b/>
              </w:rPr>
              <w:t>-fold</w:t>
            </w:r>
          </w:p>
          <w:p w14:paraId="4305AE26" w14:textId="77777777" w:rsidR="00D7217F" w:rsidRPr="00AB54B5" w:rsidRDefault="00D7217F" w:rsidP="000402E0">
            <w:pPr>
              <w:spacing w:after="0"/>
              <w:jc w:val="center"/>
              <w:rPr>
                <w:b/>
              </w:rPr>
            </w:pPr>
            <w:r w:rsidRPr="00AB54B5">
              <w:rPr>
                <w:b/>
              </w:rPr>
              <w:t>cross-validation</w:t>
            </w:r>
          </w:p>
          <w:p w14:paraId="4BF6AFCF" w14:textId="77777777" w:rsidR="00D7217F" w:rsidRPr="00AB54B5" w:rsidRDefault="00D7217F" w:rsidP="000402E0">
            <w:pPr>
              <w:spacing w:after="0"/>
              <w:jc w:val="center"/>
              <w:rPr>
                <w:b/>
              </w:rPr>
            </w:pPr>
            <w:r w:rsidRPr="00AB54B5">
              <w:rPr>
                <w:b/>
              </w:rPr>
              <w:t>(random oversampling)</w:t>
            </w:r>
          </w:p>
        </w:tc>
        <w:tc>
          <w:tcPr>
            <w:tcW w:w="1782" w:type="dxa"/>
            <w:shd w:val="clear" w:color="auto" w:fill="auto"/>
          </w:tcPr>
          <w:p w14:paraId="51C38764" w14:textId="1CFFBB0A" w:rsidR="00D7217F" w:rsidRPr="00AB54B5" w:rsidRDefault="003E0FE5" w:rsidP="000402E0">
            <w:pPr>
              <w:spacing w:after="0"/>
              <w:ind w:left="46"/>
              <w:jc w:val="center"/>
              <w:rPr>
                <w:b/>
              </w:rPr>
            </w:pPr>
            <w:ins w:id="91" w:author="mingli" w:date="2020-10-15T20:15:00Z">
              <w:r w:rsidRPr="003E0FE5">
                <w:rPr>
                  <w:b/>
                  <w:bCs/>
                  <w:iCs/>
                </w:rPr>
                <w:t>Nested</w:t>
              </w:r>
              <w:r>
                <w:rPr>
                  <w:bCs/>
                  <w:i/>
                  <w:iCs/>
                </w:rPr>
                <w:t xml:space="preserve"> </w:t>
              </w:r>
            </w:ins>
            <w:r w:rsidR="00D7217F">
              <w:rPr>
                <w:bCs/>
                <w:i/>
                <w:iCs/>
              </w:rPr>
              <w:t>k</w:t>
            </w:r>
            <w:r w:rsidR="00D7217F" w:rsidRPr="00AB54B5">
              <w:rPr>
                <w:b/>
              </w:rPr>
              <w:t>-fold</w:t>
            </w:r>
          </w:p>
          <w:p w14:paraId="552DF672" w14:textId="77777777" w:rsidR="00D7217F" w:rsidRPr="00AB54B5" w:rsidRDefault="00D7217F" w:rsidP="000402E0">
            <w:pPr>
              <w:spacing w:after="0"/>
              <w:ind w:left="52"/>
              <w:jc w:val="center"/>
              <w:rPr>
                <w:b/>
              </w:rPr>
            </w:pPr>
            <w:r w:rsidRPr="00AB54B5">
              <w:rPr>
                <w:b/>
              </w:rPr>
              <w:t>cross-validation</w:t>
            </w:r>
          </w:p>
          <w:p w14:paraId="5F545B90" w14:textId="77777777" w:rsidR="00D7217F" w:rsidRPr="00AB54B5" w:rsidRDefault="00D7217F" w:rsidP="000402E0">
            <w:pPr>
              <w:spacing w:after="0"/>
              <w:ind w:left="52"/>
              <w:jc w:val="center"/>
              <w:rPr>
                <w:b/>
              </w:rPr>
            </w:pPr>
            <w:r w:rsidRPr="00AB54B5">
              <w:rPr>
                <w:b/>
              </w:rPr>
              <w:t>(SMOTE)</w:t>
            </w:r>
          </w:p>
        </w:tc>
        <w:tc>
          <w:tcPr>
            <w:tcW w:w="1836" w:type="dxa"/>
            <w:shd w:val="clear" w:color="auto" w:fill="auto"/>
            <w:hideMark/>
          </w:tcPr>
          <w:p w14:paraId="42498F96" w14:textId="77777777" w:rsidR="00D7217F" w:rsidRPr="00AB54B5" w:rsidRDefault="00D7217F" w:rsidP="000402E0">
            <w:pPr>
              <w:spacing w:after="0"/>
              <w:ind w:left="52"/>
              <w:jc w:val="center"/>
              <w:rPr>
                <w:b/>
              </w:rPr>
            </w:pPr>
            <w:r w:rsidRPr="00AB54B5">
              <w:rPr>
                <w:b/>
              </w:rPr>
              <w:t>Block cross-validation</w:t>
            </w:r>
          </w:p>
          <w:p w14:paraId="1B163307" w14:textId="77777777" w:rsidR="00D7217F" w:rsidRPr="00AB54B5" w:rsidRDefault="00D7217F" w:rsidP="000402E0">
            <w:pPr>
              <w:spacing w:after="0"/>
              <w:ind w:left="52"/>
              <w:jc w:val="center"/>
              <w:rPr>
                <w:b/>
              </w:rPr>
            </w:pPr>
            <w:r w:rsidRPr="00AB54B5">
              <w:rPr>
                <w:b/>
              </w:rPr>
              <w:t>(random oversampling)</w:t>
            </w:r>
          </w:p>
        </w:tc>
        <w:tc>
          <w:tcPr>
            <w:tcW w:w="1512" w:type="dxa"/>
            <w:shd w:val="clear" w:color="auto" w:fill="auto"/>
          </w:tcPr>
          <w:p w14:paraId="3DB05C99" w14:textId="77777777" w:rsidR="00D7217F" w:rsidRPr="00AB54B5" w:rsidRDefault="00D7217F" w:rsidP="000402E0">
            <w:pPr>
              <w:spacing w:after="0"/>
              <w:ind w:left="52"/>
              <w:jc w:val="center"/>
              <w:rPr>
                <w:b/>
              </w:rPr>
            </w:pPr>
            <w:r w:rsidRPr="00AB54B5">
              <w:rPr>
                <w:b/>
              </w:rPr>
              <w:t>Block cross-validation</w:t>
            </w:r>
          </w:p>
          <w:p w14:paraId="31DD373E" w14:textId="77777777" w:rsidR="00D7217F" w:rsidRPr="00AB54B5" w:rsidRDefault="00D7217F" w:rsidP="000402E0">
            <w:pPr>
              <w:spacing w:after="0"/>
              <w:ind w:left="52"/>
              <w:jc w:val="center"/>
              <w:rPr>
                <w:b/>
              </w:rPr>
            </w:pPr>
            <w:r w:rsidRPr="00AB54B5">
              <w:rPr>
                <w:b/>
              </w:rPr>
              <w:t>(SMOTE)</w:t>
            </w:r>
          </w:p>
        </w:tc>
      </w:tr>
      <w:tr w:rsidR="00D7217F" w:rsidRPr="00AB54B5" w14:paraId="2ADF6CED" w14:textId="77777777" w:rsidTr="004D35CB">
        <w:trPr>
          <w:trHeight w:val="304"/>
        </w:trPr>
        <w:tc>
          <w:tcPr>
            <w:tcW w:w="954" w:type="dxa"/>
            <w:vMerge w:val="restart"/>
            <w:shd w:val="clear" w:color="auto" w:fill="auto"/>
            <w:hideMark/>
          </w:tcPr>
          <w:p w14:paraId="3D13C118" w14:textId="77777777" w:rsidR="00D7217F" w:rsidRPr="00AB54B5" w:rsidRDefault="00D7217F" w:rsidP="004D35CB">
            <w:pPr>
              <w:spacing w:after="0" w:line="360" w:lineRule="auto"/>
              <w:ind w:left="432" w:hanging="432"/>
              <w:rPr>
                <w:b/>
              </w:rPr>
            </w:pPr>
            <w:r w:rsidRPr="00AB54B5">
              <w:rPr>
                <w:b/>
              </w:rPr>
              <w:t>SVM</w:t>
            </w:r>
          </w:p>
        </w:tc>
        <w:tc>
          <w:tcPr>
            <w:tcW w:w="1350" w:type="dxa"/>
            <w:shd w:val="clear" w:color="auto" w:fill="auto"/>
          </w:tcPr>
          <w:p w14:paraId="39E3970D"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6B26A5B0" w14:textId="77777777" w:rsidR="00D7217F" w:rsidRPr="003F1856" w:rsidRDefault="00D7217F" w:rsidP="004D35CB">
            <w:pPr>
              <w:spacing w:after="0" w:line="360" w:lineRule="auto"/>
              <w:ind w:left="432" w:hanging="432"/>
              <w:jc w:val="center"/>
              <w:rPr>
                <w:bCs/>
              </w:rPr>
            </w:pPr>
            <w:r w:rsidRPr="003F1856">
              <w:rPr>
                <w:bCs/>
              </w:rPr>
              <w:t>0.79</w:t>
            </w:r>
          </w:p>
        </w:tc>
        <w:tc>
          <w:tcPr>
            <w:tcW w:w="1782" w:type="dxa"/>
            <w:shd w:val="clear" w:color="auto" w:fill="auto"/>
          </w:tcPr>
          <w:p w14:paraId="44AF3438" w14:textId="77777777" w:rsidR="00D7217F" w:rsidRPr="003F1856" w:rsidRDefault="00D7217F" w:rsidP="004D35CB">
            <w:pPr>
              <w:spacing w:after="0" w:line="360" w:lineRule="auto"/>
              <w:ind w:left="432" w:hanging="432"/>
              <w:jc w:val="center"/>
              <w:rPr>
                <w:bCs/>
              </w:rPr>
            </w:pPr>
            <w:r w:rsidRPr="003F1856">
              <w:rPr>
                <w:bCs/>
              </w:rPr>
              <w:t>0.79</w:t>
            </w:r>
          </w:p>
        </w:tc>
        <w:tc>
          <w:tcPr>
            <w:tcW w:w="1836" w:type="dxa"/>
            <w:shd w:val="clear" w:color="auto" w:fill="auto"/>
          </w:tcPr>
          <w:p w14:paraId="107315BF" w14:textId="77777777" w:rsidR="00D7217F" w:rsidRPr="003F1856" w:rsidRDefault="00D7217F" w:rsidP="004D35CB">
            <w:pPr>
              <w:spacing w:after="0" w:line="360" w:lineRule="auto"/>
              <w:ind w:left="432" w:hanging="432"/>
              <w:jc w:val="center"/>
              <w:rPr>
                <w:bCs/>
              </w:rPr>
            </w:pPr>
            <w:r w:rsidRPr="003F1856">
              <w:rPr>
                <w:bCs/>
              </w:rPr>
              <w:t>0.62</w:t>
            </w:r>
          </w:p>
        </w:tc>
        <w:tc>
          <w:tcPr>
            <w:tcW w:w="1512" w:type="dxa"/>
            <w:shd w:val="clear" w:color="auto" w:fill="auto"/>
          </w:tcPr>
          <w:p w14:paraId="2A160C37" w14:textId="77777777" w:rsidR="00D7217F" w:rsidRPr="003F1856" w:rsidRDefault="00D7217F" w:rsidP="004D35CB">
            <w:pPr>
              <w:spacing w:after="0" w:line="360" w:lineRule="auto"/>
              <w:jc w:val="center"/>
              <w:rPr>
                <w:rFonts w:eastAsia="Times New Roman"/>
                <w:bCs/>
                <w:color w:val="000000"/>
              </w:rPr>
            </w:pPr>
            <w:r w:rsidRPr="003F1856">
              <w:rPr>
                <w:bCs/>
                <w:color w:val="000000"/>
              </w:rPr>
              <w:t>0.62</w:t>
            </w:r>
          </w:p>
        </w:tc>
      </w:tr>
      <w:tr w:rsidR="00D7217F" w:rsidRPr="00AB54B5" w14:paraId="646056B4" w14:textId="77777777" w:rsidTr="004D35CB">
        <w:trPr>
          <w:trHeight w:val="196"/>
        </w:trPr>
        <w:tc>
          <w:tcPr>
            <w:tcW w:w="954" w:type="dxa"/>
            <w:vMerge/>
            <w:shd w:val="clear" w:color="auto" w:fill="auto"/>
          </w:tcPr>
          <w:p w14:paraId="58629CDC" w14:textId="77777777" w:rsidR="00D7217F" w:rsidRPr="00AB54B5" w:rsidRDefault="00D7217F" w:rsidP="004D35CB">
            <w:pPr>
              <w:spacing w:after="0" w:line="360" w:lineRule="auto"/>
              <w:ind w:left="432" w:hanging="432"/>
              <w:rPr>
                <w:b/>
              </w:rPr>
            </w:pPr>
          </w:p>
        </w:tc>
        <w:tc>
          <w:tcPr>
            <w:tcW w:w="1350" w:type="dxa"/>
            <w:shd w:val="clear" w:color="auto" w:fill="auto"/>
          </w:tcPr>
          <w:p w14:paraId="5A2878D0"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5DAFBC0C" w14:textId="77777777" w:rsidR="00D7217F" w:rsidRPr="003F1856" w:rsidRDefault="00D7217F" w:rsidP="004D35CB">
            <w:pPr>
              <w:spacing w:after="0" w:line="360" w:lineRule="auto"/>
              <w:ind w:left="432" w:hanging="432"/>
              <w:jc w:val="center"/>
              <w:rPr>
                <w:bCs/>
              </w:rPr>
            </w:pPr>
            <w:r w:rsidRPr="003F1856">
              <w:rPr>
                <w:bCs/>
              </w:rPr>
              <w:t>0.63</w:t>
            </w:r>
          </w:p>
        </w:tc>
        <w:tc>
          <w:tcPr>
            <w:tcW w:w="1782" w:type="dxa"/>
            <w:shd w:val="clear" w:color="auto" w:fill="auto"/>
          </w:tcPr>
          <w:p w14:paraId="39CDF532" w14:textId="77777777" w:rsidR="00D7217F" w:rsidRPr="003F1856" w:rsidRDefault="00D7217F" w:rsidP="004D35CB">
            <w:pPr>
              <w:spacing w:after="0" w:line="360" w:lineRule="auto"/>
              <w:ind w:left="432" w:hanging="432"/>
              <w:jc w:val="center"/>
              <w:rPr>
                <w:bCs/>
                <w:highlight w:val="yellow"/>
              </w:rPr>
            </w:pPr>
            <w:r w:rsidRPr="003F1856">
              <w:rPr>
                <w:bCs/>
              </w:rPr>
              <w:t>0.63</w:t>
            </w:r>
          </w:p>
        </w:tc>
        <w:tc>
          <w:tcPr>
            <w:tcW w:w="1836" w:type="dxa"/>
            <w:shd w:val="clear" w:color="auto" w:fill="auto"/>
          </w:tcPr>
          <w:p w14:paraId="2D445B07" w14:textId="77777777" w:rsidR="00D7217F" w:rsidRPr="003F1856" w:rsidRDefault="00D7217F" w:rsidP="004D35CB">
            <w:pPr>
              <w:spacing w:after="0" w:line="360" w:lineRule="auto"/>
              <w:ind w:left="432" w:hanging="432"/>
              <w:jc w:val="center"/>
              <w:rPr>
                <w:bCs/>
              </w:rPr>
            </w:pPr>
            <w:r w:rsidRPr="003F1856">
              <w:rPr>
                <w:bCs/>
              </w:rPr>
              <w:t>0.27</w:t>
            </w:r>
          </w:p>
        </w:tc>
        <w:tc>
          <w:tcPr>
            <w:tcW w:w="1512" w:type="dxa"/>
            <w:shd w:val="clear" w:color="auto" w:fill="auto"/>
          </w:tcPr>
          <w:p w14:paraId="3264E98B" w14:textId="77777777" w:rsidR="00D7217F" w:rsidRPr="003F1856" w:rsidRDefault="00D7217F" w:rsidP="004D35CB">
            <w:pPr>
              <w:spacing w:after="0" w:line="360" w:lineRule="auto"/>
              <w:ind w:left="432" w:hanging="432"/>
              <w:jc w:val="center"/>
              <w:rPr>
                <w:bCs/>
              </w:rPr>
            </w:pPr>
            <w:r w:rsidRPr="003F1856">
              <w:rPr>
                <w:bCs/>
              </w:rPr>
              <w:t>0.26</w:t>
            </w:r>
          </w:p>
        </w:tc>
      </w:tr>
      <w:tr w:rsidR="00D7217F" w:rsidRPr="00AB54B5" w14:paraId="5A653C45" w14:textId="77777777" w:rsidTr="004D35CB">
        <w:trPr>
          <w:trHeight w:val="196"/>
        </w:trPr>
        <w:tc>
          <w:tcPr>
            <w:tcW w:w="954" w:type="dxa"/>
            <w:vMerge/>
            <w:shd w:val="clear" w:color="auto" w:fill="auto"/>
          </w:tcPr>
          <w:p w14:paraId="5EEB3618" w14:textId="77777777" w:rsidR="00D7217F" w:rsidRPr="00AB54B5" w:rsidRDefault="00D7217F" w:rsidP="004D35CB">
            <w:pPr>
              <w:spacing w:after="0" w:line="360" w:lineRule="auto"/>
              <w:ind w:left="432" w:hanging="432"/>
              <w:rPr>
                <w:b/>
              </w:rPr>
            </w:pPr>
          </w:p>
        </w:tc>
        <w:tc>
          <w:tcPr>
            <w:tcW w:w="1350" w:type="dxa"/>
            <w:shd w:val="clear" w:color="auto" w:fill="auto"/>
          </w:tcPr>
          <w:p w14:paraId="0087167B"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59762567"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2485CD84" w14:textId="77777777" w:rsidR="00D7217F" w:rsidRPr="003F1856" w:rsidRDefault="00D7217F" w:rsidP="004D35CB">
            <w:pPr>
              <w:spacing w:after="0" w:line="360" w:lineRule="auto"/>
              <w:ind w:left="432" w:hanging="432"/>
              <w:jc w:val="center"/>
              <w:rPr>
                <w:bCs/>
              </w:rPr>
            </w:pPr>
            <w:r w:rsidRPr="003F1856">
              <w:rPr>
                <w:bCs/>
              </w:rPr>
              <w:t>0.65</w:t>
            </w:r>
          </w:p>
        </w:tc>
        <w:tc>
          <w:tcPr>
            <w:tcW w:w="1836" w:type="dxa"/>
            <w:shd w:val="clear" w:color="auto" w:fill="auto"/>
          </w:tcPr>
          <w:p w14:paraId="3C2A11E0" w14:textId="77777777" w:rsidR="00D7217F" w:rsidRPr="003F1856" w:rsidRDefault="00D7217F" w:rsidP="004D35CB">
            <w:pPr>
              <w:spacing w:after="0" w:line="360" w:lineRule="auto"/>
              <w:ind w:left="432" w:hanging="432"/>
              <w:jc w:val="center"/>
              <w:rPr>
                <w:bCs/>
              </w:rPr>
            </w:pPr>
            <w:r w:rsidRPr="003F1856">
              <w:rPr>
                <w:bCs/>
              </w:rPr>
              <w:t>0.32</w:t>
            </w:r>
          </w:p>
        </w:tc>
        <w:tc>
          <w:tcPr>
            <w:tcW w:w="1512" w:type="dxa"/>
            <w:shd w:val="clear" w:color="auto" w:fill="auto"/>
          </w:tcPr>
          <w:p w14:paraId="34FC9ECF"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5562E539" w14:textId="77777777" w:rsidTr="004D35CB">
        <w:trPr>
          <w:trHeight w:val="196"/>
        </w:trPr>
        <w:tc>
          <w:tcPr>
            <w:tcW w:w="954" w:type="dxa"/>
            <w:vMerge/>
            <w:shd w:val="clear" w:color="auto" w:fill="auto"/>
            <w:hideMark/>
          </w:tcPr>
          <w:p w14:paraId="78C6116F" w14:textId="77777777" w:rsidR="00D7217F" w:rsidRPr="00AB54B5" w:rsidRDefault="00D7217F" w:rsidP="004D35CB">
            <w:pPr>
              <w:spacing w:after="0" w:line="360" w:lineRule="auto"/>
              <w:ind w:left="432" w:hanging="432"/>
              <w:rPr>
                <w:b/>
              </w:rPr>
            </w:pPr>
          </w:p>
        </w:tc>
        <w:tc>
          <w:tcPr>
            <w:tcW w:w="1350" w:type="dxa"/>
            <w:shd w:val="clear" w:color="auto" w:fill="auto"/>
          </w:tcPr>
          <w:p w14:paraId="6197BE84"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574BD13"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3A8643B1" w14:textId="77777777" w:rsidR="00D7217F" w:rsidRPr="003F1856" w:rsidRDefault="00D7217F" w:rsidP="004D35CB">
            <w:pPr>
              <w:spacing w:after="0" w:line="360" w:lineRule="auto"/>
              <w:ind w:left="432" w:hanging="432"/>
              <w:jc w:val="center"/>
              <w:rPr>
                <w:bCs/>
              </w:rPr>
            </w:pPr>
            <w:r w:rsidRPr="003F1856">
              <w:rPr>
                <w:bCs/>
              </w:rPr>
              <w:t>0.64</w:t>
            </w:r>
          </w:p>
        </w:tc>
        <w:tc>
          <w:tcPr>
            <w:tcW w:w="1836" w:type="dxa"/>
            <w:shd w:val="clear" w:color="auto" w:fill="auto"/>
          </w:tcPr>
          <w:p w14:paraId="4BDFA335" w14:textId="77777777" w:rsidR="00D7217F" w:rsidRPr="003F1856" w:rsidRDefault="00D7217F" w:rsidP="004D35CB">
            <w:pPr>
              <w:spacing w:after="0" w:line="360" w:lineRule="auto"/>
              <w:ind w:left="432" w:hanging="432"/>
              <w:jc w:val="center"/>
              <w:rPr>
                <w:bCs/>
              </w:rPr>
            </w:pPr>
            <w:r w:rsidRPr="003F1856">
              <w:rPr>
                <w:bCs/>
              </w:rPr>
              <w:t xml:space="preserve">0.29 </w:t>
            </w:r>
          </w:p>
        </w:tc>
        <w:tc>
          <w:tcPr>
            <w:tcW w:w="1512" w:type="dxa"/>
            <w:shd w:val="clear" w:color="auto" w:fill="auto"/>
          </w:tcPr>
          <w:p w14:paraId="5D851426" w14:textId="77777777" w:rsidR="00D7217F" w:rsidRPr="003F1856" w:rsidRDefault="00D7217F" w:rsidP="004D35CB">
            <w:pPr>
              <w:spacing w:after="0" w:line="360" w:lineRule="auto"/>
              <w:ind w:left="432" w:hanging="432"/>
              <w:jc w:val="center"/>
              <w:rPr>
                <w:bCs/>
              </w:rPr>
            </w:pPr>
            <w:r w:rsidRPr="003F1856">
              <w:rPr>
                <w:bCs/>
              </w:rPr>
              <w:t>0.29</w:t>
            </w:r>
          </w:p>
        </w:tc>
      </w:tr>
      <w:tr w:rsidR="00D7217F" w:rsidRPr="00AB54B5" w14:paraId="0A41AAE0" w14:textId="77777777" w:rsidTr="004D35CB">
        <w:trPr>
          <w:trHeight w:val="268"/>
        </w:trPr>
        <w:tc>
          <w:tcPr>
            <w:tcW w:w="954" w:type="dxa"/>
            <w:vMerge w:val="restart"/>
            <w:shd w:val="clear" w:color="auto" w:fill="auto"/>
          </w:tcPr>
          <w:p w14:paraId="4E00995E" w14:textId="77777777" w:rsidR="00D7217F" w:rsidRPr="00AB54B5" w:rsidRDefault="00D7217F" w:rsidP="004D35CB">
            <w:pPr>
              <w:spacing w:after="0" w:line="360" w:lineRule="auto"/>
              <w:ind w:left="432" w:hanging="432"/>
              <w:rPr>
                <w:b/>
              </w:rPr>
            </w:pPr>
            <w:r w:rsidRPr="00AB54B5">
              <w:rPr>
                <w:b/>
              </w:rPr>
              <w:t>RVM</w:t>
            </w:r>
          </w:p>
        </w:tc>
        <w:tc>
          <w:tcPr>
            <w:tcW w:w="1350" w:type="dxa"/>
            <w:shd w:val="clear" w:color="auto" w:fill="auto"/>
          </w:tcPr>
          <w:p w14:paraId="080886F0"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A2D6C38" w14:textId="77777777" w:rsidR="00D7217F" w:rsidRPr="003F1856" w:rsidRDefault="00D7217F" w:rsidP="004D35CB">
            <w:pPr>
              <w:spacing w:after="0" w:line="360" w:lineRule="auto"/>
              <w:ind w:left="432" w:hanging="432"/>
              <w:jc w:val="center"/>
              <w:rPr>
                <w:bCs/>
              </w:rPr>
            </w:pPr>
            <w:r w:rsidRPr="003F1856">
              <w:rPr>
                <w:bCs/>
              </w:rPr>
              <w:t>0.62</w:t>
            </w:r>
          </w:p>
        </w:tc>
        <w:tc>
          <w:tcPr>
            <w:tcW w:w="1782" w:type="dxa"/>
            <w:shd w:val="clear" w:color="auto" w:fill="auto"/>
          </w:tcPr>
          <w:p w14:paraId="4B9D81AD" w14:textId="77777777" w:rsidR="00D7217F" w:rsidRPr="003F1856" w:rsidRDefault="00D7217F" w:rsidP="004D35CB">
            <w:pPr>
              <w:spacing w:after="0" w:line="360" w:lineRule="auto"/>
              <w:ind w:left="432" w:hanging="432"/>
              <w:jc w:val="center"/>
              <w:rPr>
                <w:bCs/>
              </w:rPr>
            </w:pPr>
            <w:r w:rsidRPr="003F1856">
              <w:rPr>
                <w:bCs/>
              </w:rPr>
              <w:t>0.76</w:t>
            </w:r>
          </w:p>
        </w:tc>
        <w:tc>
          <w:tcPr>
            <w:tcW w:w="1836" w:type="dxa"/>
            <w:shd w:val="clear" w:color="auto" w:fill="auto"/>
          </w:tcPr>
          <w:p w14:paraId="7484A1D0" w14:textId="77777777" w:rsidR="00D7217F" w:rsidRPr="003F1856" w:rsidRDefault="00D7217F" w:rsidP="004D35CB">
            <w:pPr>
              <w:spacing w:after="0" w:line="360" w:lineRule="auto"/>
              <w:ind w:left="432" w:hanging="432"/>
              <w:jc w:val="center"/>
              <w:rPr>
                <w:bCs/>
              </w:rPr>
            </w:pPr>
            <w:r w:rsidRPr="003F1856">
              <w:rPr>
                <w:bCs/>
              </w:rPr>
              <w:t>0.55</w:t>
            </w:r>
          </w:p>
        </w:tc>
        <w:tc>
          <w:tcPr>
            <w:tcW w:w="1512" w:type="dxa"/>
            <w:shd w:val="clear" w:color="auto" w:fill="auto"/>
          </w:tcPr>
          <w:p w14:paraId="1F408BD8" w14:textId="77777777" w:rsidR="00D7217F" w:rsidRPr="003F1856" w:rsidRDefault="00D7217F" w:rsidP="004D35CB">
            <w:pPr>
              <w:spacing w:after="0" w:line="360" w:lineRule="auto"/>
              <w:jc w:val="center"/>
              <w:rPr>
                <w:rFonts w:eastAsia="Times New Roman"/>
                <w:bCs/>
                <w:color w:val="000000"/>
              </w:rPr>
            </w:pPr>
            <w:r w:rsidRPr="003F1856">
              <w:rPr>
                <w:bCs/>
                <w:color w:val="000000"/>
              </w:rPr>
              <w:t>0.59</w:t>
            </w:r>
          </w:p>
        </w:tc>
      </w:tr>
      <w:tr w:rsidR="00D7217F" w:rsidRPr="00AB54B5" w14:paraId="1B3B76A7" w14:textId="77777777" w:rsidTr="004D35CB">
        <w:trPr>
          <w:trHeight w:val="115"/>
        </w:trPr>
        <w:tc>
          <w:tcPr>
            <w:tcW w:w="954" w:type="dxa"/>
            <w:vMerge/>
            <w:shd w:val="clear" w:color="auto" w:fill="auto"/>
          </w:tcPr>
          <w:p w14:paraId="1444F8D8" w14:textId="77777777" w:rsidR="00D7217F" w:rsidRPr="00AB54B5" w:rsidRDefault="00D7217F" w:rsidP="004D35CB">
            <w:pPr>
              <w:spacing w:after="0" w:line="360" w:lineRule="auto"/>
              <w:ind w:left="432" w:hanging="432"/>
              <w:rPr>
                <w:b/>
              </w:rPr>
            </w:pPr>
          </w:p>
        </w:tc>
        <w:tc>
          <w:tcPr>
            <w:tcW w:w="1350" w:type="dxa"/>
            <w:shd w:val="clear" w:color="auto" w:fill="auto"/>
          </w:tcPr>
          <w:p w14:paraId="350B230D"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74C867D" w14:textId="77777777" w:rsidR="00D7217F" w:rsidRPr="003F1856" w:rsidRDefault="00D7217F" w:rsidP="004D35CB">
            <w:pPr>
              <w:spacing w:after="0" w:line="360" w:lineRule="auto"/>
              <w:ind w:left="432" w:hanging="432"/>
              <w:jc w:val="center"/>
              <w:rPr>
                <w:bCs/>
                <w:highlight w:val="yellow"/>
              </w:rPr>
            </w:pPr>
            <w:r w:rsidRPr="003F1856">
              <w:rPr>
                <w:bCs/>
              </w:rPr>
              <w:t>0.73</w:t>
            </w:r>
          </w:p>
        </w:tc>
        <w:tc>
          <w:tcPr>
            <w:tcW w:w="1782" w:type="dxa"/>
            <w:shd w:val="clear" w:color="auto" w:fill="auto"/>
          </w:tcPr>
          <w:p w14:paraId="1DD017F1" w14:textId="77777777" w:rsidR="00D7217F" w:rsidRPr="003F1856" w:rsidRDefault="00D7217F" w:rsidP="004D35CB">
            <w:pPr>
              <w:spacing w:after="0" w:line="360" w:lineRule="auto"/>
              <w:ind w:left="432" w:hanging="432"/>
              <w:jc w:val="center"/>
              <w:rPr>
                <w:bCs/>
                <w:highlight w:val="yellow"/>
              </w:rPr>
            </w:pPr>
            <w:r w:rsidRPr="003F1856">
              <w:rPr>
                <w:bCs/>
              </w:rPr>
              <w:t>0.72</w:t>
            </w:r>
          </w:p>
        </w:tc>
        <w:tc>
          <w:tcPr>
            <w:tcW w:w="1836" w:type="dxa"/>
            <w:shd w:val="clear" w:color="auto" w:fill="auto"/>
          </w:tcPr>
          <w:p w14:paraId="53334AAC" w14:textId="77777777" w:rsidR="00D7217F" w:rsidRPr="003F1856" w:rsidRDefault="00D7217F" w:rsidP="004D35CB">
            <w:pPr>
              <w:spacing w:after="0" w:line="360" w:lineRule="auto"/>
              <w:ind w:left="432" w:hanging="432"/>
              <w:jc w:val="center"/>
              <w:rPr>
                <w:bCs/>
              </w:rPr>
            </w:pPr>
            <w:r w:rsidRPr="003F1856">
              <w:rPr>
                <w:bCs/>
              </w:rPr>
              <w:t>0.58</w:t>
            </w:r>
          </w:p>
        </w:tc>
        <w:tc>
          <w:tcPr>
            <w:tcW w:w="1512" w:type="dxa"/>
            <w:shd w:val="clear" w:color="auto" w:fill="auto"/>
          </w:tcPr>
          <w:p w14:paraId="71C48551"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69220AB7" w14:textId="77777777" w:rsidTr="004D35CB">
        <w:trPr>
          <w:trHeight w:val="115"/>
        </w:trPr>
        <w:tc>
          <w:tcPr>
            <w:tcW w:w="954" w:type="dxa"/>
            <w:vMerge/>
            <w:shd w:val="clear" w:color="auto" w:fill="auto"/>
          </w:tcPr>
          <w:p w14:paraId="5343B2D1" w14:textId="77777777" w:rsidR="00D7217F" w:rsidRPr="00AB54B5" w:rsidRDefault="00D7217F" w:rsidP="004D35CB">
            <w:pPr>
              <w:spacing w:after="0" w:line="360" w:lineRule="auto"/>
              <w:ind w:left="432" w:hanging="432"/>
              <w:rPr>
                <w:b/>
              </w:rPr>
            </w:pPr>
          </w:p>
        </w:tc>
        <w:tc>
          <w:tcPr>
            <w:tcW w:w="1350" w:type="dxa"/>
            <w:shd w:val="clear" w:color="auto" w:fill="auto"/>
          </w:tcPr>
          <w:p w14:paraId="672FE712"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33C09400" w14:textId="77777777" w:rsidR="00D7217F" w:rsidRPr="003F1856" w:rsidRDefault="00D7217F" w:rsidP="004D35CB">
            <w:pPr>
              <w:spacing w:after="0" w:line="360" w:lineRule="auto"/>
              <w:ind w:left="432" w:hanging="432"/>
              <w:jc w:val="center"/>
              <w:rPr>
                <w:bCs/>
              </w:rPr>
            </w:pPr>
            <w:r w:rsidRPr="003F1856">
              <w:rPr>
                <w:bCs/>
              </w:rPr>
              <w:t>0.42</w:t>
            </w:r>
          </w:p>
        </w:tc>
        <w:tc>
          <w:tcPr>
            <w:tcW w:w="1782" w:type="dxa"/>
            <w:shd w:val="clear" w:color="auto" w:fill="auto"/>
          </w:tcPr>
          <w:p w14:paraId="7DFAA481" w14:textId="77777777" w:rsidR="00D7217F" w:rsidRPr="003F1856" w:rsidRDefault="00D7217F" w:rsidP="004D35CB">
            <w:pPr>
              <w:spacing w:after="0" w:line="360" w:lineRule="auto"/>
              <w:ind w:left="432" w:hanging="432"/>
              <w:jc w:val="center"/>
              <w:rPr>
                <w:bCs/>
              </w:rPr>
            </w:pPr>
            <w:r w:rsidRPr="003F1856">
              <w:rPr>
                <w:bCs/>
              </w:rPr>
              <w:t>0.58</w:t>
            </w:r>
          </w:p>
        </w:tc>
        <w:tc>
          <w:tcPr>
            <w:tcW w:w="1836" w:type="dxa"/>
            <w:shd w:val="clear" w:color="auto" w:fill="auto"/>
          </w:tcPr>
          <w:p w14:paraId="1385E745" w14:textId="77777777" w:rsidR="00D7217F" w:rsidRPr="003F1856" w:rsidRDefault="00D7217F" w:rsidP="004D35CB">
            <w:pPr>
              <w:spacing w:after="0" w:line="360" w:lineRule="auto"/>
              <w:ind w:left="432" w:hanging="432"/>
              <w:jc w:val="center"/>
              <w:rPr>
                <w:bCs/>
              </w:rPr>
            </w:pPr>
            <w:r w:rsidRPr="003F1856">
              <w:rPr>
                <w:bCs/>
              </w:rPr>
              <w:t>0.35</w:t>
            </w:r>
          </w:p>
        </w:tc>
        <w:tc>
          <w:tcPr>
            <w:tcW w:w="1512" w:type="dxa"/>
            <w:shd w:val="clear" w:color="auto" w:fill="auto"/>
          </w:tcPr>
          <w:p w14:paraId="13060608" w14:textId="77777777" w:rsidR="00D7217F" w:rsidRPr="003F1856" w:rsidRDefault="00D7217F" w:rsidP="004D35CB">
            <w:pPr>
              <w:spacing w:after="0" w:line="360" w:lineRule="auto"/>
              <w:ind w:left="432" w:hanging="432"/>
              <w:jc w:val="center"/>
              <w:rPr>
                <w:bCs/>
              </w:rPr>
            </w:pPr>
            <w:r w:rsidRPr="003F1856">
              <w:rPr>
                <w:bCs/>
              </w:rPr>
              <w:t>0.35</w:t>
            </w:r>
          </w:p>
        </w:tc>
      </w:tr>
      <w:tr w:rsidR="00D7217F" w:rsidRPr="00AB54B5" w14:paraId="0E1FF45E" w14:textId="77777777" w:rsidTr="004D35CB">
        <w:trPr>
          <w:trHeight w:val="115"/>
        </w:trPr>
        <w:tc>
          <w:tcPr>
            <w:tcW w:w="954" w:type="dxa"/>
            <w:vMerge/>
            <w:shd w:val="clear" w:color="auto" w:fill="auto"/>
          </w:tcPr>
          <w:p w14:paraId="5A01F5F5" w14:textId="77777777" w:rsidR="00D7217F" w:rsidRPr="00AB54B5" w:rsidRDefault="00D7217F" w:rsidP="004D35CB">
            <w:pPr>
              <w:spacing w:after="0" w:line="360" w:lineRule="auto"/>
              <w:ind w:left="432" w:hanging="432"/>
              <w:rPr>
                <w:b/>
              </w:rPr>
            </w:pPr>
          </w:p>
        </w:tc>
        <w:tc>
          <w:tcPr>
            <w:tcW w:w="1350" w:type="dxa"/>
            <w:shd w:val="clear" w:color="auto" w:fill="auto"/>
          </w:tcPr>
          <w:p w14:paraId="18458BED"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3F15C75C" w14:textId="77777777" w:rsidR="00D7217F" w:rsidRPr="003F1856" w:rsidRDefault="00D7217F" w:rsidP="004D35CB">
            <w:pPr>
              <w:spacing w:after="0" w:line="360" w:lineRule="auto"/>
              <w:ind w:left="432" w:hanging="432"/>
              <w:jc w:val="center"/>
              <w:rPr>
                <w:bCs/>
              </w:rPr>
            </w:pPr>
            <w:r w:rsidRPr="003F1856">
              <w:rPr>
                <w:bCs/>
              </w:rPr>
              <w:t>0.53</w:t>
            </w:r>
          </w:p>
        </w:tc>
        <w:tc>
          <w:tcPr>
            <w:tcW w:w="1782" w:type="dxa"/>
            <w:shd w:val="clear" w:color="auto" w:fill="auto"/>
          </w:tcPr>
          <w:p w14:paraId="418DDA1B" w14:textId="77777777" w:rsidR="00D7217F" w:rsidRPr="003F1856" w:rsidRDefault="00D7217F" w:rsidP="004D35CB">
            <w:pPr>
              <w:spacing w:after="0" w:line="360" w:lineRule="auto"/>
              <w:ind w:left="432" w:hanging="432"/>
              <w:jc w:val="center"/>
              <w:rPr>
                <w:bCs/>
              </w:rPr>
            </w:pPr>
            <w:r w:rsidRPr="003F1856">
              <w:rPr>
                <w:bCs/>
              </w:rPr>
              <w:t xml:space="preserve">0.64 </w:t>
            </w:r>
          </w:p>
        </w:tc>
        <w:tc>
          <w:tcPr>
            <w:tcW w:w="1836" w:type="dxa"/>
            <w:shd w:val="clear" w:color="auto" w:fill="auto"/>
          </w:tcPr>
          <w:p w14:paraId="79F514CC" w14:textId="77777777" w:rsidR="00D7217F" w:rsidRPr="003F1856" w:rsidRDefault="00D7217F" w:rsidP="004D35CB">
            <w:pPr>
              <w:spacing w:after="0" w:line="360" w:lineRule="auto"/>
              <w:ind w:left="432" w:hanging="432"/>
              <w:jc w:val="center"/>
              <w:rPr>
                <w:bCs/>
              </w:rPr>
            </w:pPr>
            <w:r w:rsidRPr="003F1856">
              <w:rPr>
                <w:bCs/>
              </w:rPr>
              <w:t xml:space="preserve">0.43 </w:t>
            </w:r>
          </w:p>
        </w:tc>
        <w:tc>
          <w:tcPr>
            <w:tcW w:w="1512" w:type="dxa"/>
            <w:shd w:val="clear" w:color="auto" w:fill="auto"/>
          </w:tcPr>
          <w:p w14:paraId="4A2BD1E4"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B77EE09" w14:textId="77777777" w:rsidTr="004D35CB">
        <w:trPr>
          <w:trHeight w:val="295"/>
        </w:trPr>
        <w:tc>
          <w:tcPr>
            <w:tcW w:w="954" w:type="dxa"/>
            <w:vMerge w:val="restart"/>
            <w:shd w:val="clear" w:color="auto" w:fill="auto"/>
            <w:hideMark/>
          </w:tcPr>
          <w:p w14:paraId="7AEE7A22" w14:textId="77777777" w:rsidR="00D7217F" w:rsidRPr="00AB54B5" w:rsidRDefault="00D7217F" w:rsidP="004D35CB">
            <w:pPr>
              <w:spacing w:after="0" w:line="360" w:lineRule="auto"/>
              <w:ind w:left="432" w:hanging="432"/>
              <w:rPr>
                <w:b/>
              </w:rPr>
            </w:pPr>
            <w:r w:rsidRPr="00AB54B5">
              <w:rPr>
                <w:b/>
              </w:rPr>
              <w:t>NB</w:t>
            </w:r>
          </w:p>
        </w:tc>
        <w:tc>
          <w:tcPr>
            <w:tcW w:w="1350" w:type="dxa"/>
            <w:shd w:val="clear" w:color="auto" w:fill="auto"/>
          </w:tcPr>
          <w:p w14:paraId="29D06F33"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3C46D351" w14:textId="77777777" w:rsidR="00D7217F" w:rsidRPr="003F1856" w:rsidRDefault="00D7217F" w:rsidP="004D35CB">
            <w:pPr>
              <w:spacing w:after="0" w:line="360" w:lineRule="auto"/>
              <w:ind w:left="432" w:hanging="432"/>
              <w:jc w:val="center"/>
              <w:rPr>
                <w:bCs/>
              </w:rPr>
            </w:pPr>
            <w:r w:rsidRPr="003F1856">
              <w:rPr>
                <w:bCs/>
              </w:rPr>
              <w:t>0.52</w:t>
            </w:r>
          </w:p>
        </w:tc>
        <w:tc>
          <w:tcPr>
            <w:tcW w:w="1782" w:type="dxa"/>
            <w:shd w:val="clear" w:color="auto" w:fill="auto"/>
          </w:tcPr>
          <w:p w14:paraId="04259176" w14:textId="77777777" w:rsidR="00D7217F" w:rsidRPr="003F1856" w:rsidRDefault="00D7217F" w:rsidP="004D35CB">
            <w:pPr>
              <w:spacing w:after="0" w:line="360" w:lineRule="auto"/>
              <w:ind w:left="432" w:hanging="432"/>
              <w:jc w:val="center"/>
              <w:rPr>
                <w:bCs/>
              </w:rPr>
            </w:pPr>
            <w:r w:rsidRPr="003F1856">
              <w:rPr>
                <w:bCs/>
              </w:rPr>
              <w:t>0.54</w:t>
            </w:r>
          </w:p>
        </w:tc>
        <w:tc>
          <w:tcPr>
            <w:tcW w:w="1836" w:type="dxa"/>
            <w:shd w:val="clear" w:color="auto" w:fill="auto"/>
          </w:tcPr>
          <w:p w14:paraId="304A16D6" w14:textId="77777777" w:rsidR="00D7217F" w:rsidRPr="003F1856" w:rsidRDefault="00D7217F" w:rsidP="004D35CB">
            <w:pPr>
              <w:spacing w:after="0" w:line="360" w:lineRule="auto"/>
              <w:ind w:left="432" w:hanging="432"/>
              <w:jc w:val="center"/>
              <w:rPr>
                <w:bCs/>
              </w:rPr>
            </w:pPr>
            <w:r w:rsidRPr="003F1856">
              <w:rPr>
                <w:bCs/>
              </w:rPr>
              <w:t>0.47</w:t>
            </w:r>
          </w:p>
        </w:tc>
        <w:tc>
          <w:tcPr>
            <w:tcW w:w="1512" w:type="dxa"/>
            <w:shd w:val="clear" w:color="auto" w:fill="auto"/>
          </w:tcPr>
          <w:p w14:paraId="255AE7B6"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037A6A7D" w14:textId="77777777" w:rsidTr="004D35CB">
        <w:trPr>
          <w:trHeight w:val="295"/>
        </w:trPr>
        <w:tc>
          <w:tcPr>
            <w:tcW w:w="954" w:type="dxa"/>
            <w:vMerge/>
            <w:shd w:val="clear" w:color="auto" w:fill="auto"/>
          </w:tcPr>
          <w:p w14:paraId="32F39C99" w14:textId="77777777" w:rsidR="00D7217F" w:rsidRPr="00AB54B5" w:rsidRDefault="00D7217F" w:rsidP="004D35CB">
            <w:pPr>
              <w:spacing w:after="0" w:line="360" w:lineRule="auto"/>
              <w:ind w:left="432" w:hanging="432"/>
              <w:rPr>
                <w:b/>
              </w:rPr>
            </w:pPr>
          </w:p>
        </w:tc>
        <w:tc>
          <w:tcPr>
            <w:tcW w:w="1350" w:type="dxa"/>
            <w:shd w:val="clear" w:color="auto" w:fill="auto"/>
          </w:tcPr>
          <w:p w14:paraId="46CB5E71"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2F2EC1F" w14:textId="77777777" w:rsidR="00D7217F" w:rsidRPr="003F1856" w:rsidRDefault="00D7217F" w:rsidP="004D35CB">
            <w:pPr>
              <w:spacing w:after="0" w:line="360" w:lineRule="auto"/>
              <w:ind w:left="432" w:hanging="432"/>
              <w:jc w:val="center"/>
              <w:rPr>
                <w:bCs/>
                <w:highlight w:val="yellow"/>
              </w:rPr>
            </w:pPr>
            <w:r w:rsidRPr="003F1856">
              <w:rPr>
                <w:bCs/>
              </w:rPr>
              <w:t>0.85</w:t>
            </w:r>
          </w:p>
        </w:tc>
        <w:tc>
          <w:tcPr>
            <w:tcW w:w="1782" w:type="dxa"/>
            <w:shd w:val="clear" w:color="auto" w:fill="auto"/>
          </w:tcPr>
          <w:p w14:paraId="3C591749" w14:textId="77777777" w:rsidR="00D7217F" w:rsidRPr="003F1856" w:rsidRDefault="00D7217F" w:rsidP="004D35CB">
            <w:pPr>
              <w:spacing w:after="0" w:line="360" w:lineRule="auto"/>
              <w:ind w:left="432" w:hanging="432"/>
              <w:jc w:val="center"/>
              <w:rPr>
                <w:bCs/>
                <w:highlight w:val="yellow"/>
              </w:rPr>
            </w:pPr>
            <w:r w:rsidRPr="003F1856">
              <w:rPr>
                <w:bCs/>
              </w:rPr>
              <w:t>0.78</w:t>
            </w:r>
          </w:p>
        </w:tc>
        <w:tc>
          <w:tcPr>
            <w:tcW w:w="1836" w:type="dxa"/>
            <w:shd w:val="clear" w:color="auto" w:fill="auto"/>
          </w:tcPr>
          <w:p w14:paraId="40DF23F0" w14:textId="77777777" w:rsidR="00D7217F" w:rsidRPr="003F1856" w:rsidRDefault="00D7217F" w:rsidP="004D35CB">
            <w:pPr>
              <w:spacing w:after="0" w:line="360" w:lineRule="auto"/>
              <w:ind w:left="432" w:hanging="432"/>
              <w:jc w:val="center"/>
              <w:rPr>
                <w:bCs/>
              </w:rPr>
            </w:pPr>
            <w:r w:rsidRPr="003F1856">
              <w:rPr>
                <w:bCs/>
              </w:rPr>
              <w:t>0.72</w:t>
            </w:r>
          </w:p>
        </w:tc>
        <w:tc>
          <w:tcPr>
            <w:tcW w:w="1512" w:type="dxa"/>
            <w:shd w:val="clear" w:color="auto" w:fill="auto"/>
          </w:tcPr>
          <w:p w14:paraId="4B72858E" w14:textId="77777777" w:rsidR="00D7217F" w:rsidRPr="003F1856" w:rsidRDefault="00D7217F" w:rsidP="004D35CB">
            <w:pPr>
              <w:spacing w:after="0" w:line="360" w:lineRule="auto"/>
              <w:ind w:left="432" w:hanging="432"/>
              <w:jc w:val="center"/>
              <w:rPr>
                <w:bCs/>
              </w:rPr>
            </w:pPr>
            <w:r w:rsidRPr="003F1856">
              <w:rPr>
                <w:bCs/>
              </w:rPr>
              <w:t>0.73</w:t>
            </w:r>
          </w:p>
        </w:tc>
      </w:tr>
      <w:tr w:rsidR="00D7217F" w:rsidRPr="00AB54B5" w14:paraId="034D9994" w14:textId="77777777" w:rsidTr="004D35CB">
        <w:trPr>
          <w:trHeight w:val="295"/>
        </w:trPr>
        <w:tc>
          <w:tcPr>
            <w:tcW w:w="954" w:type="dxa"/>
            <w:vMerge/>
            <w:shd w:val="clear" w:color="auto" w:fill="auto"/>
          </w:tcPr>
          <w:p w14:paraId="0A53DEFB" w14:textId="77777777" w:rsidR="00D7217F" w:rsidRPr="00AB54B5" w:rsidRDefault="00D7217F" w:rsidP="004D35CB">
            <w:pPr>
              <w:spacing w:after="0" w:line="360" w:lineRule="auto"/>
              <w:ind w:left="432" w:hanging="432"/>
              <w:rPr>
                <w:b/>
              </w:rPr>
            </w:pPr>
          </w:p>
        </w:tc>
        <w:tc>
          <w:tcPr>
            <w:tcW w:w="1350" w:type="dxa"/>
            <w:shd w:val="clear" w:color="auto" w:fill="auto"/>
          </w:tcPr>
          <w:p w14:paraId="4E9E050C"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1F346A3D" w14:textId="77777777" w:rsidR="00D7217F" w:rsidRPr="003F1856" w:rsidRDefault="00D7217F" w:rsidP="004D35CB">
            <w:pPr>
              <w:spacing w:after="0" w:line="360" w:lineRule="auto"/>
              <w:ind w:left="432" w:hanging="432"/>
              <w:jc w:val="center"/>
              <w:rPr>
                <w:bCs/>
              </w:rPr>
            </w:pPr>
            <w:r w:rsidRPr="003F1856">
              <w:rPr>
                <w:bCs/>
              </w:rPr>
              <w:t>0.37</w:t>
            </w:r>
          </w:p>
        </w:tc>
        <w:tc>
          <w:tcPr>
            <w:tcW w:w="1782" w:type="dxa"/>
            <w:shd w:val="clear" w:color="auto" w:fill="auto"/>
          </w:tcPr>
          <w:p w14:paraId="38DC6793" w14:textId="77777777" w:rsidR="00D7217F" w:rsidRPr="003F1856" w:rsidRDefault="00D7217F" w:rsidP="004D35CB">
            <w:pPr>
              <w:spacing w:after="0" w:line="360" w:lineRule="auto"/>
              <w:ind w:left="432" w:hanging="432"/>
              <w:jc w:val="center"/>
              <w:rPr>
                <w:bCs/>
              </w:rPr>
            </w:pPr>
            <w:r w:rsidRPr="003F1856">
              <w:rPr>
                <w:bCs/>
              </w:rPr>
              <w:t>0.37</w:t>
            </w:r>
          </w:p>
        </w:tc>
        <w:tc>
          <w:tcPr>
            <w:tcW w:w="1836" w:type="dxa"/>
            <w:shd w:val="clear" w:color="auto" w:fill="auto"/>
          </w:tcPr>
          <w:p w14:paraId="7A7E3BD4"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57CA3484"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4F22660A" w14:textId="77777777" w:rsidTr="004D35CB">
        <w:trPr>
          <w:trHeight w:val="295"/>
        </w:trPr>
        <w:tc>
          <w:tcPr>
            <w:tcW w:w="954" w:type="dxa"/>
            <w:vMerge/>
            <w:shd w:val="clear" w:color="auto" w:fill="auto"/>
            <w:hideMark/>
          </w:tcPr>
          <w:p w14:paraId="53096C46" w14:textId="77777777" w:rsidR="00D7217F" w:rsidRPr="00AB54B5" w:rsidRDefault="00D7217F" w:rsidP="004D35CB">
            <w:pPr>
              <w:spacing w:after="0" w:line="360" w:lineRule="auto"/>
              <w:ind w:left="432" w:hanging="432"/>
              <w:rPr>
                <w:b/>
              </w:rPr>
            </w:pPr>
          </w:p>
        </w:tc>
        <w:tc>
          <w:tcPr>
            <w:tcW w:w="1350" w:type="dxa"/>
            <w:shd w:val="clear" w:color="auto" w:fill="auto"/>
          </w:tcPr>
          <w:p w14:paraId="2B8BAB66"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283B3D1A" w14:textId="77777777" w:rsidR="00D7217F" w:rsidRPr="003F1856" w:rsidRDefault="00D7217F" w:rsidP="004D35CB">
            <w:pPr>
              <w:spacing w:after="0" w:line="360" w:lineRule="auto"/>
              <w:ind w:left="432" w:hanging="432"/>
              <w:jc w:val="center"/>
              <w:rPr>
                <w:bCs/>
              </w:rPr>
            </w:pPr>
            <w:r w:rsidRPr="003F1856">
              <w:rPr>
                <w:bCs/>
              </w:rPr>
              <w:t xml:space="preserve"> 0.52</w:t>
            </w:r>
          </w:p>
        </w:tc>
        <w:tc>
          <w:tcPr>
            <w:tcW w:w="1782" w:type="dxa"/>
            <w:shd w:val="clear" w:color="auto" w:fill="auto"/>
          </w:tcPr>
          <w:p w14:paraId="03A3C825" w14:textId="77777777" w:rsidR="00D7217F" w:rsidRPr="003F1856" w:rsidRDefault="00D7217F" w:rsidP="004D35CB">
            <w:pPr>
              <w:spacing w:after="0" w:line="360" w:lineRule="auto"/>
              <w:ind w:left="432" w:hanging="432"/>
              <w:jc w:val="center"/>
              <w:rPr>
                <w:bCs/>
              </w:rPr>
            </w:pPr>
            <w:r w:rsidRPr="003F1856">
              <w:rPr>
                <w:bCs/>
              </w:rPr>
              <w:t>0.50</w:t>
            </w:r>
          </w:p>
        </w:tc>
        <w:tc>
          <w:tcPr>
            <w:tcW w:w="1836" w:type="dxa"/>
            <w:shd w:val="clear" w:color="auto" w:fill="auto"/>
          </w:tcPr>
          <w:p w14:paraId="3D41E1AC" w14:textId="77777777" w:rsidR="00D7217F" w:rsidRPr="003F1856" w:rsidRDefault="00D7217F" w:rsidP="004D35CB">
            <w:pPr>
              <w:spacing w:after="0" w:line="360" w:lineRule="auto"/>
              <w:ind w:left="432" w:hanging="432"/>
              <w:jc w:val="center"/>
              <w:rPr>
                <w:bCs/>
              </w:rPr>
            </w:pPr>
            <w:r w:rsidRPr="003F1856">
              <w:rPr>
                <w:bCs/>
              </w:rPr>
              <w:t xml:space="preserve">0.45 </w:t>
            </w:r>
          </w:p>
        </w:tc>
        <w:tc>
          <w:tcPr>
            <w:tcW w:w="1512" w:type="dxa"/>
            <w:shd w:val="clear" w:color="auto" w:fill="auto"/>
          </w:tcPr>
          <w:p w14:paraId="237B6019" w14:textId="77777777" w:rsidR="00D7217F" w:rsidRPr="003F1856" w:rsidRDefault="00D7217F" w:rsidP="004D35CB">
            <w:pPr>
              <w:spacing w:after="0" w:line="360" w:lineRule="auto"/>
              <w:ind w:left="432" w:hanging="432"/>
              <w:jc w:val="center"/>
              <w:rPr>
                <w:bCs/>
              </w:rPr>
            </w:pPr>
            <w:r w:rsidRPr="003F1856">
              <w:rPr>
                <w:bCs/>
              </w:rPr>
              <w:t xml:space="preserve">0.45 </w:t>
            </w:r>
          </w:p>
        </w:tc>
      </w:tr>
      <w:tr w:rsidR="00D7217F" w:rsidRPr="00AB54B5" w14:paraId="60478B83" w14:textId="77777777" w:rsidTr="004D35CB">
        <w:trPr>
          <w:trHeight w:val="358"/>
        </w:trPr>
        <w:tc>
          <w:tcPr>
            <w:tcW w:w="954" w:type="dxa"/>
            <w:vMerge w:val="restart"/>
            <w:shd w:val="clear" w:color="auto" w:fill="auto"/>
            <w:hideMark/>
          </w:tcPr>
          <w:p w14:paraId="75B167FE" w14:textId="77777777" w:rsidR="00D7217F" w:rsidRPr="00AB54B5" w:rsidRDefault="00D7217F" w:rsidP="004D35CB">
            <w:pPr>
              <w:spacing w:after="0" w:line="360" w:lineRule="auto"/>
              <w:ind w:left="432" w:hanging="432"/>
              <w:rPr>
                <w:b/>
              </w:rPr>
            </w:pPr>
            <w:r w:rsidRPr="00AB54B5">
              <w:rPr>
                <w:b/>
              </w:rPr>
              <w:t>ANN</w:t>
            </w:r>
          </w:p>
        </w:tc>
        <w:tc>
          <w:tcPr>
            <w:tcW w:w="1350" w:type="dxa"/>
            <w:shd w:val="clear" w:color="auto" w:fill="auto"/>
          </w:tcPr>
          <w:p w14:paraId="31EF7DBA"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BB70530" w14:textId="77777777" w:rsidR="00D7217F" w:rsidRPr="003F1856" w:rsidRDefault="00D7217F" w:rsidP="004D35CB">
            <w:pPr>
              <w:spacing w:after="0" w:line="360" w:lineRule="auto"/>
              <w:ind w:left="432" w:hanging="432"/>
              <w:jc w:val="center"/>
              <w:rPr>
                <w:bCs/>
              </w:rPr>
            </w:pPr>
            <w:r w:rsidRPr="003F1856">
              <w:rPr>
                <w:bCs/>
              </w:rPr>
              <w:t>0.74</w:t>
            </w:r>
          </w:p>
        </w:tc>
        <w:tc>
          <w:tcPr>
            <w:tcW w:w="1782" w:type="dxa"/>
            <w:shd w:val="clear" w:color="auto" w:fill="auto"/>
          </w:tcPr>
          <w:p w14:paraId="474EDA41" w14:textId="77777777" w:rsidR="00D7217F" w:rsidRPr="003F1856" w:rsidRDefault="00D7217F" w:rsidP="004D35CB">
            <w:pPr>
              <w:spacing w:after="0" w:line="360" w:lineRule="auto"/>
              <w:ind w:left="432" w:hanging="432"/>
              <w:jc w:val="center"/>
              <w:rPr>
                <w:bCs/>
              </w:rPr>
            </w:pPr>
            <w:r w:rsidRPr="003F1856">
              <w:rPr>
                <w:bCs/>
              </w:rPr>
              <w:t>0.71</w:t>
            </w:r>
          </w:p>
        </w:tc>
        <w:tc>
          <w:tcPr>
            <w:tcW w:w="1836" w:type="dxa"/>
            <w:shd w:val="clear" w:color="auto" w:fill="auto"/>
          </w:tcPr>
          <w:p w14:paraId="3717C4F5" w14:textId="77777777" w:rsidR="00D7217F" w:rsidRPr="003F1856" w:rsidRDefault="00D7217F" w:rsidP="004D35CB">
            <w:pPr>
              <w:spacing w:after="0" w:line="360" w:lineRule="auto"/>
              <w:ind w:left="432" w:hanging="432"/>
              <w:jc w:val="center"/>
              <w:rPr>
                <w:bCs/>
              </w:rPr>
            </w:pPr>
            <w:r w:rsidRPr="003F1856">
              <w:rPr>
                <w:bCs/>
              </w:rPr>
              <w:t>0.61</w:t>
            </w:r>
          </w:p>
        </w:tc>
        <w:tc>
          <w:tcPr>
            <w:tcW w:w="1512" w:type="dxa"/>
            <w:shd w:val="clear" w:color="auto" w:fill="auto"/>
          </w:tcPr>
          <w:p w14:paraId="25EBC093" w14:textId="77777777" w:rsidR="00D7217F" w:rsidRPr="003F1856" w:rsidRDefault="00D7217F" w:rsidP="004D35CB">
            <w:pPr>
              <w:spacing w:after="0" w:line="360" w:lineRule="auto"/>
              <w:ind w:left="432" w:hanging="432"/>
              <w:jc w:val="center"/>
              <w:rPr>
                <w:bCs/>
              </w:rPr>
            </w:pPr>
            <w:r w:rsidRPr="003F1856">
              <w:rPr>
                <w:bCs/>
              </w:rPr>
              <w:t>0.60</w:t>
            </w:r>
          </w:p>
        </w:tc>
      </w:tr>
      <w:tr w:rsidR="00D7217F" w:rsidRPr="00AB54B5" w14:paraId="5FD0A5DD" w14:textId="77777777" w:rsidTr="004D35CB">
        <w:trPr>
          <w:trHeight w:val="286"/>
        </w:trPr>
        <w:tc>
          <w:tcPr>
            <w:tcW w:w="954" w:type="dxa"/>
            <w:vMerge/>
            <w:shd w:val="clear" w:color="auto" w:fill="auto"/>
          </w:tcPr>
          <w:p w14:paraId="33BFFEB3" w14:textId="77777777" w:rsidR="00D7217F" w:rsidRPr="00AB54B5" w:rsidRDefault="00D7217F" w:rsidP="004D35CB">
            <w:pPr>
              <w:spacing w:after="0" w:line="360" w:lineRule="auto"/>
              <w:ind w:left="432" w:hanging="432"/>
              <w:rPr>
                <w:b/>
              </w:rPr>
            </w:pPr>
          </w:p>
        </w:tc>
        <w:tc>
          <w:tcPr>
            <w:tcW w:w="1350" w:type="dxa"/>
            <w:shd w:val="clear" w:color="auto" w:fill="auto"/>
          </w:tcPr>
          <w:p w14:paraId="679AF842"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3F32F702" w14:textId="77777777" w:rsidR="00D7217F" w:rsidRPr="003F1856" w:rsidRDefault="00D7217F" w:rsidP="004D35CB">
            <w:pPr>
              <w:spacing w:after="0" w:line="360" w:lineRule="auto"/>
              <w:ind w:left="432" w:hanging="432"/>
              <w:jc w:val="center"/>
              <w:rPr>
                <w:bCs/>
                <w:highlight w:val="yellow"/>
              </w:rPr>
            </w:pPr>
            <w:r w:rsidRPr="003F1856">
              <w:rPr>
                <w:bCs/>
              </w:rPr>
              <w:t>0.57</w:t>
            </w:r>
          </w:p>
        </w:tc>
        <w:tc>
          <w:tcPr>
            <w:tcW w:w="1782" w:type="dxa"/>
            <w:shd w:val="clear" w:color="auto" w:fill="auto"/>
          </w:tcPr>
          <w:p w14:paraId="213AEB4F" w14:textId="77777777" w:rsidR="00D7217F" w:rsidRPr="003F1856" w:rsidRDefault="00D7217F" w:rsidP="004D35CB">
            <w:pPr>
              <w:spacing w:after="0" w:line="360" w:lineRule="auto"/>
              <w:ind w:left="432" w:hanging="432"/>
              <w:jc w:val="center"/>
              <w:rPr>
                <w:bCs/>
                <w:highlight w:val="yellow"/>
              </w:rPr>
            </w:pPr>
            <w:r w:rsidRPr="003F1856">
              <w:rPr>
                <w:bCs/>
              </w:rPr>
              <w:t>0.56</w:t>
            </w:r>
          </w:p>
        </w:tc>
        <w:tc>
          <w:tcPr>
            <w:tcW w:w="1836" w:type="dxa"/>
            <w:shd w:val="clear" w:color="auto" w:fill="auto"/>
          </w:tcPr>
          <w:p w14:paraId="6C61F888"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05887A83"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D93CA54" w14:textId="77777777" w:rsidTr="004D35CB">
        <w:trPr>
          <w:trHeight w:val="286"/>
        </w:trPr>
        <w:tc>
          <w:tcPr>
            <w:tcW w:w="954" w:type="dxa"/>
            <w:vMerge/>
            <w:shd w:val="clear" w:color="auto" w:fill="auto"/>
          </w:tcPr>
          <w:p w14:paraId="62780AEA" w14:textId="77777777" w:rsidR="00D7217F" w:rsidRPr="00AB54B5" w:rsidRDefault="00D7217F" w:rsidP="004D35CB">
            <w:pPr>
              <w:spacing w:after="0" w:line="360" w:lineRule="auto"/>
              <w:ind w:left="432" w:hanging="432"/>
              <w:rPr>
                <w:b/>
              </w:rPr>
            </w:pPr>
          </w:p>
        </w:tc>
        <w:tc>
          <w:tcPr>
            <w:tcW w:w="1350" w:type="dxa"/>
            <w:shd w:val="clear" w:color="auto" w:fill="auto"/>
          </w:tcPr>
          <w:p w14:paraId="3247A7F9"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0203C3B1" w14:textId="77777777" w:rsidR="00D7217F" w:rsidRPr="003F1856" w:rsidRDefault="00D7217F" w:rsidP="004D35CB">
            <w:pPr>
              <w:spacing w:after="0" w:line="360" w:lineRule="auto"/>
              <w:ind w:left="432" w:hanging="432"/>
              <w:jc w:val="center"/>
              <w:rPr>
                <w:bCs/>
              </w:rPr>
            </w:pPr>
            <w:r w:rsidRPr="003F1856">
              <w:rPr>
                <w:bCs/>
              </w:rPr>
              <w:t>0.55</w:t>
            </w:r>
          </w:p>
        </w:tc>
        <w:tc>
          <w:tcPr>
            <w:tcW w:w="1782" w:type="dxa"/>
            <w:shd w:val="clear" w:color="auto" w:fill="auto"/>
          </w:tcPr>
          <w:p w14:paraId="657714AC" w14:textId="77777777" w:rsidR="00D7217F" w:rsidRPr="003F1856" w:rsidRDefault="00D7217F" w:rsidP="004D35CB">
            <w:pPr>
              <w:spacing w:after="0" w:line="360" w:lineRule="auto"/>
              <w:ind w:left="432" w:hanging="432"/>
              <w:jc w:val="center"/>
              <w:rPr>
                <w:bCs/>
              </w:rPr>
            </w:pPr>
            <w:r w:rsidRPr="003F1856">
              <w:rPr>
                <w:bCs/>
              </w:rPr>
              <w:t>0.51</w:t>
            </w:r>
          </w:p>
        </w:tc>
        <w:tc>
          <w:tcPr>
            <w:tcW w:w="1836" w:type="dxa"/>
            <w:shd w:val="clear" w:color="auto" w:fill="auto"/>
          </w:tcPr>
          <w:p w14:paraId="2460ED3F" w14:textId="77777777" w:rsidR="00D7217F" w:rsidRPr="003F1856" w:rsidRDefault="00D7217F" w:rsidP="004D35CB">
            <w:pPr>
              <w:spacing w:after="0" w:line="360" w:lineRule="auto"/>
              <w:ind w:left="432" w:hanging="432"/>
              <w:jc w:val="center"/>
              <w:rPr>
                <w:bCs/>
              </w:rPr>
            </w:pPr>
            <w:r w:rsidRPr="003F1856">
              <w:rPr>
                <w:bCs/>
              </w:rPr>
              <w:t>0.34</w:t>
            </w:r>
          </w:p>
        </w:tc>
        <w:tc>
          <w:tcPr>
            <w:tcW w:w="1512" w:type="dxa"/>
            <w:shd w:val="clear" w:color="auto" w:fill="auto"/>
          </w:tcPr>
          <w:p w14:paraId="357A3D70" w14:textId="77777777" w:rsidR="00D7217F" w:rsidRPr="003F1856" w:rsidRDefault="00D7217F" w:rsidP="004D35CB">
            <w:pPr>
              <w:spacing w:after="0" w:line="360" w:lineRule="auto"/>
              <w:ind w:left="432" w:hanging="432"/>
              <w:jc w:val="center"/>
              <w:rPr>
                <w:bCs/>
              </w:rPr>
            </w:pPr>
            <w:r w:rsidRPr="003F1856">
              <w:rPr>
                <w:bCs/>
              </w:rPr>
              <w:t>0.34</w:t>
            </w:r>
          </w:p>
        </w:tc>
      </w:tr>
      <w:tr w:rsidR="00D7217F" w:rsidRPr="00AB54B5" w14:paraId="6463B9B5" w14:textId="77777777" w:rsidTr="004D35CB">
        <w:trPr>
          <w:trHeight w:val="286"/>
        </w:trPr>
        <w:tc>
          <w:tcPr>
            <w:tcW w:w="954" w:type="dxa"/>
            <w:vMerge/>
            <w:shd w:val="clear" w:color="auto" w:fill="auto"/>
            <w:hideMark/>
          </w:tcPr>
          <w:p w14:paraId="19C5CDC9" w14:textId="77777777" w:rsidR="00D7217F" w:rsidRPr="00AB54B5" w:rsidRDefault="00D7217F" w:rsidP="004D35CB">
            <w:pPr>
              <w:spacing w:after="0" w:line="360" w:lineRule="auto"/>
              <w:ind w:left="432" w:hanging="432"/>
              <w:rPr>
                <w:b/>
              </w:rPr>
            </w:pPr>
          </w:p>
        </w:tc>
        <w:tc>
          <w:tcPr>
            <w:tcW w:w="1350" w:type="dxa"/>
            <w:shd w:val="clear" w:color="auto" w:fill="auto"/>
          </w:tcPr>
          <w:p w14:paraId="5474669E"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091A9FF" w14:textId="77777777" w:rsidR="00D7217F" w:rsidRPr="003F1856" w:rsidRDefault="00D7217F" w:rsidP="004D35CB">
            <w:pPr>
              <w:spacing w:after="0" w:line="360" w:lineRule="auto"/>
              <w:ind w:left="432" w:hanging="432"/>
              <w:jc w:val="center"/>
              <w:rPr>
                <w:bCs/>
              </w:rPr>
            </w:pPr>
            <w:r w:rsidRPr="003F1856">
              <w:rPr>
                <w:bCs/>
              </w:rPr>
              <w:t>0.56</w:t>
            </w:r>
          </w:p>
        </w:tc>
        <w:tc>
          <w:tcPr>
            <w:tcW w:w="1782" w:type="dxa"/>
            <w:shd w:val="clear" w:color="auto" w:fill="auto"/>
          </w:tcPr>
          <w:p w14:paraId="3F335302" w14:textId="77777777" w:rsidR="00D7217F" w:rsidRPr="003F1856" w:rsidRDefault="00D7217F" w:rsidP="004D35CB">
            <w:pPr>
              <w:spacing w:after="0" w:line="360" w:lineRule="auto"/>
              <w:ind w:left="432" w:hanging="432"/>
              <w:jc w:val="center"/>
              <w:rPr>
                <w:bCs/>
              </w:rPr>
            </w:pPr>
            <w:r w:rsidRPr="003F1856">
              <w:rPr>
                <w:bCs/>
              </w:rPr>
              <w:t xml:space="preserve">0.53 </w:t>
            </w:r>
          </w:p>
        </w:tc>
        <w:tc>
          <w:tcPr>
            <w:tcW w:w="1836" w:type="dxa"/>
            <w:shd w:val="clear" w:color="auto" w:fill="auto"/>
          </w:tcPr>
          <w:p w14:paraId="2F04567C" w14:textId="77777777" w:rsidR="00D7217F" w:rsidRPr="003F1856" w:rsidRDefault="00D7217F" w:rsidP="004D35CB">
            <w:pPr>
              <w:spacing w:after="0" w:line="360" w:lineRule="auto"/>
              <w:ind w:left="432" w:hanging="432"/>
              <w:jc w:val="center"/>
              <w:rPr>
                <w:bCs/>
              </w:rPr>
            </w:pPr>
            <w:r w:rsidRPr="003F1856">
              <w:rPr>
                <w:bCs/>
              </w:rPr>
              <w:t xml:space="preserve">0.34 </w:t>
            </w:r>
          </w:p>
        </w:tc>
        <w:tc>
          <w:tcPr>
            <w:tcW w:w="1512" w:type="dxa"/>
            <w:shd w:val="clear" w:color="auto" w:fill="auto"/>
          </w:tcPr>
          <w:p w14:paraId="547695F5" w14:textId="77777777" w:rsidR="00D7217F" w:rsidRPr="003F1856" w:rsidRDefault="00D7217F" w:rsidP="004D35CB">
            <w:pPr>
              <w:spacing w:after="0" w:line="360" w:lineRule="auto"/>
              <w:ind w:left="432" w:hanging="432"/>
              <w:jc w:val="center"/>
              <w:rPr>
                <w:bCs/>
              </w:rPr>
            </w:pPr>
            <w:r w:rsidRPr="003F1856">
              <w:rPr>
                <w:bCs/>
              </w:rPr>
              <w:t xml:space="preserve">0.37 </w:t>
            </w:r>
          </w:p>
        </w:tc>
      </w:tr>
    </w:tbl>
    <w:p w14:paraId="60EFCCD3" w14:textId="77777777" w:rsidR="00D7217F" w:rsidRPr="006A05D9" w:rsidRDefault="00D7217F" w:rsidP="00D7217F">
      <w:pPr>
        <w:spacing w:before="240" w:after="0"/>
        <w:rPr>
          <w:b/>
          <w:sz w:val="28"/>
          <w:szCs w:val="28"/>
        </w:rPr>
      </w:pPr>
      <w:r w:rsidRPr="00D90366">
        <w:rPr>
          <w:b/>
          <w:sz w:val="28"/>
          <w:szCs w:val="28"/>
        </w:rPr>
        <w:t>Re</w:t>
      </w:r>
      <w:r>
        <w:rPr>
          <w:b/>
          <w:sz w:val="28"/>
          <w:szCs w:val="28"/>
        </w:rPr>
        <w:t>f</w:t>
      </w:r>
      <w:r w:rsidRPr="00D90366">
        <w:rPr>
          <w:b/>
          <w:sz w:val="28"/>
          <w:szCs w:val="28"/>
        </w:rPr>
        <w:t>erences</w:t>
      </w:r>
    </w:p>
    <w:p w14:paraId="6A9194CA" w14:textId="77777777" w:rsidR="00D7217F" w:rsidRPr="00285D38" w:rsidRDefault="00D7217F" w:rsidP="00D7217F">
      <w:pPr>
        <w:spacing w:after="120"/>
        <w:ind w:left="432" w:hanging="432"/>
        <w:rPr>
          <w:rFonts w:eastAsia="Times New Roman"/>
          <w:color w:val="333333"/>
          <w:spacing w:val="2"/>
          <w:szCs w:val="24"/>
          <w:shd w:val="clear" w:color="auto" w:fill="FCFCFC"/>
        </w:rPr>
      </w:pPr>
      <w:r w:rsidRPr="00285D38">
        <w:rPr>
          <w:rFonts w:eastAsia="Times New Roman"/>
          <w:color w:val="333333"/>
          <w:spacing w:val="2"/>
          <w:szCs w:val="24"/>
        </w:rPr>
        <w:t>Anderson, D. M.</w:t>
      </w:r>
      <w:r w:rsidRPr="00285D38">
        <w:rPr>
          <w:rFonts w:eastAsia="Times New Roman"/>
          <w:color w:val="333333"/>
          <w:spacing w:val="2"/>
          <w:szCs w:val="24"/>
          <w:shd w:val="clear" w:color="auto" w:fill="FCFCFC"/>
        </w:rPr>
        <w:t> (1989). “Toxic algal blooms and red tides: A global perspective,” in Red Tides: Biology, Environmental Science, and Toxicology, ed. T.</w:t>
      </w:r>
      <w:r w:rsidRPr="00285D38">
        <w:rPr>
          <w:rFonts w:eastAsia="Times New Roman"/>
          <w:i/>
          <w:iCs/>
          <w:color w:val="333333"/>
          <w:spacing w:val="2"/>
          <w:szCs w:val="24"/>
        </w:rPr>
        <w:t xml:space="preserve"> </w:t>
      </w:r>
      <w:r w:rsidRPr="00285D38">
        <w:rPr>
          <w:rFonts w:eastAsia="Times New Roman"/>
          <w:color w:val="333333"/>
          <w:spacing w:val="2"/>
          <w:szCs w:val="24"/>
          <w:shd w:val="clear" w:color="auto" w:fill="FCFCFC"/>
        </w:rPr>
        <w:t>Okaichi, D. Anderson, T. Nemoto (New York: Elsevier Science Publishing Company),11–16.</w:t>
      </w:r>
    </w:p>
    <w:p w14:paraId="6E05F6ED" w14:textId="77777777" w:rsidR="00D7217F" w:rsidRPr="00285D38" w:rsidRDefault="00D7217F" w:rsidP="00D7217F">
      <w:pPr>
        <w:widowControl w:val="0"/>
        <w:spacing w:after="120"/>
        <w:ind w:left="432" w:hanging="432"/>
        <w:rPr>
          <w:color w:val="000000"/>
          <w:szCs w:val="24"/>
        </w:rPr>
      </w:pPr>
      <w:r w:rsidRPr="00285D38">
        <w:rPr>
          <w:noProof/>
          <w:color w:val="000000"/>
          <w:szCs w:val="24"/>
          <w:lang w:val="en-GB"/>
        </w:rPr>
        <w:t>Anderson, D.M. (2014). “</w:t>
      </w:r>
      <w:r w:rsidRPr="00285D38">
        <w:rPr>
          <w:bCs/>
          <w:color w:val="000000"/>
          <w:szCs w:val="24"/>
        </w:rPr>
        <w:t xml:space="preserve">HABs in a changing world: a perspective on harmful algal blooms, their impacts, and research and management in a dynamic era of climatic and environmental change, “ in </w:t>
      </w:r>
      <w:r w:rsidRPr="00285D38">
        <w:rPr>
          <w:color w:val="000000"/>
          <w:szCs w:val="24"/>
        </w:rPr>
        <w:t xml:space="preserve">Harmful Algae 2012: Proceedings of the 15th International Conference on Harmful Algae: October 29 - November 2, 2012, eds. </w:t>
      </w:r>
      <w:r w:rsidRPr="00285D38">
        <w:rPr>
          <w:bCs/>
          <w:color w:val="000000"/>
          <w:szCs w:val="24"/>
        </w:rPr>
        <w:t xml:space="preserve">H.-G. </w:t>
      </w:r>
      <w:r w:rsidRPr="00285D38">
        <w:rPr>
          <w:iCs/>
          <w:color w:val="000000"/>
          <w:szCs w:val="24"/>
        </w:rPr>
        <w:t xml:space="preserve">Kim, B. Reguera, G.M. Hallegraeff, G.M. (Changwon, Gyeongnam, CECO), </w:t>
      </w:r>
      <w:r w:rsidRPr="00285D38">
        <w:rPr>
          <w:color w:val="000000"/>
          <w:szCs w:val="24"/>
        </w:rPr>
        <w:t>3–17.</w:t>
      </w:r>
    </w:p>
    <w:p w14:paraId="75DED15D" w14:textId="50C83F1E" w:rsidR="00D7217F" w:rsidRPr="00285D38" w:rsidDel="00594306" w:rsidRDefault="00D7217F" w:rsidP="00D7217F">
      <w:pPr>
        <w:widowControl w:val="0"/>
        <w:spacing w:after="120"/>
        <w:ind w:left="432" w:hanging="432"/>
        <w:rPr>
          <w:del w:id="92" w:author="mingli" w:date="2020-10-14T21:14:00Z"/>
          <w:color w:val="000000"/>
          <w:szCs w:val="24"/>
        </w:rPr>
      </w:pPr>
      <w:del w:id="93" w:author="mingli" w:date="2020-10-14T21:14:00Z">
        <w:r w:rsidRPr="00285D38" w:rsidDel="00594306">
          <w:rPr>
            <w:color w:val="000000"/>
            <w:szCs w:val="24"/>
          </w:rPr>
          <w:delText>Anguita, D., Ghio, A., Ridella, S., Sterpi, D. (2009). “K-Fold cross validation for error rate estimate in support vector machines,” in Proceedings of the 2009 International Conference on Data Mining, DMIN 2009, July 13-16, 2009, eds. R. Stahlboch, S.F. Crone and S. Lessmann. (Las Vegas, USA, DBLP), 1–7.</w:delText>
        </w:r>
      </w:del>
    </w:p>
    <w:p w14:paraId="0012D2F4" w14:textId="77777777" w:rsidR="00D7217F" w:rsidRPr="00285D38" w:rsidRDefault="00D7217F" w:rsidP="00D7217F">
      <w:pPr>
        <w:widowControl w:val="0"/>
        <w:spacing w:after="120"/>
        <w:ind w:left="432" w:hanging="432"/>
        <w:rPr>
          <w:color w:val="000000"/>
          <w:szCs w:val="24"/>
        </w:rPr>
      </w:pPr>
      <w:r w:rsidRPr="00582C2C">
        <w:rPr>
          <w:color w:val="000000"/>
          <w:szCs w:val="24"/>
          <w:lang w:val="es-MX"/>
          <w:rPrChange w:id="94" w:author="Xiaohong Wang" w:date="2020-10-18T15:09:00Z">
            <w:rPr>
              <w:color w:val="000000"/>
              <w:szCs w:val="24"/>
            </w:rPr>
          </w:rPrChange>
        </w:rPr>
        <w:t xml:space="preserve">Basak, D., Pal, S., Patranabis, D.C. (2007). </w:t>
      </w:r>
      <w:r w:rsidRPr="00285D38">
        <w:rPr>
          <w:color w:val="000000"/>
          <w:szCs w:val="24"/>
        </w:rPr>
        <w:t>Support vector regression. Neur. Infor. Proc.–Letts. And Rev. 11, 203-224.</w:t>
      </w:r>
    </w:p>
    <w:p w14:paraId="6D3378FC" w14:textId="77777777" w:rsidR="00D7217F" w:rsidRPr="00285D38" w:rsidRDefault="00D7217F" w:rsidP="00D7217F">
      <w:pPr>
        <w:spacing w:after="120"/>
        <w:ind w:left="432" w:hanging="432"/>
        <w:rPr>
          <w:color w:val="000000"/>
          <w:szCs w:val="24"/>
        </w:rPr>
      </w:pPr>
      <w:r w:rsidRPr="00285D38">
        <w:rPr>
          <w:color w:val="000000"/>
          <w:szCs w:val="24"/>
        </w:rPr>
        <w:t xml:space="preserve">Bergmeir, C., and Benitez, J. M. (2012). On the use of cross-validation for time series predictor evaluation. </w:t>
      </w:r>
      <w:r w:rsidRPr="00285D38">
        <w:rPr>
          <w:iCs/>
          <w:color w:val="000000"/>
          <w:szCs w:val="24"/>
        </w:rPr>
        <w:t>Inform. Sci</w:t>
      </w:r>
      <w:r w:rsidRPr="00285D38">
        <w:rPr>
          <w:i/>
          <w:color w:val="000000"/>
          <w:szCs w:val="24"/>
        </w:rPr>
        <w:t xml:space="preserve">. </w:t>
      </w:r>
      <w:r w:rsidRPr="00285D38">
        <w:rPr>
          <w:bCs/>
          <w:color w:val="000000"/>
          <w:szCs w:val="24"/>
        </w:rPr>
        <w:t>191,</w:t>
      </w:r>
      <w:r w:rsidRPr="00285D38">
        <w:rPr>
          <w:color w:val="000000"/>
          <w:szCs w:val="24"/>
        </w:rPr>
        <w:t xml:space="preserve"> 192-213. doi:10.1016/j.ins.2011.12.028.</w:t>
      </w:r>
    </w:p>
    <w:p w14:paraId="6AB54B0A"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Boser, B., Guyon, I., Vapnik, V. (1992). “A training algorithm for optimal margin classifiers,” in COLT ’92 </w:t>
      </w:r>
      <w:r w:rsidRPr="00285D38">
        <w:rPr>
          <w:iCs/>
          <w:szCs w:val="24"/>
        </w:rPr>
        <w:t>Proceedings of the Fifth Annual Workshop on Computational Learning Theory (</w:t>
      </w:r>
      <w:r w:rsidRPr="00285D38" w:rsidDel="00D571AD">
        <w:rPr>
          <w:szCs w:val="24"/>
        </w:rPr>
        <w:t>Pittsburgh</w:t>
      </w:r>
      <w:r w:rsidRPr="00285D38">
        <w:rPr>
          <w:szCs w:val="24"/>
        </w:rPr>
        <w:t>, Assoc. Computing Machinery), 144–152.</w:t>
      </w:r>
    </w:p>
    <w:p w14:paraId="480CB10C" w14:textId="77777777" w:rsidR="00D7217F" w:rsidRPr="00285D38" w:rsidRDefault="00D7217F" w:rsidP="00D7217F">
      <w:pPr>
        <w:spacing w:after="120"/>
        <w:ind w:left="432" w:hanging="432"/>
        <w:rPr>
          <w:color w:val="000000"/>
          <w:szCs w:val="24"/>
        </w:rPr>
      </w:pPr>
      <w:r w:rsidRPr="00285D38">
        <w:rPr>
          <w:color w:val="000000"/>
          <w:szCs w:val="24"/>
        </w:rPr>
        <w:t xml:space="preserve">Brand, K., and Compton, A. (2007). Long-term increase in </w:t>
      </w:r>
      <w:r w:rsidRPr="00285D38">
        <w:rPr>
          <w:i/>
          <w:iCs/>
          <w:color w:val="000000"/>
          <w:szCs w:val="24"/>
        </w:rPr>
        <w:t>Karenia brevis</w:t>
      </w:r>
      <w:r w:rsidRPr="00285D38">
        <w:rPr>
          <w:color w:val="000000"/>
          <w:szCs w:val="24"/>
        </w:rPr>
        <w:t xml:space="preserve"> abundance along the southwest Florida coast. </w:t>
      </w:r>
      <w:r w:rsidRPr="00285D38">
        <w:rPr>
          <w:iCs/>
          <w:color w:val="000000"/>
          <w:szCs w:val="24"/>
        </w:rPr>
        <w:t>Harmful Algae</w:t>
      </w:r>
      <w:r w:rsidRPr="00285D38">
        <w:rPr>
          <w:color w:val="000000"/>
          <w:szCs w:val="24"/>
        </w:rPr>
        <w:t xml:space="preserve"> </w:t>
      </w:r>
      <w:r w:rsidRPr="00285D38">
        <w:rPr>
          <w:bCs/>
          <w:color w:val="000000"/>
          <w:szCs w:val="24"/>
        </w:rPr>
        <w:t>6,</w:t>
      </w:r>
      <w:r w:rsidRPr="00285D38">
        <w:rPr>
          <w:color w:val="000000"/>
          <w:szCs w:val="24"/>
        </w:rPr>
        <w:t xml:space="preserve"> 232–252. doi:10.1016/j.hal.2006.08.005.</w:t>
      </w:r>
    </w:p>
    <w:p w14:paraId="29F10136" w14:textId="77777777" w:rsidR="00D7217F" w:rsidRPr="00285D38" w:rsidRDefault="00D7217F" w:rsidP="00D7217F">
      <w:pPr>
        <w:spacing w:after="120"/>
        <w:ind w:left="432" w:hanging="432"/>
        <w:rPr>
          <w:color w:val="000000"/>
          <w:szCs w:val="24"/>
        </w:rPr>
      </w:pPr>
      <w:r w:rsidRPr="00285D38">
        <w:rPr>
          <w:color w:val="000000"/>
          <w:szCs w:val="24"/>
        </w:rPr>
        <w:t xml:space="preserve">Burman, P.R., Chow, E., Nolan, D. (1994). A cross-validatory method for dependent data. </w:t>
      </w:r>
      <w:r w:rsidRPr="00285D38">
        <w:rPr>
          <w:iCs/>
          <w:color w:val="000000"/>
          <w:szCs w:val="24"/>
        </w:rPr>
        <w:t>Biometrika</w:t>
      </w:r>
      <w:r w:rsidRPr="00285D38">
        <w:rPr>
          <w:color w:val="000000"/>
          <w:szCs w:val="24"/>
        </w:rPr>
        <w:t xml:space="preserve"> 81, 351–358. doi:10.2307/2336965. </w:t>
      </w:r>
    </w:p>
    <w:p w14:paraId="1DC84505" w14:textId="77777777" w:rsidR="00D7217F" w:rsidRPr="00285D38" w:rsidRDefault="00D7217F" w:rsidP="00D7217F">
      <w:pPr>
        <w:pStyle w:val="CommentText"/>
        <w:spacing w:after="120"/>
        <w:ind w:left="432" w:hanging="432"/>
        <w:rPr>
          <w:color w:val="000000" w:themeColor="text1"/>
          <w:sz w:val="24"/>
          <w:szCs w:val="24"/>
        </w:rPr>
      </w:pPr>
      <w:r w:rsidRPr="00285D38">
        <w:rPr>
          <w:sz w:val="24"/>
          <w:szCs w:val="24"/>
        </w:rPr>
        <w:t xml:space="preserve">Calaway, R., Microsoft Corporation, Weston, S., Tenenbaum, D. (2017). doParallel: Foreach parallel adaptor for the 'parallel' Package. R package </w:t>
      </w:r>
      <w:r w:rsidRPr="00285D38">
        <w:rPr>
          <w:color w:val="000000" w:themeColor="text1"/>
          <w:sz w:val="24"/>
          <w:szCs w:val="24"/>
        </w:rPr>
        <w:t xml:space="preserve">version 1.0.15. </w:t>
      </w:r>
      <w:hyperlink r:id="rId40" w:history="1">
        <w:r w:rsidRPr="00285D38">
          <w:rPr>
            <w:rStyle w:val="Hyperlink"/>
            <w:color w:val="000000" w:themeColor="text1"/>
            <w:sz w:val="24"/>
            <w:szCs w:val="24"/>
          </w:rPr>
          <w:t>https://CRAN.R-project.org/package=doParallel</w:t>
        </w:r>
      </w:hyperlink>
      <w:r w:rsidRPr="00285D38">
        <w:rPr>
          <w:color w:val="000000" w:themeColor="text1"/>
          <w:sz w:val="24"/>
          <w:szCs w:val="24"/>
        </w:rPr>
        <w:t>.</w:t>
      </w:r>
    </w:p>
    <w:p w14:paraId="270C8079" w14:textId="77777777" w:rsidR="00D7217F" w:rsidRPr="00285D38" w:rsidRDefault="00D7217F" w:rsidP="00D7217F">
      <w:pPr>
        <w:pStyle w:val="CommentText"/>
        <w:spacing w:after="120"/>
        <w:ind w:left="432" w:hanging="432"/>
        <w:rPr>
          <w:sz w:val="24"/>
          <w:szCs w:val="24"/>
        </w:rPr>
      </w:pPr>
      <w:r w:rsidRPr="00582C2C">
        <w:rPr>
          <w:sz w:val="24"/>
          <w:szCs w:val="24"/>
          <w:lang w:val="es-MX"/>
          <w:rPrChange w:id="95" w:author="Xiaohong Wang" w:date="2020-10-18T15:09:00Z">
            <w:rPr>
              <w:sz w:val="24"/>
              <w:szCs w:val="24"/>
            </w:rPr>
          </w:rPrChange>
        </w:rPr>
        <w:t xml:space="preserve">Camps-Valls, G., Gómez-Chova, L., Muñoz-Marí, J., Vila-Francés, J., Amorós-López, J., Calpe-Maravilla, J.  </w:t>
      </w:r>
      <w:r w:rsidRPr="00285D38">
        <w:rPr>
          <w:sz w:val="24"/>
          <w:szCs w:val="24"/>
        </w:rPr>
        <w:t>(2006). Retrieval of oceanic chlorophyll concentration with relevance vector machines. Remote Sens. Environ. 105, 23–33. doi:10.1016/j.rse.2006.06.004.</w:t>
      </w:r>
    </w:p>
    <w:p w14:paraId="25A96984" w14:textId="14455FA2" w:rsidR="00D7217F" w:rsidDel="00A00D27" w:rsidRDefault="00D7217F">
      <w:pPr>
        <w:pStyle w:val="CommentText"/>
        <w:spacing w:after="120"/>
        <w:ind w:left="432" w:hanging="432"/>
        <w:rPr>
          <w:del w:id="96" w:author="mingli" w:date="2020-10-14T17:26:00Z"/>
          <w:color w:val="000000"/>
          <w:sz w:val="24"/>
          <w:szCs w:val="24"/>
        </w:rPr>
      </w:pPr>
      <w:del w:id="97" w:author="mingli" w:date="2020-10-14T21:14:00Z">
        <w:r w:rsidRPr="00285D38" w:rsidDel="00594306">
          <w:rPr>
            <w:color w:val="000000"/>
            <w:sz w:val="24"/>
            <w:szCs w:val="24"/>
          </w:rPr>
          <w:delText xml:space="preserve">Cawley, G. C., and Tablot, N. L.C. (2004). Fast exact leave-one-out cross validation of sparse least-squared support vector machines. Neural Netw. </w:delText>
        </w:r>
        <w:r w:rsidRPr="00285D38" w:rsidDel="00594306">
          <w:rPr>
            <w:bCs/>
            <w:color w:val="000000"/>
            <w:sz w:val="24"/>
            <w:szCs w:val="24"/>
          </w:rPr>
          <w:delText>17,</w:delText>
        </w:r>
        <w:r w:rsidRPr="00285D38" w:rsidDel="00594306">
          <w:rPr>
            <w:color w:val="000000"/>
            <w:sz w:val="24"/>
            <w:szCs w:val="24"/>
          </w:rPr>
          <w:delText xml:space="preserve"> 1467–1475. doi:10.1016/j.neunet.2004.07.002.</w:delText>
        </w:r>
      </w:del>
    </w:p>
    <w:p w14:paraId="4AC0BA1F" w14:textId="404EF55C" w:rsidR="00A00D27" w:rsidRPr="00A00D27" w:rsidRDefault="00A00D27" w:rsidP="00A00D27">
      <w:pPr>
        <w:pStyle w:val="CommentText"/>
        <w:spacing w:after="120"/>
        <w:ind w:left="432" w:hanging="432"/>
        <w:rPr>
          <w:ins w:id="98" w:author="mingli" w:date="2020-10-14T17:26:00Z"/>
          <w:sz w:val="24"/>
          <w:szCs w:val="24"/>
        </w:rPr>
      </w:pPr>
      <w:ins w:id="99" w:author="mingli" w:date="2020-10-14T17:26:00Z">
        <w:r w:rsidRPr="00A00D27">
          <w:rPr>
            <w:sz w:val="24"/>
          </w:rPr>
          <w:t xml:space="preserve">Cawley, </w:t>
        </w:r>
      </w:ins>
      <w:ins w:id="100" w:author="mingli" w:date="2020-10-14T17:27:00Z">
        <w:r>
          <w:rPr>
            <w:sz w:val="24"/>
          </w:rPr>
          <w:t xml:space="preserve">G.C., </w:t>
        </w:r>
      </w:ins>
      <w:ins w:id="101" w:author="mingli" w:date="2020-10-14T17:26:00Z">
        <w:r w:rsidR="00B51481">
          <w:rPr>
            <w:sz w:val="24"/>
          </w:rPr>
          <w:t>N. Talbot</w:t>
        </w:r>
      </w:ins>
      <w:ins w:id="102" w:author="mingli" w:date="2020-10-15T20:11:00Z">
        <w:r w:rsidR="00B51481">
          <w:rPr>
            <w:sz w:val="24"/>
          </w:rPr>
          <w:t>. (2010).</w:t>
        </w:r>
      </w:ins>
      <w:ins w:id="103" w:author="mingli" w:date="2020-10-14T17:26:00Z">
        <w:r w:rsidRPr="00A00D27">
          <w:rPr>
            <w:sz w:val="24"/>
          </w:rPr>
          <w:t xml:space="preserve"> </w:t>
        </w:r>
        <w:r w:rsidRPr="00A00D27">
          <w:rPr>
            <w:sz w:val="24"/>
            <w:szCs w:val="24"/>
          </w:rPr>
          <w:t>On over-fitting in model selection and subsequent selection bias in performance evaluation, J</w:t>
        </w:r>
        <w:r>
          <w:rPr>
            <w:sz w:val="24"/>
            <w:szCs w:val="24"/>
          </w:rPr>
          <w:t>.</w:t>
        </w:r>
      </w:ins>
      <w:ins w:id="104" w:author="mingli" w:date="2020-10-14T17:27:00Z">
        <w:r>
          <w:rPr>
            <w:sz w:val="24"/>
            <w:szCs w:val="24"/>
          </w:rPr>
          <w:t xml:space="preserve"> </w:t>
        </w:r>
      </w:ins>
      <w:ins w:id="105" w:author="mingli" w:date="2020-10-14T17:26:00Z">
        <w:r w:rsidRPr="00A00D27">
          <w:rPr>
            <w:sz w:val="24"/>
            <w:szCs w:val="24"/>
          </w:rPr>
          <w:t>Mach</w:t>
        </w:r>
      </w:ins>
      <w:ins w:id="106" w:author="mingli" w:date="2020-10-14T17:27:00Z">
        <w:r>
          <w:rPr>
            <w:sz w:val="24"/>
            <w:szCs w:val="24"/>
          </w:rPr>
          <w:t>.</w:t>
        </w:r>
      </w:ins>
      <w:ins w:id="107" w:author="mingli" w:date="2020-10-14T17:26:00Z">
        <w:r w:rsidRPr="00A00D27">
          <w:rPr>
            <w:sz w:val="24"/>
            <w:szCs w:val="24"/>
          </w:rPr>
          <w:t xml:space="preserve"> Learn</w:t>
        </w:r>
      </w:ins>
      <w:ins w:id="108" w:author="mingli" w:date="2020-10-14T17:27:00Z">
        <w:r>
          <w:rPr>
            <w:sz w:val="24"/>
            <w:szCs w:val="24"/>
          </w:rPr>
          <w:t>.</w:t>
        </w:r>
      </w:ins>
      <w:ins w:id="109" w:author="mingli" w:date="2020-10-14T17:26:00Z">
        <w:r w:rsidRPr="00A00D27">
          <w:rPr>
            <w:sz w:val="24"/>
            <w:szCs w:val="24"/>
          </w:rPr>
          <w:t xml:space="preserve"> Res</w:t>
        </w:r>
        <w:r>
          <w:rPr>
            <w:sz w:val="24"/>
            <w:szCs w:val="24"/>
          </w:rPr>
          <w:t>.</w:t>
        </w:r>
        <w:r w:rsidRPr="00A00D27">
          <w:rPr>
            <w:sz w:val="24"/>
            <w:szCs w:val="24"/>
          </w:rPr>
          <w:t xml:space="preserve"> 11</w:t>
        </w:r>
      </w:ins>
      <w:ins w:id="110" w:author="mingli" w:date="2020-10-15T20:11:00Z">
        <w:r w:rsidR="00B51481">
          <w:rPr>
            <w:sz w:val="24"/>
            <w:szCs w:val="24"/>
          </w:rPr>
          <w:t>,</w:t>
        </w:r>
      </w:ins>
      <w:ins w:id="111" w:author="mingli" w:date="2020-10-14T17:26:00Z">
        <w:r w:rsidRPr="00A00D27">
          <w:rPr>
            <w:sz w:val="24"/>
            <w:szCs w:val="24"/>
          </w:rPr>
          <w:t xml:space="preserve"> 2079–2107.</w:t>
        </w:r>
      </w:ins>
    </w:p>
    <w:p w14:paraId="6F41B256" w14:textId="5EB11CCA" w:rsidR="00D7217F" w:rsidRPr="00285D38" w:rsidRDefault="00D7217F" w:rsidP="00A00D27">
      <w:pPr>
        <w:pStyle w:val="CommentText"/>
        <w:spacing w:after="120"/>
        <w:ind w:left="432" w:hanging="432"/>
        <w:rPr>
          <w:sz w:val="24"/>
          <w:szCs w:val="24"/>
        </w:rPr>
      </w:pPr>
      <w:r w:rsidRPr="00285D38">
        <w:rPr>
          <w:sz w:val="24"/>
          <w:szCs w:val="24"/>
        </w:rPr>
        <w:t xml:space="preserve">Chawla, N.V, Bowyer, K.W., Hall, L.O. Kegelmeyer, W.P. (2002). SMOTE: synthetic minority over-sampling technique. J. Art. Intel. Res. 16, 321–357. doi:10.1613/jair.953. </w:t>
      </w:r>
    </w:p>
    <w:p w14:paraId="46636EB9" w14:textId="77777777" w:rsidR="00D7217F" w:rsidRPr="00285D38" w:rsidRDefault="00D7217F" w:rsidP="00D7217F">
      <w:pPr>
        <w:pStyle w:val="CommentText"/>
        <w:spacing w:after="120"/>
        <w:ind w:left="432" w:hanging="432"/>
        <w:rPr>
          <w:sz w:val="24"/>
          <w:szCs w:val="24"/>
        </w:rPr>
      </w:pPr>
      <w:r w:rsidRPr="00582C2C">
        <w:rPr>
          <w:sz w:val="24"/>
          <w:szCs w:val="24"/>
          <w:lang w:val="es-MX"/>
          <w:rPrChange w:id="112" w:author="Xiaohong Wang" w:date="2020-10-18T15:09:00Z">
            <w:rPr>
              <w:sz w:val="24"/>
              <w:szCs w:val="24"/>
            </w:rPr>
          </w:rPrChange>
        </w:rPr>
        <w:t xml:space="preserve">Cortes, C.,  Vapnik, V.N. (1995). </w:t>
      </w:r>
      <w:r w:rsidRPr="00285D38">
        <w:rPr>
          <w:sz w:val="24"/>
          <w:szCs w:val="24"/>
        </w:rPr>
        <w:t>Support-vector networks. Mach. Learn. 20, 273-297.</w:t>
      </w:r>
    </w:p>
    <w:p w14:paraId="6F9B952F" w14:textId="77777777" w:rsidR="00D7217F" w:rsidRPr="00C126CE" w:rsidRDefault="00D7217F" w:rsidP="00D7217F">
      <w:pPr>
        <w:widowControl w:val="0"/>
        <w:spacing w:after="120"/>
        <w:ind w:left="432" w:hanging="432"/>
        <w:rPr>
          <w:szCs w:val="24"/>
        </w:rPr>
      </w:pPr>
      <w:r w:rsidRPr="00285D38">
        <w:rPr>
          <w:szCs w:val="24"/>
        </w:rPr>
        <w:t xml:space="preserve">Fears, D., Rozsa, L. (2018). </w:t>
      </w:r>
      <w:r w:rsidRPr="00C126CE">
        <w:rPr>
          <w:szCs w:val="24"/>
        </w:rPr>
        <w:t xml:space="preserve">Florida’s unusually long red tide is killing wildlife, tourism and businesses. The Washington </w:t>
      </w:r>
      <w:r w:rsidRPr="00C126CE">
        <w:rPr>
          <w:color w:val="000000" w:themeColor="text1"/>
          <w:szCs w:val="24"/>
        </w:rPr>
        <w:t xml:space="preserve">Post. </w:t>
      </w:r>
      <w:hyperlink r:id="rId41" w:history="1">
        <w:r w:rsidRPr="00C126CE">
          <w:rPr>
            <w:rStyle w:val="Hyperlink"/>
            <w:color w:val="000000" w:themeColor="text1"/>
            <w:szCs w:val="24"/>
            <w:u w:val="none"/>
          </w:rPr>
          <w:t>https://www.washingtonpost.com/national/health-science/floridas-unusually-long-red-tide-is-killing-wildlife-tourism-and-businesses/2018/08/28/245fc8da-aad5-11e8-8a0c-70b618c98d3c_story.html</w:t>
        </w:r>
      </w:hyperlink>
      <w:r w:rsidRPr="00C126CE">
        <w:rPr>
          <w:color w:val="000000" w:themeColor="text1"/>
          <w:szCs w:val="24"/>
        </w:rPr>
        <w:t xml:space="preserve"> [Accessed </w:t>
      </w:r>
      <w:r w:rsidRPr="00C126CE">
        <w:rPr>
          <w:szCs w:val="24"/>
        </w:rPr>
        <w:t>March 15, 2019]</w:t>
      </w:r>
    </w:p>
    <w:p w14:paraId="3EB70E15" w14:textId="77777777" w:rsidR="00D7217F" w:rsidRPr="00285D38" w:rsidRDefault="00D7217F" w:rsidP="00D7217F">
      <w:pPr>
        <w:autoSpaceDE w:val="0"/>
        <w:autoSpaceDN w:val="0"/>
        <w:adjustRightInd w:val="0"/>
        <w:spacing w:after="120"/>
        <w:ind w:left="432" w:hanging="432"/>
        <w:rPr>
          <w:szCs w:val="24"/>
        </w:rPr>
      </w:pPr>
      <w:r w:rsidRPr="00285D38">
        <w:rPr>
          <w:szCs w:val="24"/>
          <w:lang w:val="es-GT"/>
        </w:rPr>
        <w:lastRenderedPageBreak/>
        <w:t xml:space="preserve">Fernandez, A., Garcia, S., Herrera, F., Chawla, N. V. (2018). </w:t>
      </w:r>
      <w:r w:rsidRPr="00285D38">
        <w:rPr>
          <w:szCs w:val="24"/>
        </w:rPr>
        <w:t xml:space="preserve">SMOTE for learning from imbalanced data: progress and challenges, marking the 15-year anniversary. </w:t>
      </w:r>
      <w:r w:rsidRPr="00285D38">
        <w:rPr>
          <w:iCs/>
          <w:szCs w:val="24"/>
        </w:rPr>
        <w:t xml:space="preserve">J. Art. Intel. Res. </w:t>
      </w:r>
      <w:r w:rsidRPr="00285D38">
        <w:rPr>
          <w:bCs/>
          <w:szCs w:val="24"/>
        </w:rPr>
        <w:t>61,</w:t>
      </w:r>
      <w:r w:rsidRPr="00285D38">
        <w:rPr>
          <w:szCs w:val="24"/>
        </w:rPr>
        <w:t xml:space="preserve"> 863–905. doi:10.1613/jair.1.11192.</w:t>
      </w:r>
    </w:p>
    <w:p w14:paraId="0FA40596" w14:textId="77777777" w:rsidR="00D7217F" w:rsidRPr="00C126CE" w:rsidRDefault="00D7217F" w:rsidP="00D7217F">
      <w:pPr>
        <w:autoSpaceDE w:val="0"/>
        <w:autoSpaceDN w:val="0"/>
        <w:adjustRightInd w:val="0"/>
        <w:spacing w:after="120"/>
        <w:ind w:left="432" w:hanging="432"/>
        <w:rPr>
          <w:color w:val="000000" w:themeColor="text1"/>
          <w:szCs w:val="24"/>
        </w:rPr>
      </w:pPr>
      <w:r w:rsidRPr="00285D38">
        <w:rPr>
          <w:rFonts w:eastAsia="Times New Roman"/>
          <w:iCs/>
          <w:color w:val="000000"/>
          <w:szCs w:val="24"/>
        </w:rPr>
        <w:t xml:space="preserve">Florida Department of Environmental Protection. </w:t>
      </w:r>
      <w:r w:rsidRPr="00C126CE">
        <w:rPr>
          <w:rFonts w:eastAsia="Times New Roman"/>
          <w:iCs/>
          <w:color w:val="000000" w:themeColor="text1"/>
          <w:szCs w:val="24"/>
        </w:rPr>
        <w:t xml:space="preserve">Water quality evaluation and TMDL program content. </w:t>
      </w:r>
      <w:hyperlink r:id="rId42" w:history="1">
        <w:r w:rsidRPr="00C126CE">
          <w:rPr>
            <w:rStyle w:val="Hyperlink"/>
            <w:rFonts w:eastAsia="Times New Roman"/>
            <w:iCs/>
            <w:color w:val="000000" w:themeColor="text1"/>
            <w:szCs w:val="24"/>
            <w:u w:val="none"/>
          </w:rPr>
          <w:t>https://floridadep.gov/program-content/DEAR/Water-Quality-Evaluation-TMDL?page=8</w:t>
        </w:r>
      </w:hyperlink>
      <w:r w:rsidRPr="00C126CE">
        <w:rPr>
          <w:rFonts w:eastAsia="Times New Roman"/>
          <w:iCs/>
          <w:color w:val="000000" w:themeColor="text1"/>
          <w:szCs w:val="24"/>
        </w:rPr>
        <w:t xml:space="preserve"> [Accessed June 2, 2020]</w:t>
      </w:r>
    </w:p>
    <w:p w14:paraId="227709AF" w14:textId="77777777" w:rsidR="00D7217F" w:rsidRPr="00285D38" w:rsidRDefault="00D7217F" w:rsidP="00D7217F">
      <w:pPr>
        <w:pStyle w:val="CommentText"/>
        <w:spacing w:after="120"/>
        <w:ind w:left="432" w:hanging="432"/>
        <w:rPr>
          <w:sz w:val="24"/>
          <w:szCs w:val="24"/>
        </w:rPr>
      </w:pPr>
      <w:r w:rsidRPr="00C126CE">
        <w:rPr>
          <w:color w:val="000000" w:themeColor="text1"/>
          <w:sz w:val="24"/>
          <w:szCs w:val="24"/>
        </w:rPr>
        <w:t>Flynn, K.J., and McGillicuddy, D.J.  (2018). “Modeling marine harmful algal blooms</w:t>
      </w:r>
      <w:r w:rsidRPr="00285D38">
        <w:rPr>
          <w:sz w:val="24"/>
          <w:szCs w:val="24"/>
        </w:rPr>
        <w:t xml:space="preserve">: current status and future prospects,” in </w:t>
      </w:r>
      <w:r w:rsidRPr="00285D38">
        <w:rPr>
          <w:iCs/>
          <w:sz w:val="24"/>
          <w:szCs w:val="24"/>
        </w:rPr>
        <w:t xml:space="preserve">Harmful Algal Blooms: A Compendium Desk Reference, eds. S.E. </w:t>
      </w:r>
      <w:r w:rsidRPr="00285D38">
        <w:rPr>
          <w:sz w:val="24"/>
          <w:szCs w:val="24"/>
        </w:rPr>
        <w:t xml:space="preserve">Shumway, J.M. Burkholder, S.L. Morton </w:t>
      </w:r>
      <w:r w:rsidRPr="00285D38">
        <w:rPr>
          <w:iCs/>
          <w:sz w:val="24"/>
          <w:szCs w:val="24"/>
        </w:rPr>
        <w:t xml:space="preserve">(Hoboken, NJ, </w:t>
      </w:r>
      <w:r w:rsidRPr="00285D38">
        <w:rPr>
          <w:sz w:val="24"/>
          <w:szCs w:val="24"/>
        </w:rPr>
        <w:t xml:space="preserve">Wiley Blackwell), 115–134. </w:t>
      </w:r>
    </w:p>
    <w:p w14:paraId="4BBB4F4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Franks, P.J.S. (2018).  “Recent advances in modeling of harmful algal blooms,” in </w:t>
      </w:r>
      <w:r w:rsidRPr="00285D38">
        <w:rPr>
          <w:iCs/>
          <w:szCs w:val="24"/>
        </w:rPr>
        <w:t xml:space="preserve">Global Ecology and Oceanography of Harmful Algal Blooms, </w:t>
      </w:r>
      <w:r w:rsidRPr="00285D38">
        <w:rPr>
          <w:szCs w:val="24"/>
        </w:rPr>
        <w:t xml:space="preserve">eds. P.M. Glibert, E. Berdalet, M. Burford, G. Pitcher, and M.J. Zhou (Cham, Switzerland, Springer), 359–380.  </w:t>
      </w:r>
    </w:p>
    <w:p w14:paraId="6BDCFBF4" w14:textId="77777777" w:rsidR="00D7217F" w:rsidRPr="00285D38" w:rsidRDefault="00D7217F" w:rsidP="00D7217F">
      <w:pPr>
        <w:autoSpaceDE w:val="0"/>
        <w:autoSpaceDN w:val="0"/>
        <w:adjustRightInd w:val="0"/>
        <w:spacing w:after="120"/>
        <w:ind w:left="432" w:hanging="432"/>
        <w:rPr>
          <w:szCs w:val="24"/>
        </w:rPr>
      </w:pPr>
      <w:r w:rsidRPr="00285D38">
        <w:rPr>
          <w:szCs w:val="24"/>
        </w:rPr>
        <w:t>Fritsch, S., Guenther, F., Wright, M.N. (2019). neuralnet: Training of Neural Networks. R package version 1.44.2. https://CRAN.R-project.org/package=neuralnet.</w:t>
      </w:r>
    </w:p>
    <w:p w14:paraId="17BAC371" w14:textId="77777777" w:rsidR="00D7217F" w:rsidRPr="00285D38" w:rsidRDefault="00D7217F" w:rsidP="00D7217F">
      <w:pPr>
        <w:spacing w:after="120"/>
        <w:ind w:left="432" w:hanging="432"/>
        <w:rPr>
          <w:szCs w:val="24"/>
        </w:rPr>
      </w:pPr>
      <w:r w:rsidRPr="00285D38">
        <w:rPr>
          <w:szCs w:val="24"/>
        </w:rPr>
        <w:t xml:space="preserve">Fu, F.X., Tatters, A.O., Hutchins, D.A. (2012). Global change and the future of harmful algal blooms in the ocean. </w:t>
      </w:r>
      <w:r w:rsidRPr="00285D38">
        <w:rPr>
          <w:iCs/>
          <w:szCs w:val="24"/>
        </w:rPr>
        <w:t>Mar. Ecol. Progr. Ser.</w:t>
      </w:r>
      <w:r w:rsidRPr="00285D38">
        <w:rPr>
          <w:szCs w:val="24"/>
        </w:rPr>
        <w:t xml:space="preserve"> 470, 207–233. doi:10.3354/meps10047.</w:t>
      </w:r>
    </w:p>
    <w:p w14:paraId="72E88D01" w14:textId="4AE8973D" w:rsidR="00D7217F" w:rsidRPr="00285D38" w:rsidDel="001C4534" w:rsidRDefault="00D7217F" w:rsidP="00D7217F">
      <w:pPr>
        <w:spacing w:after="120"/>
        <w:ind w:left="432" w:hanging="432"/>
        <w:rPr>
          <w:del w:id="113" w:author="mingli" w:date="2020-10-15T21:06:00Z"/>
          <w:rFonts w:eastAsia="Times New Roman"/>
          <w:szCs w:val="24"/>
        </w:rPr>
      </w:pPr>
      <w:del w:id="114" w:author="mingli" w:date="2020-10-15T21:06:00Z">
        <w:r w:rsidRPr="009D5408" w:rsidDel="001C4534">
          <w:rPr>
            <w:rFonts w:eastAsia="Times New Roman"/>
            <w:szCs w:val="24"/>
          </w:rPr>
          <w:delText xml:space="preserve">Geisser, S. (1975). The predictive sample reuse method with applications. J. Amer. Stat. Assoc. </w:delText>
        </w:r>
        <w:r w:rsidRPr="009D5408" w:rsidDel="001C4534">
          <w:rPr>
            <w:rFonts w:eastAsia="Times New Roman"/>
            <w:bCs/>
            <w:iCs/>
            <w:szCs w:val="24"/>
          </w:rPr>
          <w:delText>70</w:delText>
        </w:r>
        <w:r w:rsidRPr="009D5408" w:rsidDel="001C4534">
          <w:rPr>
            <w:rFonts w:eastAsia="Times New Roman"/>
            <w:bCs/>
            <w:szCs w:val="24"/>
          </w:rPr>
          <w:delText>,</w:delText>
        </w:r>
        <w:r w:rsidRPr="009D5408" w:rsidDel="001C4534">
          <w:rPr>
            <w:rFonts w:eastAsia="Times New Roman"/>
            <w:szCs w:val="24"/>
          </w:rPr>
          <w:delText xml:space="preserve"> 320–328. doi:10.2307/2285815.</w:delText>
        </w:r>
      </w:del>
    </w:p>
    <w:p w14:paraId="5E766017" w14:textId="77777777" w:rsidR="00D7217F" w:rsidRPr="00285D38" w:rsidRDefault="00D7217F" w:rsidP="00D7217F">
      <w:pPr>
        <w:autoSpaceDE w:val="0"/>
        <w:autoSpaceDN w:val="0"/>
        <w:adjustRightInd w:val="0"/>
        <w:spacing w:after="120"/>
        <w:ind w:left="432" w:hanging="432"/>
        <w:rPr>
          <w:color w:val="000000"/>
          <w:szCs w:val="24"/>
        </w:rPr>
      </w:pPr>
      <w:r w:rsidRPr="00285D38">
        <w:rPr>
          <w:szCs w:val="24"/>
        </w:rPr>
        <w:t xml:space="preserve">Glibert, P.M. (2019). Why were the water and beaches in west Florida so gross in summer 2018? Red tides! </w:t>
      </w:r>
      <w:r w:rsidRPr="00285D38">
        <w:rPr>
          <w:iCs/>
          <w:szCs w:val="24"/>
        </w:rPr>
        <w:t>Front. Young Minds. doi:</w:t>
      </w:r>
      <w:r w:rsidRPr="00285D38">
        <w:rPr>
          <w:szCs w:val="24"/>
        </w:rPr>
        <w:t>10.3389/frym.2019.00010.</w:t>
      </w:r>
      <w:r w:rsidRPr="00285D38">
        <w:rPr>
          <w:color w:val="000000"/>
          <w:szCs w:val="24"/>
        </w:rPr>
        <w:t xml:space="preserve"> </w:t>
      </w:r>
    </w:p>
    <w:p w14:paraId="7E512E97" w14:textId="77777777" w:rsidR="00D7217F" w:rsidRPr="00285D38" w:rsidRDefault="00D7217F" w:rsidP="00D7217F">
      <w:pPr>
        <w:spacing w:after="120"/>
        <w:ind w:left="432" w:hanging="432"/>
        <w:rPr>
          <w:color w:val="000000"/>
          <w:szCs w:val="24"/>
        </w:rPr>
      </w:pPr>
      <w:r w:rsidRPr="00285D38">
        <w:rPr>
          <w:szCs w:val="24"/>
        </w:rPr>
        <w:t>Glibert, P.M</w:t>
      </w:r>
      <w:r w:rsidRPr="00285D38">
        <w:rPr>
          <w:i/>
          <w:szCs w:val="24"/>
        </w:rPr>
        <w:t>.</w:t>
      </w:r>
      <w:r w:rsidRPr="00285D38">
        <w:rPr>
          <w:szCs w:val="24"/>
        </w:rPr>
        <w:t xml:space="preserve"> (2020). Harmful algal at the complex nexus of eutrophication and climate change. </w:t>
      </w:r>
      <w:r w:rsidRPr="00285D38">
        <w:rPr>
          <w:iCs/>
          <w:szCs w:val="24"/>
        </w:rPr>
        <w:t>Harmful Algae</w:t>
      </w:r>
      <w:r w:rsidRPr="00285D38">
        <w:rPr>
          <w:i/>
          <w:szCs w:val="24"/>
        </w:rPr>
        <w:t xml:space="preserve">. </w:t>
      </w:r>
      <w:r w:rsidRPr="00285D38">
        <w:rPr>
          <w:iCs/>
          <w:szCs w:val="24"/>
        </w:rPr>
        <w:t>doi:</w:t>
      </w:r>
      <w:r w:rsidRPr="00285D38">
        <w:rPr>
          <w:szCs w:val="24"/>
        </w:rPr>
        <w:t>10.1016/j.hal.2019.03.001.</w:t>
      </w:r>
    </w:p>
    <w:p w14:paraId="0B7547B3" w14:textId="77777777" w:rsidR="00D7217F" w:rsidRPr="00285D38" w:rsidRDefault="00D7217F" w:rsidP="00D7217F">
      <w:pPr>
        <w:spacing w:after="120"/>
        <w:ind w:left="432" w:hanging="432"/>
        <w:rPr>
          <w:szCs w:val="24"/>
        </w:rPr>
      </w:pPr>
      <w:r w:rsidRPr="00285D38">
        <w:rPr>
          <w:szCs w:val="24"/>
        </w:rPr>
        <w:t xml:space="preserve">Glibert, P.M., and Burford, M.A. (2017). Globally changing nutrient loads and harmful algal blooms: Recent advances, new paradigms and continuing challenges. </w:t>
      </w:r>
      <w:r w:rsidRPr="00285D38">
        <w:rPr>
          <w:iCs/>
          <w:szCs w:val="24"/>
        </w:rPr>
        <w:t xml:space="preserve">Oceanography </w:t>
      </w:r>
      <w:r w:rsidRPr="00285D38">
        <w:rPr>
          <w:bCs/>
          <w:szCs w:val="24"/>
        </w:rPr>
        <w:t>30(1),</w:t>
      </w:r>
      <w:r w:rsidRPr="00285D38">
        <w:rPr>
          <w:szCs w:val="24"/>
        </w:rPr>
        <w:t xml:space="preserve"> 44–55. doi:10.5670/oceanog.2017.110.</w:t>
      </w:r>
    </w:p>
    <w:p w14:paraId="2D4C66C9" w14:textId="77777777" w:rsidR="00D7217F" w:rsidRPr="00285D38" w:rsidRDefault="00D7217F" w:rsidP="00D7217F">
      <w:pPr>
        <w:spacing w:after="120"/>
        <w:ind w:left="432" w:hanging="432"/>
        <w:rPr>
          <w:szCs w:val="24"/>
        </w:rPr>
      </w:pPr>
      <w:r w:rsidRPr="00285D38">
        <w:rPr>
          <w:bCs/>
          <w:szCs w:val="24"/>
        </w:rPr>
        <w:t>Glibert, P.M.</w:t>
      </w:r>
      <w:r w:rsidRPr="00285D38">
        <w:rPr>
          <w:szCs w:val="24"/>
        </w:rPr>
        <w:t xml:space="preserve"> and J.M. Burkholder. (2018). “Causes of harmful algal blooms,” in </w:t>
      </w:r>
      <w:r w:rsidRPr="00285D38">
        <w:rPr>
          <w:iCs/>
          <w:szCs w:val="24"/>
        </w:rPr>
        <w:t xml:space="preserve">Harmful Algal Blooms: A Compendium Desk Reference, eds. S.E. </w:t>
      </w:r>
      <w:r w:rsidRPr="00285D38">
        <w:rPr>
          <w:szCs w:val="24"/>
        </w:rPr>
        <w:t xml:space="preserve">Shumway, J.M. Burkholder, S.L. Morton </w:t>
      </w:r>
      <w:r w:rsidRPr="00285D38">
        <w:rPr>
          <w:iCs/>
          <w:szCs w:val="24"/>
        </w:rPr>
        <w:t xml:space="preserve">(Hoboken, NJ, </w:t>
      </w:r>
      <w:r w:rsidRPr="00285D38">
        <w:rPr>
          <w:szCs w:val="24"/>
        </w:rPr>
        <w:t>Wiley Blackwell),1–38.</w:t>
      </w:r>
    </w:p>
    <w:p w14:paraId="670FEECE" w14:textId="77777777" w:rsidR="00D7217F" w:rsidRPr="00285D38" w:rsidRDefault="00D7217F" w:rsidP="00D7217F">
      <w:pPr>
        <w:spacing w:after="120"/>
        <w:ind w:left="432" w:hanging="432"/>
        <w:rPr>
          <w:szCs w:val="24"/>
        </w:rPr>
      </w:pPr>
      <w:r w:rsidRPr="00285D38">
        <w:rPr>
          <w:szCs w:val="24"/>
        </w:rPr>
        <w:t xml:space="preserve">Glibert, P.M., Burkholder, J.M., Kana, T.M., Alexander, J.A., Schiller, C., Skelton, H. (2009). Grazing by </w:t>
      </w:r>
      <w:r w:rsidRPr="00285D38">
        <w:rPr>
          <w:i/>
          <w:szCs w:val="24"/>
        </w:rPr>
        <w:t>Karenia brevis</w:t>
      </w:r>
      <w:r w:rsidRPr="00285D38">
        <w:rPr>
          <w:szCs w:val="24"/>
        </w:rPr>
        <w:t xml:space="preserve"> on </w:t>
      </w:r>
      <w:r w:rsidRPr="00285D38">
        <w:rPr>
          <w:i/>
          <w:szCs w:val="24"/>
        </w:rPr>
        <w:t>Synechococcus</w:t>
      </w:r>
      <w:r w:rsidRPr="00285D38">
        <w:rPr>
          <w:szCs w:val="24"/>
        </w:rPr>
        <w:t xml:space="preserve"> enhances their growth rate and may help to sustain blooms. </w:t>
      </w:r>
      <w:r w:rsidRPr="00285D38">
        <w:rPr>
          <w:iCs/>
          <w:szCs w:val="24"/>
        </w:rPr>
        <w:t>Aquat. Microb. Ecol.</w:t>
      </w:r>
      <w:r w:rsidRPr="00285D38">
        <w:rPr>
          <w:i/>
          <w:szCs w:val="24"/>
        </w:rPr>
        <w:t xml:space="preserve">  </w:t>
      </w:r>
      <w:r w:rsidRPr="00285D38">
        <w:rPr>
          <w:bCs/>
          <w:szCs w:val="24"/>
        </w:rPr>
        <w:t>55</w:t>
      </w:r>
      <w:r w:rsidRPr="00285D38">
        <w:rPr>
          <w:b/>
          <w:szCs w:val="24"/>
        </w:rPr>
        <w:t>,</w:t>
      </w:r>
      <w:r w:rsidRPr="00285D38">
        <w:rPr>
          <w:szCs w:val="24"/>
        </w:rPr>
        <w:t xml:space="preserve"> 17–30. doi:10.3354/ame1279.</w:t>
      </w:r>
    </w:p>
    <w:p w14:paraId="6949411B" w14:textId="77777777" w:rsidR="00D7217F" w:rsidRPr="00285D38" w:rsidRDefault="00D7217F" w:rsidP="00D7217F">
      <w:pPr>
        <w:spacing w:after="120"/>
        <w:ind w:left="432" w:hanging="432"/>
        <w:rPr>
          <w:rFonts w:eastAsia="Calibri"/>
          <w:szCs w:val="24"/>
        </w:rPr>
      </w:pPr>
      <w:r w:rsidRPr="00285D38">
        <w:rPr>
          <w:szCs w:val="24"/>
        </w:rPr>
        <w:t xml:space="preserve">Glibert, P.M., Allen, J.I., Bouwman, L., Brown, C., Flynn, K.J., Lewitus, A., Madden, C. (2010). Modeling of HABs and eutrophication: </w:t>
      </w:r>
      <w:r w:rsidRPr="00285D38">
        <w:rPr>
          <w:color w:val="000000"/>
          <w:szCs w:val="24"/>
        </w:rPr>
        <w:t>status</w:t>
      </w:r>
      <w:r w:rsidRPr="00285D38">
        <w:rPr>
          <w:szCs w:val="24"/>
        </w:rPr>
        <w:t xml:space="preserve">, advances, challenges. </w:t>
      </w:r>
      <w:r w:rsidRPr="00285D38">
        <w:rPr>
          <w:iCs/>
          <w:szCs w:val="24"/>
        </w:rPr>
        <w:t xml:space="preserve">J. Mar. Syst. </w:t>
      </w:r>
      <w:r w:rsidRPr="00285D38">
        <w:rPr>
          <w:rFonts w:eastAsia="Calibri"/>
          <w:szCs w:val="24"/>
        </w:rPr>
        <w:t>83, 262–275. doi:10.1016/jmarsys.2010.05.004.</w:t>
      </w:r>
    </w:p>
    <w:p w14:paraId="3A5394B5" w14:textId="77777777" w:rsidR="00D7217F" w:rsidRPr="00F61A8E" w:rsidRDefault="00D7217F" w:rsidP="00D7217F">
      <w:pPr>
        <w:spacing w:after="120"/>
        <w:ind w:left="432" w:hanging="432"/>
        <w:rPr>
          <w:rFonts w:eastAsia="Calibri"/>
          <w:szCs w:val="24"/>
          <w:lang w:val="es-MX"/>
          <w:rPrChange w:id="115" w:author="Xiaohong Wang" w:date="2020-10-18T15:09:00Z">
            <w:rPr>
              <w:rFonts w:eastAsia="Calibri"/>
              <w:szCs w:val="24"/>
            </w:rPr>
          </w:rPrChange>
        </w:rPr>
      </w:pPr>
      <w:r w:rsidRPr="00285D38">
        <w:rPr>
          <w:rFonts w:eastAsia="Calibri"/>
          <w:szCs w:val="24"/>
        </w:rPr>
        <w:t xml:space="preserve">Glibert, P.M., Beusen, A.H.W., Bouwman, A.F., Burkholder, J.M., Flynn, K.J., Heil, C.A., et al. “Multifaceted climatic and nutrient effects on harmful algae require multifaceted model,” in </w:t>
      </w:r>
      <w:r w:rsidRPr="00285D38">
        <w:rPr>
          <w:rFonts w:eastAsia="Times New Roman"/>
          <w:color w:val="000000"/>
          <w:szCs w:val="24"/>
        </w:rPr>
        <w:t xml:space="preserve">Climate change and marine and freshwater toxins, 2nd edition, eds </w:t>
      </w:r>
      <w:r w:rsidRPr="00285D38">
        <w:rPr>
          <w:rFonts w:eastAsia="Calibri"/>
          <w:szCs w:val="24"/>
        </w:rPr>
        <w:t xml:space="preserve">L.M. </w:t>
      </w:r>
      <w:r w:rsidRPr="00285D38">
        <w:rPr>
          <w:rFonts w:eastAsia="Times New Roman"/>
          <w:color w:val="000000"/>
          <w:szCs w:val="24"/>
        </w:rPr>
        <w:t xml:space="preserve">Botana, C. Louzao, and N. Vilariño, N. (DeGruyter Pub.). </w:t>
      </w:r>
      <w:r w:rsidRPr="00F61A8E">
        <w:rPr>
          <w:rFonts w:eastAsia="Times New Roman"/>
          <w:color w:val="000000"/>
          <w:szCs w:val="24"/>
          <w:lang w:val="es-MX"/>
          <w:rPrChange w:id="116" w:author="Xiaohong Wang" w:date="2020-10-18T15:09:00Z">
            <w:rPr>
              <w:rFonts w:eastAsia="Times New Roman"/>
              <w:color w:val="000000"/>
              <w:szCs w:val="24"/>
            </w:rPr>
          </w:rPrChange>
        </w:rPr>
        <w:t>In press.</w:t>
      </w:r>
    </w:p>
    <w:p w14:paraId="337CACCF" w14:textId="77777777" w:rsidR="00D7217F" w:rsidRPr="00285D38" w:rsidRDefault="00D7217F" w:rsidP="00D7217F">
      <w:pPr>
        <w:autoSpaceDE w:val="0"/>
        <w:autoSpaceDN w:val="0"/>
        <w:adjustRightInd w:val="0"/>
        <w:spacing w:after="120"/>
        <w:ind w:left="432" w:hanging="432"/>
        <w:rPr>
          <w:szCs w:val="24"/>
        </w:rPr>
      </w:pPr>
      <w:r w:rsidRPr="00F61A8E">
        <w:rPr>
          <w:szCs w:val="24"/>
          <w:lang w:val="es-MX"/>
          <w:rPrChange w:id="117" w:author="Xiaohong Wang" w:date="2020-10-18T15:09:00Z">
            <w:rPr>
              <w:szCs w:val="24"/>
            </w:rPr>
          </w:rPrChange>
        </w:rPr>
        <w:t xml:space="preserve">Guallar, C., Delgado, M., Diogène, J., Fernández-Tejedo, M. (2016). </w:t>
      </w:r>
      <w:r w:rsidRPr="00285D38">
        <w:rPr>
          <w:szCs w:val="24"/>
        </w:rPr>
        <w:t xml:space="preserve">Artificial neural network approach to population dynamics of harmful algal blooms in Alfacs Bay (NW Mediterranean): Case studies of </w:t>
      </w:r>
      <w:r w:rsidRPr="00285D38">
        <w:rPr>
          <w:i/>
          <w:szCs w:val="24"/>
        </w:rPr>
        <w:t>Karlodinium</w:t>
      </w:r>
      <w:r w:rsidRPr="00285D38">
        <w:rPr>
          <w:szCs w:val="24"/>
        </w:rPr>
        <w:t xml:space="preserve"> and </w:t>
      </w:r>
      <w:r w:rsidRPr="00285D38">
        <w:rPr>
          <w:i/>
          <w:szCs w:val="24"/>
        </w:rPr>
        <w:t>Pseudo-nitzschia</w:t>
      </w:r>
      <w:r w:rsidRPr="00285D38">
        <w:rPr>
          <w:szCs w:val="24"/>
        </w:rPr>
        <w:t xml:space="preserve">. </w:t>
      </w:r>
      <w:r w:rsidRPr="00285D38">
        <w:rPr>
          <w:iCs/>
          <w:szCs w:val="24"/>
        </w:rPr>
        <w:t>Ecol. Mod.</w:t>
      </w:r>
      <w:r w:rsidRPr="00285D38">
        <w:rPr>
          <w:szCs w:val="24"/>
        </w:rPr>
        <w:t xml:space="preserve"> </w:t>
      </w:r>
      <w:r w:rsidRPr="00285D38">
        <w:rPr>
          <w:bCs/>
          <w:szCs w:val="24"/>
        </w:rPr>
        <w:t>338,</w:t>
      </w:r>
      <w:r w:rsidRPr="00285D38">
        <w:rPr>
          <w:szCs w:val="24"/>
        </w:rPr>
        <w:t xml:space="preserve"> 37–50. doi:10.1016/j.ecolmodel.2016.07.009.</w:t>
      </w:r>
    </w:p>
    <w:p w14:paraId="50FE5EDC" w14:textId="77777777" w:rsidR="00D7217F" w:rsidRPr="00285D38" w:rsidRDefault="00D7217F" w:rsidP="00D7217F">
      <w:pPr>
        <w:autoSpaceDE w:val="0"/>
        <w:autoSpaceDN w:val="0"/>
        <w:adjustRightInd w:val="0"/>
        <w:spacing w:after="120"/>
        <w:ind w:left="432" w:hanging="432"/>
        <w:rPr>
          <w:szCs w:val="24"/>
        </w:rPr>
      </w:pPr>
      <w:r w:rsidRPr="00285D38">
        <w:rPr>
          <w:szCs w:val="24"/>
        </w:rPr>
        <w:t>Haibo, H., and Garcia, E.A. (2009). Learning from Imbalanced Data. IEEE T. Knowl. Data. En. 21, 1263–1284. doi:10.1109/TKDE.2008.239.</w:t>
      </w:r>
    </w:p>
    <w:p w14:paraId="4989F9B5" w14:textId="77777777" w:rsidR="00D7217F" w:rsidRPr="00285D38" w:rsidRDefault="00D7217F" w:rsidP="00D7217F">
      <w:pPr>
        <w:autoSpaceDE w:val="0"/>
        <w:autoSpaceDN w:val="0"/>
        <w:adjustRightInd w:val="0"/>
        <w:spacing w:after="120"/>
        <w:ind w:left="432" w:hanging="432"/>
        <w:rPr>
          <w:szCs w:val="24"/>
        </w:rPr>
      </w:pPr>
      <w:r w:rsidRPr="00285D38">
        <w:rPr>
          <w:rFonts w:eastAsia="Times New Roman"/>
          <w:color w:val="000000"/>
          <w:szCs w:val="24"/>
          <w:shd w:val="clear" w:color="auto" w:fill="FFFFFF"/>
        </w:rPr>
        <w:lastRenderedPageBreak/>
        <w:t>Hallegraeff, G.M. (1993). A review of harmful algal blooms and their apparent global increase. Phycologia 32, 79–99. doi:10.2216/i0031-8884-32-2-79.1</w:t>
      </w:r>
    </w:p>
    <w:p w14:paraId="4D3D8226" w14:textId="77777777" w:rsidR="00D7217F" w:rsidRPr="00285D38" w:rsidRDefault="00D7217F" w:rsidP="00D7217F">
      <w:pPr>
        <w:autoSpaceDE w:val="0"/>
        <w:autoSpaceDN w:val="0"/>
        <w:adjustRightInd w:val="0"/>
        <w:spacing w:after="120"/>
        <w:ind w:left="432" w:hanging="432"/>
        <w:rPr>
          <w:szCs w:val="24"/>
        </w:rPr>
      </w:pPr>
      <w:r w:rsidRPr="00285D38">
        <w:rPr>
          <w:rFonts w:eastAsia="Times New Roman"/>
          <w:szCs w:val="24"/>
          <w:shd w:val="clear" w:color="auto" w:fill="FCFCFC"/>
        </w:rPr>
        <w:t>Hand, D.J., and Yu, K. (2001). Idiots Bayes—not so stupid after all? </w:t>
      </w:r>
      <w:r w:rsidRPr="00285D38">
        <w:rPr>
          <w:rFonts w:eastAsia="Times New Roman"/>
          <w:szCs w:val="24"/>
        </w:rPr>
        <w:t>Int. Stat. Rev.</w:t>
      </w:r>
      <w:r w:rsidRPr="00285D38">
        <w:rPr>
          <w:rFonts w:eastAsia="Times New Roman"/>
          <w:szCs w:val="24"/>
          <w:shd w:val="clear" w:color="auto" w:fill="FCFCFC"/>
        </w:rPr>
        <w:t> 69, 385–398. doi:10.2307/1403452.</w:t>
      </w:r>
    </w:p>
    <w:p w14:paraId="4BB6CD23" w14:textId="77777777" w:rsidR="00D7217F" w:rsidRPr="00285D38" w:rsidRDefault="00D7217F" w:rsidP="00D7217F">
      <w:pPr>
        <w:pStyle w:val="CommentText"/>
        <w:spacing w:after="120"/>
        <w:ind w:left="432" w:hanging="432"/>
        <w:rPr>
          <w:sz w:val="24"/>
          <w:szCs w:val="24"/>
        </w:rPr>
      </w:pPr>
      <w:r w:rsidRPr="00285D38">
        <w:rPr>
          <w:sz w:val="24"/>
          <w:szCs w:val="24"/>
        </w:rPr>
        <w:t>Hassoun, M.H. (1995). Fundamentals of artificial neural networks. Boston: The MIT Press, 511 pp.</w:t>
      </w:r>
    </w:p>
    <w:p w14:paraId="3EE88FAE" w14:textId="77777777" w:rsidR="00D7217F" w:rsidRPr="00285D38" w:rsidRDefault="00D7217F" w:rsidP="00D7217F">
      <w:pPr>
        <w:autoSpaceDE w:val="0"/>
        <w:autoSpaceDN w:val="0"/>
        <w:adjustRightInd w:val="0"/>
        <w:spacing w:after="120"/>
        <w:ind w:left="432" w:hanging="432"/>
        <w:rPr>
          <w:szCs w:val="24"/>
        </w:rPr>
      </w:pPr>
      <w:r w:rsidRPr="00285D38">
        <w:rPr>
          <w:color w:val="000000"/>
          <w:szCs w:val="24"/>
        </w:rPr>
        <w:t xml:space="preserve">Heil, C.A., </w:t>
      </w:r>
      <w:r w:rsidRPr="00285D38">
        <w:rPr>
          <w:color w:val="000000"/>
          <w:szCs w:val="24"/>
          <w:shd w:val="clear" w:color="auto" w:fill="FFFFFF"/>
        </w:rPr>
        <w:t>Bronk, D. A., Dixon, L. K., Hitchcock, G. L., Kirkpatrick, G. J.,</w:t>
      </w:r>
      <w:r w:rsidRPr="00285D38">
        <w:rPr>
          <w:rStyle w:val="apple-converted-space"/>
          <w:color w:val="000000"/>
          <w:szCs w:val="24"/>
          <w:shd w:val="clear" w:color="auto" w:fill="FFFFFF"/>
        </w:rPr>
        <w:t> </w:t>
      </w:r>
      <w:r w:rsidRPr="00285D38">
        <w:rPr>
          <w:color w:val="000000"/>
          <w:szCs w:val="24"/>
        </w:rPr>
        <w:t xml:space="preserve">Mulholland, M. et al. (2014). </w:t>
      </w:r>
      <w:r w:rsidRPr="00285D38">
        <w:rPr>
          <w:bCs/>
          <w:color w:val="000000"/>
          <w:szCs w:val="24"/>
        </w:rPr>
        <w:t xml:space="preserve">The Gulf of Mexico ECOHAB: </w:t>
      </w:r>
      <w:r w:rsidRPr="00285D38">
        <w:rPr>
          <w:bCs/>
          <w:i/>
          <w:iCs/>
          <w:color w:val="000000"/>
          <w:szCs w:val="24"/>
        </w:rPr>
        <w:t>Karenia</w:t>
      </w:r>
      <w:r w:rsidRPr="00285D38">
        <w:rPr>
          <w:bCs/>
          <w:color w:val="000000"/>
          <w:szCs w:val="24"/>
        </w:rPr>
        <w:t xml:space="preserve"> program 2006–2012.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3–7. doi:10.1016/j.hal.2014.07.015.</w:t>
      </w:r>
    </w:p>
    <w:p w14:paraId="7ADCE97D" w14:textId="77777777" w:rsidR="00D7217F" w:rsidRPr="00F61A8E" w:rsidRDefault="00D7217F" w:rsidP="00D7217F">
      <w:pPr>
        <w:widowControl w:val="0"/>
        <w:spacing w:after="120"/>
        <w:ind w:left="432" w:hanging="432"/>
        <w:rPr>
          <w:color w:val="000000"/>
          <w:szCs w:val="24"/>
          <w:rPrChange w:id="118" w:author="Xiaohong Wang" w:date="2020-10-18T15:09:00Z">
            <w:rPr>
              <w:color w:val="000000"/>
              <w:szCs w:val="24"/>
              <w:lang w:val="es-GT"/>
            </w:rPr>
          </w:rPrChange>
        </w:rPr>
      </w:pPr>
      <w:r w:rsidRPr="00285D38">
        <w:rPr>
          <w:color w:val="000000"/>
          <w:szCs w:val="24"/>
        </w:rPr>
        <w:t xml:space="preserve">Heisler, J., </w:t>
      </w:r>
      <w:r w:rsidRPr="00285D38">
        <w:rPr>
          <w:bCs/>
          <w:szCs w:val="24"/>
        </w:rPr>
        <w:t>Glibert,</w:t>
      </w:r>
      <w:r w:rsidRPr="00285D38">
        <w:rPr>
          <w:szCs w:val="24"/>
        </w:rPr>
        <w:t xml:space="preserve"> P.M., Burkholder, J., Anderson, D., Cochlan, W., Dennison, W.,</w:t>
      </w:r>
      <w:r w:rsidRPr="00285D38">
        <w:rPr>
          <w:color w:val="000000"/>
          <w:szCs w:val="24"/>
        </w:rPr>
        <w:t xml:space="preserve"> et al</w:t>
      </w:r>
      <w:r w:rsidRPr="00285D38">
        <w:rPr>
          <w:i/>
          <w:color w:val="000000"/>
          <w:szCs w:val="24"/>
        </w:rPr>
        <w:t>.</w:t>
      </w:r>
      <w:r w:rsidRPr="00285D38">
        <w:rPr>
          <w:color w:val="000000"/>
          <w:szCs w:val="24"/>
        </w:rPr>
        <w:t xml:space="preserve"> (2008). Eutrophication and harmful algal blooms: A scientific consensus. </w:t>
      </w:r>
      <w:r w:rsidRPr="00285D38">
        <w:rPr>
          <w:iCs/>
          <w:color w:val="000000"/>
          <w:szCs w:val="24"/>
        </w:rPr>
        <w:t>Harmful Algae</w:t>
      </w:r>
      <w:r w:rsidRPr="00285D38">
        <w:rPr>
          <w:color w:val="000000"/>
          <w:szCs w:val="24"/>
        </w:rPr>
        <w:t xml:space="preserve"> </w:t>
      </w:r>
      <w:r w:rsidRPr="00285D38">
        <w:rPr>
          <w:bCs/>
          <w:color w:val="000000"/>
          <w:szCs w:val="24"/>
        </w:rPr>
        <w:t>8,</w:t>
      </w:r>
      <w:r w:rsidRPr="00285D38">
        <w:rPr>
          <w:color w:val="000000"/>
          <w:szCs w:val="24"/>
        </w:rPr>
        <w:t xml:space="preserve"> 3–13. </w:t>
      </w:r>
      <w:r w:rsidRPr="00F61A8E">
        <w:rPr>
          <w:color w:val="000000"/>
          <w:szCs w:val="24"/>
          <w:rPrChange w:id="119" w:author="Xiaohong Wang" w:date="2020-10-18T15:09:00Z">
            <w:rPr>
              <w:color w:val="000000"/>
              <w:szCs w:val="24"/>
              <w:lang w:val="es-GT"/>
            </w:rPr>
          </w:rPrChange>
        </w:rPr>
        <w:t>doi:10.1016/j.hal.2008.08.006.</w:t>
      </w:r>
    </w:p>
    <w:p w14:paraId="07F6541A" w14:textId="77777777" w:rsidR="00D7217F" w:rsidRPr="00285D38" w:rsidRDefault="00D7217F" w:rsidP="00D7217F">
      <w:pPr>
        <w:widowControl w:val="0"/>
        <w:spacing w:after="120"/>
        <w:ind w:left="432" w:hanging="432"/>
        <w:rPr>
          <w:color w:val="000000"/>
          <w:szCs w:val="24"/>
        </w:rPr>
      </w:pPr>
      <w:r w:rsidRPr="00285D38">
        <w:rPr>
          <w:color w:val="000000"/>
          <w:szCs w:val="24"/>
          <w:lang w:val="es-GT"/>
        </w:rPr>
        <w:t xml:space="preserve">Herrero, F.S., Teixeira, H., Poikane, S. (2019). </w:t>
      </w:r>
      <w:r w:rsidRPr="00285D38">
        <w:rPr>
          <w:color w:val="000000"/>
          <w:szCs w:val="24"/>
        </w:rPr>
        <w:t xml:space="preserve">A novel approach for deriving nutrient criteria to support good ecological status: Application to coastal and transitional waters and indications for use. </w:t>
      </w:r>
      <w:r w:rsidRPr="00285D38">
        <w:rPr>
          <w:iCs/>
          <w:color w:val="000000"/>
          <w:szCs w:val="24"/>
        </w:rPr>
        <w:t>Front. Mar. Sci.</w:t>
      </w:r>
      <w:r w:rsidRPr="00285D38">
        <w:rPr>
          <w:color w:val="000000"/>
          <w:szCs w:val="24"/>
        </w:rPr>
        <w:t xml:space="preserve"> doi:10.3389/fmars.2019.00255.</w:t>
      </w:r>
    </w:p>
    <w:p w14:paraId="10052E4F" w14:textId="77777777" w:rsidR="00D7217F" w:rsidRPr="00285D38" w:rsidRDefault="00D7217F" w:rsidP="00D7217F">
      <w:pPr>
        <w:widowControl w:val="0"/>
        <w:spacing w:after="120"/>
        <w:ind w:left="432" w:hanging="432"/>
        <w:rPr>
          <w:szCs w:val="24"/>
        </w:rPr>
      </w:pPr>
      <w:r w:rsidRPr="00285D38">
        <w:rPr>
          <w:szCs w:val="24"/>
        </w:rPr>
        <w:t>Hijmans, R. (2017). raster: Geographic data analysis and modeling. R package version 3.0-7. https://CRAN.R-project.org/package=raster.</w:t>
      </w:r>
    </w:p>
    <w:p w14:paraId="31CE3D67" w14:textId="77777777" w:rsidR="00D7217F" w:rsidRPr="00285D38" w:rsidRDefault="00D7217F" w:rsidP="00D7217F">
      <w:pPr>
        <w:widowControl w:val="0"/>
        <w:spacing w:after="120"/>
        <w:ind w:left="432" w:hanging="432"/>
        <w:rPr>
          <w:szCs w:val="24"/>
        </w:rPr>
      </w:pPr>
      <w:r w:rsidRPr="00285D38">
        <w:rPr>
          <w:szCs w:val="24"/>
        </w:rPr>
        <w:t>Hill, P.R., Kumar, A., Temini, M., Bull, D.R. (2019). HABNet: Machine learning, remote sensing based detection and prediction of harmful algal blooms. IEEE J Selected Topics Appl. Earth Obs. Rem. Sens. arXiv:1912.02305.</w:t>
      </w:r>
    </w:p>
    <w:p w14:paraId="501674CE" w14:textId="77777777" w:rsidR="00D7217F" w:rsidRPr="00285D38" w:rsidRDefault="00D7217F" w:rsidP="00D7217F">
      <w:pPr>
        <w:spacing w:after="120"/>
        <w:ind w:left="432" w:hanging="432"/>
        <w:rPr>
          <w:color w:val="000000"/>
          <w:szCs w:val="24"/>
        </w:rPr>
      </w:pPr>
      <w:r w:rsidRPr="00285D38">
        <w:rPr>
          <w:color w:val="000000"/>
          <w:szCs w:val="24"/>
        </w:rPr>
        <w:t xml:space="preserve">Hu, C., Muller-Karger, F.E., Swarzenski, P.W. (2006). Hurricanes, submarine groundwater discharge, and Florida’s red tides. </w:t>
      </w:r>
      <w:r w:rsidRPr="00285D38">
        <w:rPr>
          <w:iCs/>
          <w:color w:val="000000"/>
          <w:szCs w:val="24"/>
        </w:rPr>
        <w:t>Geophys. Res. Lett.</w:t>
      </w:r>
      <w:r w:rsidRPr="00285D38">
        <w:rPr>
          <w:color w:val="000000"/>
          <w:szCs w:val="24"/>
        </w:rPr>
        <w:t xml:space="preserve"> </w:t>
      </w:r>
      <w:r w:rsidRPr="00285D38">
        <w:rPr>
          <w:bCs/>
          <w:color w:val="000000"/>
          <w:szCs w:val="24"/>
        </w:rPr>
        <w:t>33,</w:t>
      </w:r>
      <w:r w:rsidRPr="00285D38">
        <w:rPr>
          <w:color w:val="000000"/>
          <w:szCs w:val="24"/>
        </w:rPr>
        <w:t xml:space="preserve"> L11601. doi:10.1029/2005GL0254449. </w:t>
      </w:r>
    </w:p>
    <w:p w14:paraId="088BDB41" w14:textId="77777777" w:rsidR="00D7217F" w:rsidRPr="00285D38" w:rsidRDefault="00D7217F" w:rsidP="00D7217F">
      <w:pPr>
        <w:autoSpaceDE w:val="0"/>
        <w:autoSpaceDN w:val="0"/>
        <w:adjustRightInd w:val="0"/>
        <w:spacing w:after="120"/>
        <w:ind w:left="432" w:hanging="432"/>
        <w:rPr>
          <w:color w:val="000000"/>
          <w:szCs w:val="24"/>
        </w:rPr>
      </w:pPr>
      <w:r w:rsidRPr="00285D38">
        <w:rPr>
          <w:szCs w:val="24"/>
        </w:rPr>
        <w:t>International Panel on Climate Change (IPCC) (2014). “Summary for policymakers,” in Climate Change. (2014)</w:t>
      </w:r>
      <w:r w:rsidRPr="00285D38">
        <w:rPr>
          <w:i/>
          <w:szCs w:val="24"/>
        </w:rPr>
        <w:t xml:space="preserve">: </w:t>
      </w:r>
      <w:r w:rsidRPr="00285D38">
        <w:rPr>
          <w:iCs/>
          <w:szCs w:val="24"/>
        </w:rPr>
        <w:t>Impacts, Adaptation, and Vulnerability. Part A: Global and Sectoral Aspects. Contribution of Working Group II to the Fifth Assessment Report of the Intergovernmental Panel on Climate Change, eds.</w:t>
      </w:r>
      <w:r w:rsidRPr="00285D38">
        <w:rPr>
          <w:szCs w:val="24"/>
        </w:rPr>
        <w:t xml:space="preserve"> C. B. Field et al. (Cambridge, UK and New York, NY, Cambridge Univ. Press), 1-32. </w:t>
      </w:r>
    </w:p>
    <w:p w14:paraId="78670CF9" w14:textId="77777777" w:rsidR="00D7217F" w:rsidRPr="00285D38" w:rsidRDefault="00D7217F" w:rsidP="00D7217F">
      <w:pPr>
        <w:autoSpaceDE w:val="0"/>
        <w:autoSpaceDN w:val="0"/>
        <w:adjustRightInd w:val="0"/>
        <w:spacing w:after="120"/>
        <w:ind w:left="432" w:hanging="432"/>
        <w:rPr>
          <w:szCs w:val="24"/>
        </w:rPr>
      </w:pPr>
      <w:r w:rsidRPr="00285D38">
        <w:rPr>
          <w:szCs w:val="24"/>
        </w:rPr>
        <w:t>Japkowicz, N., and Holte, R. (2000). Workshop report: AAAI2000 workshop on learning from imbalanced data-sets. AI Magazines 22, 127–136.</w:t>
      </w:r>
    </w:p>
    <w:p w14:paraId="2469ADC9" w14:textId="77777777" w:rsidR="00D7217F" w:rsidRPr="00285D38" w:rsidRDefault="00D7217F" w:rsidP="00D7217F">
      <w:pPr>
        <w:spacing w:after="120"/>
        <w:ind w:left="432" w:hanging="432"/>
        <w:rPr>
          <w:szCs w:val="24"/>
        </w:rPr>
      </w:pPr>
      <w:r w:rsidRPr="00285D38">
        <w:rPr>
          <w:szCs w:val="24"/>
        </w:rPr>
        <w:t>Karatzoglou, A., Smola, A., Hornik, K., Zeileis, A. (2004). Kernlab - An S4 package for kernel methods in R.</w:t>
      </w:r>
      <w:r w:rsidRPr="00285D38">
        <w:rPr>
          <w:iCs/>
          <w:szCs w:val="24"/>
        </w:rPr>
        <w:t xml:space="preserve"> J. Stat. Software </w:t>
      </w:r>
      <w:r w:rsidRPr="00285D38">
        <w:rPr>
          <w:bCs/>
          <w:szCs w:val="24"/>
        </w:rPr>
        <w:t>11(9),</w:t>
      </w:r>
      <w:r w:rsidRPr="00285D38">
        <w:rPr>
          <w:szCs w:val="24"/>
        </w:rPr>
        <w:t xml:space="preserve"> 1–20. </w:t>
      </w:r>
      <w:hyperlink r:id="rId43" w:history="1">
        <w:r w:rsidRPr="00285D38">
          <w:rPr>
            <w:rStyle w:val="Hyperlink"/>
            <w:color w:val="000000" w:themeColor="text1"/>
            <w:szCs w:val="24"/>
          </w:rPr>
          <w:t>http://www.jstatsoft.org/v11/i09/</w:t>
        </w:r>
      </w:hyperlink>
      <w:r w:rsidRPr="00285D38">
        <w:rPr>
          <w:color w:val="000000" w:themeColor="text1"/>
          <w:szCs w:val="24"/>
        </w:rPr>
        <w:t>.</w:t>
      </w:r>
    </w:p>
    <w:p w14:paraId="053CBF48" w14:textId="77777777" w:rsidR="00D7217F" w:rsidRPr="00285D38" w:rsidRDefault="00D7217F" w:rsidP="00D7217F">
      <w:pPr>
        <w:spacing w:after="120"/>
        <w:ind w:left="432" w:hanging="432"/>
        <w:rPr>
          <w:szCs w:val="24"/>
        </w:rPr>
      </w:pPr>
      <w:r w:rsidRPr="00285D38">
        <w:rPr>
          <w:szCs w:val="24"/>
        </w:rPr>
        <w:t>Lapointe, B.E., Herren LW, Debortoli DD, Vogel MA. (2015). Evidence of sewage-driven eutrophication and harmful algal blooms in Florida’s Indian River Lagoon. Harmful Algae 43: 82–102. doi:10.1016/j.hal.2015.01.004</w:t>
      </w:r>
    </w:p>
    <w:p w14:paraId="0682D6AC" w14:textId="77777777" w:rsidR="00D7217F" w:rsidRPr="00285D38" w:rsidRDefault="00D7217F" w:rsidP="00D7217F">
      <w:pPr>
        <w:autoSpaceDE w:val="0"/>
        <w:autoSpaceDN w:val="0"/>
        <w:adjustRightInd w:val="0"/>
        <w:spacing w:after="120"/>
        <w:ind w:left="432" w:hanging="432"/>
        <w:rPr>
          <w:bCs/>
          <w:szCs w:val="24"/>
        </w:rPr>
      </w:pPr>
      <w:r w:rsidRPr="00285D38">
        <w:rPr>
          <w:bCs/>
          <w:szCs w:val="24"/>
        </w:rPr>
        <w:t xml:space="preserve">Lee, J.H.W., Huang, Y., Dickman, M., Jayawardena, A.W.  (2003). Neural network modelling of coastal algal blooms. </w:t>
      </w:r>
      <w:r w:rsidRPr="00285D38">
        <w:rPr>
          <w:bCs/>
          <w:iCs/>
          <w:szCs w:val="24"/>
        </w:rPr>
        <w:t>Ecol. Model.</w:t>
      </w:r>
      <w:r w:rsidRPr="00285D38">
        <w:rPr>
          <w:bCs/>
          <w:szCs w:val="24"/>
        </w:rPr>
        <w:t xml:space="preserve"> </w:t>
      </w:r>
      <w:r w:rsidRPr="00285D38">
        <w:rPr>
          <w:szCs w:val="24"/>
        </w:rPr>
        <w:t>159,</w:t>
      </w:r>
      <w:r w:rsidRPr="00285D38">
        <w:rPr>
          <w:bCs/>
          <w:szCs w:val="24"/>
        </w:rPr>
        <w:t xml:space="preserve"> 179–201. doi:10.1016/S0304-3800(02)00281-8. </w:t>
      </w:r>
    </w:p>
    <w:p w14:paraId="647229B9" w14:textId="77777777" w:rsidR="00D7217F" w:rsidRPr="00285D38" w:rsidRDefault="00D7217F" w:rsidP="00D7217F">
      <w:pPr>
        <w:autoSpaceDE w:val="0"/>
        <w:autoSpaceDN w:val="0"/>
        <w:adjustRightInd w:val="0"/>
        <w:spacing w:after="120"/>
        <w:ind w:left="432" w:hanging="432"/>
        <w:rPr>
          <w:bCs/>
          <w:szCs w:val="24"/>
        </w:rPr>
      </w:pPr>
      <w:r w:rsidRPr="00285D38">
        <w:rPr>
          <w:color w:val="000000"/>
          <w:szCs w:val="24"/>
        </w:rPr>
        <w:t xml:space="preserve">Lenes, J.M., </w:t>
      </w:r>
      <w:r w:rsidRPr="00285D38">
        <w:rPr>
          <w:szCs w:val="24"/>
        </w:rPr>
        <w:t>Darrow, B.A., Walsh, J .J., Prospero, J.M., He, R., Weisberg, R.H., et al. (</w:t>
      </w:r>
      <w:r w:rsidRPr="00285D38">
        <w:rPr>
          <w:color w:val="000000"/>
          <w:szCs w:val="24"/>
        </w:rPr>
        <w:t xml:space="preserve">2008). Saharan dust and phosphatic fidelity: A three-dimensional biogeochemical model of </w:t>
      </w:r>
      <w:r w:rsidRPr="00285D38">
        <w:rPr>
          <w:i/>
          <w:color w:val="000000"/>
          <w:szCs w:val="24"/>
        </w:rPr>
        <w:t>Trichodesmium</w:t>
      </w:r>
      <w:r w:rsidRPr="00285D38">
        <w:rPr>
          <w:color w:val="000000"/>
          <w:szCs w:val="24"/>
        </w:rPr>
        <w:t xml:space="preserve"> as a nutrient source for red tides on the West Florida Shelf. Cont. Shelf Res. 28, 1091–1115. doi:10.1016/j.csr.2008.02.009.</w:t>
      </w:r>
    </w:p>
    <w:p w14:paraId="0AB7829D"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Lenes, J.M., Darrow, B.P., Walsh, J.J., Jolliff, J.K.,  Chen, F.I. , Weisberg, R.W., et al.  (2012).  A 1-D simulation analysis of the development and maintenance of the 2001 red tide of the </w:t>
      </w:r>
      <w:r w:rsidRPr="00285D38">
        <w:rPr>
          <w:szCs w:val="24"/>
        </w:rPr>
        <w:lastRenderedPageBreak/>
        <w:t xml:space="preserve">ichthyotoxic dinoflagellate </w:t>
      </w:r>
      <w:r w:rsidRPr="00285D38">
        <w:rPr>
          <w:i/>
          <w:szCs w:val="24"/>
        </w:rPr>
        <w:t>Karenia brevis</w:t>
      </w:r>
      <w:r w:rsidRPr="00285D38">
        <w:rPr>
          <w:szCs w:val="24"/>
        </w:rPr>
        <w:t xml:space="preserve"> on the West Florida shelf. Cont. Shelf Res. 41, 92−110. doi:10.1016/j.csr.2012.04.007.</w:t>
      </w:r>
    </w:p>
    <w:p w14:paraId="3D1A83CC" w14:textId="77777777" w:rsidR="00D7217F" w:rsidRPr="00285D38" w:rsidRDefault="00D7217F" w:rsidP="00D7217F">
      <w:pPr>
        <w:autoSpaceDE w:val="0"/>
        <w:autoSpaceDN w:val="0"/>
        <w:adjustRightInd w:val="0"/>
        <w:spacing w:after="120"/>
        <w:ind w:left="432" w:hanging="432"/>
        <w:rPr>
          <w:szCs w:val="24"/>
        </w:rPr>
      </w:pPr>
      <w:r w:rsidRPr="00285D38">
        <w:rPr>
          <w:szCs w:val="24"/>
          <w:shd w:val="clear" w:color="auto" w:fill="FFFFFF"/>
        </w:rPr>
        <w:t xml:space="preserve">Lenes, J.M., Walsh, J.J.  Darrow, B.P.  (2013).  Simulating cell death in the termination of </w:t>
      </w:r>
      <w:r w:rsidRPr="00285D38">
        <w:rPr>
          <w:i/>
          <w:szCs w:val="24"/>
          <w:shd w:val="clear" w:color="auto" w:fill="FFFFFF"/>
        </w:rPr>
        <w:t>Karenia brevis</w:t>
      </w:r>
      <w:r w:rsidRPr="00285D38">
        <w:rPr>
          <w:szCs w:val="24"/>
          <w:shd w:val="clear" w:color="auto" w:fill="FFFFFF"/>
        </w:rPr>
        <w:t xml:space="preserve"> blooms: implications for predicting aerosol toxicity vectors to humans. </w:t>
      </w:r>
      <w:r w:rsidRPr="00285D38">
        <w:rPr>
          <w:iCs/>
          <w:szCs w:val="24"/>
          <w:shd w:val="clear" w:color="auto" w:fill="FFFFFF"/>
        </w:rPr>
        <w:t>Mar. Ecol. Prog. Ser.</w:t>
      </w:r>
      <w:r w:rsidRPr="00285D38">
        <w:rPr>
          <w:szCs w:val="24"/>
          <w:shd w:val="clear" w:color="auto" w:fill="FFFFFF"/>
        </w:rPr>
        <w:t> 493, 71–81.doi:10.3354/meps10515</w:t>
      </w:r>
    </w:p>
    <w:p w14:paraId="3D3EFCE1" w14:textId="77777777" w:rsidR="00D7217F" w:rsidRPr="00285D38" w:rsidRDefault="00D7217F" w:rsidP="00D7217F">
      <w:pPr>
        <w:autoSpaceDE w:val="0"/>
        <w:autoSpaceDN w:val="0"/>
        <w:adjustRightInd w:val="0"/>
        <w:spacing w:after="120"/>
        <w:ind w:left="432" w:hanging="432"/>
        <w:rPr>
          <w:bCs/>
          <w:szCs w:val="24"/>
        </w:rPr>
      </w:pPr>
      <w:r w:rsidRPr="00285D38">
        <w:rPr>
          <w:color w:val="000000"/>
          <w:szCs w:val="24"/>
        </w:rPr>
        <w:t>Lin, H., Lin, C., Weng, R.C. (2007). A note on Platt's probabilistic outputs for support vector machines. Mach. Learn. 68, 267–276. doi:10.1007/s10994-007-5018-6</w:t>
      </w:r>
    </w:p>
    <w:p w14:paraId="3478206D"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and Weisberg, R.H. (2012). Seasonal variability on the West Florida Shelf. </w:t>
      </w:r>
      <w:r w:rsidRPr="00285D38">
        <w:rPr>
          <w:iCs/>
          <w:color w:val="000000"/>
          <w:sz w:val="24"/>
          <w:szCs w:val="24"/>
        </w:rPr>
        <w:t>Progr. Oceanogr.</w:t>
      </w:r>
      <w:r w:rsidRPr="00285D38">
        <w:rPr>
          <w:color w:val="000000"/>
          <w:sz w:val="24"/>
          <w:szCs w:val="24"/>
        </w:rPr>
        <w:t xml:space="preserve"> </w:t>
      </w:r>
      <w:r w:rsidRPr="00285D38">
        <w:rPr>
          <w:bCs/>
          <w:color w:val="000000"/>
          <w:sz w:val="24"/>
          <w:szCs w:val="24"/>
        </w:rPr>
        <w:t>104,</w:t>
      </w:r>
      <w:r w:rsidRPr="00285D38">
        <w:rPr>
          <w:color w:val="000000"/>
          <w:sz w:val="24"/>
          <w:szCs w:val="24"/>
        </w:rPr>
        <w:t xml:space="preserve"> 80–98. doi: 10.1016/j.pocean.2012.06.001.</w:t>
      </w:r>
    </w:p>
    <w:p w14:paraId="7F80C385"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Weisberg, R.H., Lenes, J.M., Zheng, L., Hubbard, K., Walsh, J.J. (2016). </w:t>
      </w:r>
      <w:hyperlink r:id="rId44" w:tgtFrame="_blank" w:history="1">
        <w:r w:rsidRPr="00285D38">
          <w:rPr>
            <w:rStyle w:val="Hyperlink"/>
            <w:color w:val="000000"/>
            <w:sz w:val="24"/>
            <w:szCs w:val="24"/>
          </w:rPr>
          <w:t>Offshore forcing on the "pressure point" of the West Florida Shelf: Anomalous upwelling and its influence on harmful algal blooms</w:t>
        </w:r>
      </w:hyperlink>
      <w:r w:rsidRPr="00285D38">
        <w:rPr>
          <w:color w:val="000000"/>
          <w:sz w:val="24"/>
          <w:szCs w:val="24"/>
        </w:rPr>
        <w:t xml:space="preserve">, </w:t>
      </w:r>
      <w:r w:rsidRPr="00285D38">
        <w:rPr>
          <w:sz w:val="24"/>
          <w:szCs w:val="24"/>
        </w:rPr>
        <w:t>J. Geophys. Res.</w:t>
      </w:r>
      <w:r w:rsidRPr="00285D38">
        <w:rPr>
          <w:i/>
          <w:iCs/>
          <w:sz w:val="24"/>
          <w:szCs w:val="24"/>
        </w:rPr>
        <w:t xml:space="preserve"> </w:t>
      </w:r>
      <w:r w:rsidRPr="00285D38">
        <w:rPr>
          <w:bCs/>
          <w:color w:val="000000"/>
          <w:sz w:val="24"/>
          <w:szCs w:val="24"/>
        </w:rPr>
        <w:t>121,</w:t>
      </w:r>
      <w:r w:rsidRPr="00285D38">
        <w:rPr>
          <w:color w:val="000000"/>
          <w:sz w:val="24"/>
          <w:szCs w:val="24"/>
        </w:rPr>
        <w:t xml:space="preserve"> 5501–5515. doi:10.1002/2016JC011938.</w:t>
      </w:r>
    </w:p>
    <w:p w14:paraId="09D9C1ED"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Maron, M.E. (1961). Automatic indexing: an experimental inquiry. J. Assoc. Comp. Mach. 8, 404–417. doi:10.11145/321075.321084.</w:t>
      </w:r>
    </w:p>
    <w:p w14:paraId="01F15746" w14:textId="77777777" w:rsidR="00D7217F" w:rsidRPr="00C126CE" w:rsidRDefault="00D7217F" w:rsidP="00D7217F">
      <w:pPr>
        <w:pStyle w:val="CommentText"/>
        <w:spacing w:after="120"/>
        <w:ind w:left="432" w:hanging="432"/>
        <w:rPr>
          <w:color w:val="000000"/>
          <w:sz w:val="24"/>
          <w:szCs w:val="24"/>
        </w:rPr>
      </w:pPr>
      <w:r w:rsidRPr="00285D38">
        <w:rPr>
          <w:sz w:val="24"/>
          <w:szCs w:val="24"/>
        </w:rPr>
        <w:t>Mayer, D.A., Weisberg, R.H., Zheng, L, Liu, Y</w:t>
      </w:r>
      <w:r w:rsidRPr="00285D38">
        <w:rPr>
          <w:color w:val="000000"/>
          <w:sz w:val="24"/>
          <w:szCs w:val="24"/>
        </w:rPr>
        <w:t>. (</w:t>
      </w:r>
      <w:r w:rsidRPr="00C126CE">
        <w:rPr>
          <w:color w:val="000000"/>
          <w:sz w:val="24"/>
          <w:szCs w:val="24"/>
        </w:rPr>
        <w:t xml:space="preserve">2017). </w:t>
      </w:r>
      <w:hyperlink r:id="rId45" w:tgtFrame="_blank" w:history="1">
        <w:r w:rsidRPr="00C126CE">
          <w:rPr>
            <w:rStyle w:val="Hyperlink"/>
            <w:color w:val="000000"/>
            <w:sz w:val="24"/>
            <w:szCs w:val="24"/>
            <w:u w:val="none"/>
          </w:rPr>
          <w:t>Winds on the West Florida Shelf: Regional comparisons between observations and model estimates</w:t>
        </w:r>
      </w:hyperlink>
      <w:r w:rsidRPr="00C126CE">
        <w:rPr>
          <w:color w:val="000000"/>
          <w:sz w:val="24"/>
          <w:szCs w:val="24"/>
        </w:rPr>
        <w:t xml:space="preserve">.  J. Geophys. Res. Oceans </w:t>
      </w:r>
      <w:r w:rsidRPr="00C126CE">
        <w:rPr>
          <w:bCs/>
          <w:color w:val="000000"/>
          <w:sz w:val="24"/>
          <w:szCs w:val="24"/>
        </w:rPr>
        <w:t>122,</w:t>
      </w:r>
      <w:r w:rsidRPr="00C126CE">
        <w:rPr>
          <w:color w:val="000000"/>
          <w:sz w:val="24"/>
          <w:szCs w:val="24"/>
        </w:rPr>
        <w:t xml:space="preserve"> 834–846. doi:10.1002/2016JC012112.</w:t>
      </w:r>
    </w:p>
    <w:p w14:paraId="22ADD86C" w14:textId="77777777" w:rsidR="00D7217F" w:rsidRPr="00285D38" w:rsidRDefault="00D7217F" w:rsidP="00D7217F">
      <w:pPr>
        <w:spacing w:after="120"/>
        <w:ind w:left="432" w:hanging="432"/>
        <w:rPr>
          <w:color w:val="000000"/>
          <w:szCs w:val="24"/>
        </w:rPr>
      </w:pPr>
      <w:r w:rsidRPr="00285D38">
        <w:rPr>
          <w:color w:val="000000"/>
          <w:szCs w:val="24"/>
        </w:rPr>
        <w:t xml:space="preserve">Maze, G., Olascoaga, M.J., Brand, L. (2015). Historical analysis of environmental conditions during Florida red tide. </w:t>
      </w:r>
      <w:r w:rsidRPr="00285D38">
        <w:rPr>
          <w:iCs/>
          <w:color w:val="000000"/>
          <w:szCs w:val="24"/>
        </w:rPr>
        <w:t>Harmful Algae</w:t>
      </w:r>
      <w:r w:rsidRPr="00285D38">
        <w:rPr>
          <w:color w:val="000000"/>
          <w:szCs w:val="24"/>
        </w:rPr>
        <w:t xml:space="preserve"> </w:t>
      </w:r>
      <w:r w:rsidRPr="00285D38">
        <w:rPr>
          <w:bCs/>
          <w:color w:val="000000"/>
          <w:szCs w:val="24"/>
        </w:rPr>
        <w:t>50,</w:t>
      </w:r>
      <w:r w:rsidRPr="00285D38">
        <w:rPr>
          <w:color w:val="000000"/>
          <w:szCs w:val="24"/>
        </w:rPr>
        <w:t xml:space="preserve"> 1–7. doi:10.1016/j.hal.2015.10.003. </w:t>
      </w:r>
    </w:p>
    <w:p w14:paraId="02545F5D"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McGillicuddy, D.J., Jr., de Young, B., Doney, S., Glibert, P.M., Stammer, D., Werner, F.E. (2010). Models: Tools for synthesis in international oceanographic research programs. </w:t>
      </w:r>
      <w:r w:rsidRPr="00285D38">
        <w:rPr>
          <w:iCs/>
          <w:szCs w:val="24"/>
        </w:rPr>
        <w:t>Oceanography</w:t>
      </w:r>
      <w:r w:rsidRPr="00285D38">
        <w:rPr>
          <w:szCs w:val="24"/>
        </w:rPr>
        <w:t xml:space="preserve"> </w:t>
      </w:r>
      <w:r w:rsidRPr="00285D38">
        <w:rPr>
          <w:bCs/>
          <w:szCs w:val="24"/>
        </w:rPr>
        <w:t>23,</w:t>
      </w:r>
      <w:r w:rsidRPr="00285D38">
        <w:rPr>
          <w:szCs w:val="24"/>
        </w:rPr>
        <w:t xml:space="preserve"> 126–139. doi:10.5670/oceanog.2010.28. </w:t>
      </w:r>
    </w:p>
    <w:p w14:paraId="79DB18C5" w14:textId="77777777" w:rsidR="00D7217F" w:rsidRPr="00285D38" w:rsidRDefault="00D7217F" w:rsidP="00D7217F">
      <w:pPr>
        <w:autoSpaceDE w:val="0"/>
        <w:autoSpaceDN w:val="0"/>
        <w:adjustRightInd w:val="0"/>
        <w:spacing w:after="120"/>
        <w:ind w:left="432" w:hanging="432"/>
        <w:rPr>
          <w:szCs w:val="24"/>
        </w:rPr>
      </w:pPr>
      <w:r w:rsidRPr="00285D38">
        <w:rPr>
          <w:szCs w:val="24"/>
          <w:shd w:val="clear" w:color="auto" w:fill="FFFFFF"/>
        </w:rPr>
        <w:t>Meyer, D., Dimitriadou, E., Hornik, K., Weingessel, A., Leisch, F. (2019). e1071: Misc Functions of the Department of Statistics, Probability Theory Group (Formerly: E1071), TU Wien. R package version 1.7-2. https://CRAN.R-project.org/package=e1071</w:t>
      </w:r>
      <w:r w:rsidRPr="00285D38">
        <w:rPr>
          <w:szCs w:val="24"/>
        </w:rPr>
        <w:t>.</w:t>
      </w:r>
    </w:p>
    <w:p w14:paraId="6552414A" w14:textId="77777777" w:rsidR="00D7217F" w:rsidRPr="00285D38" w:rsidRDefault="00D7217F" w:rsidP="00D7217F">
      <w:pPr>
        <w:autoSpaceDE w:val="0"/>
        <w:autoSpaceDN w:val="0"/>
        <w:adjustRightInd w:val="0"/>
        <w:spacing w:after="120"/>
        <w:ind w:left="432" w:hanging="432"/>
        <w:rPr>
          <w:szCs w:val="24"/>
          <w:shd w:val="clear" w:color="auto" w:fill="FFFFFF"/>
        </w:rPr>
      </w:pPr>
      <w:r w:rsidRPr="00285D38">
        <w:rPr>
          <w:szCs w:val="24"/>
          <w:shd w:val="clear" w:color="auto" w:fill="FFFFFF"/>
        </w:rPr>
        <w:t xml:space="preserve">Milroy, S.P., Dieterle, D.A., He, R., Kirkpatrick, G.J., Lester, K.M., Steidinger, K.A., et al. (2008).  A three-dimensional biophysical model of </w:t>
      </w:r>
      <w:r w:rsidRPr="00285D38">
        <w:rPr>
          <w:i/>
          <w:szCs w:val="24"/>
          <w:shd w:val="clear" w:color="auto" w:fill="FFFFFF"/>
        </w:rPr>
        <w:t>Karenia brevis</w:t>
      </w:r>
      <w:r w:rsidRPr="00285D38">
        <w:rPr>
          <w:szCs w:val="24"/>
          <w:shd w:val="clear" w:color="auto" w:fill="FFFFFF"/>
        </w:rPr>
        <w:t xml:space="preserve"> dynamics on the west Florida shelf: A look at physical transport and potential zooplankton grazing controls. </w:t>
      </w:r>
      <w:r w:rsidRPr="00285D38">
        <w:rPr>
          <w:iCs/>
          <w:szCs w:val="24"/>
          <w:shd w:val="clear" w:color="auto" w:fill="FFFFFF"/>
        </w:rPr>
        <w:t>Cont. Shelf Res.,</w:t>
      </w:r>
      <w:r w:rsidRPr="00285D38">
        <w:rPr>
          <w:szCs w:val="24"/>
          <w:shd w:val="clear" w:color="auto" w:fill="FFFFFF"/>
        </w:rPr>
        <w:t> 28, 112–136. doi: 10.1016/j.csr.2007.04.013.</w:t>
      </w:r>
    </w:p>
    <w:p w14:paraId="1F9FB13D" w14:textId="77777777" w:rsidR="00D7217F" w:rsidRPr="00285D38" w:rsidRDefault="00D7217F" w:rsidP="00D7217F">
      <w:pPr>
        <w:autoSpaceDE w:val="0"/>
        <w:autoSpaceDN w:val="0"/>
        <w:adjustRightInd w:val="0"/>
        <w:spacing w:after="120"/>
        <w:ind w:left="432" w:hanging="432"/>
        <w:rPr>
          <w:szCs w:val="24"/>
        </w:rPr>
      </w:pPr>
      <w:r w:rsidRPr="00285D38">
        <w:rPr>
          <w:szCs w:val="24"/>
        </w:rPr>
        <w:t>Monuz, C.R. (2019). Red tide episode kills record number of sea turtles. Herald Tribune. [Accessed March 15, 2020]</w:t>
      </w:r>
    </w:p>
    <w:p w14:paraId="4C5F4694"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National Data Buoy Center. 1971. Meteorological and oceanographic data collected from the National Data Buoy Center Coastal-Marine Automated Network (C-MAN) and moored (weather) buoys available on the World Wide Web. NOAA National Centers for Environmental Information. URL https://www.ndbc.noaa.gov/ {Accessed January 1, 2019]. </w:t>
      </w:r>
    </w:p>
    <w:p w14:paraId="7E23784C" w14:textId="77777777" w:rsidR="00D7217F" w:rsidRPr="00285D38" w:rsidRDefault="00D7217F" w:rsidP="00D7217F">
      <w:pPr>
        <w:pStyle w:val="CommentText"/>
        <w:spacing w:after="120"/>
        <w:ind w:left="432" w:hanging="432"/>
        <w:rPr>
          <w:sz w:val="24"/>
          <w:szCs w:val="24"/>
        </w:rPr>
      </w:pPr>
      <w:r w:rsidRPr="00285D38">
        <w:rPr>
          <w:rStyle w:val="HTMLCite"/>
          <w:i w:val="0"/>
          <w:sz w:val="24"/>
          <w:szCs w:val="24"/>
        </w:rPr>
        <w:t>Nello, C., and Shawe-Taylor, J. (2000). An introduction to support vector machines and other kernel-based learning methods. Cambridge, U.K: Cambridge University Press.</w:t>
      </w:r>
    </w:p>
    <w:p w14:paraId="31CB0853" w14:textId="77777777" w:rsidR="00D7217F" w:rsidRPr="00285D38" w:rsidRDefault="00D7217F" w:rsidP="00D7217F">
      <w:pPr>
        <w:autoSpaceDE w:val="0"/>
        <w:autoSpaceDN w:val="0"/>
        <w:adjustRightInd w:val="0"/>
        <w:spacing w:after="120"/>
        <w:ind w:left="432" w:hanging="432"/>
        <w:rPr>
          <w:color w:val="000000"/>
          <w:szCs w:val="24"/>
        </w:rPr>
      </w:pPr>
      <w:r w:rsidRPr="00285D38">
        <w:rPr>
          <w:color w:val="000000"/>
          <w:szCs w:val="24"/>
        </w:rPr>
        <w:t xml:space="preserve">O’Neil, J.M., and Heil, C.A. (2014). </w:t>
      </w:r>
      <w:r w:rsidRPr="00285D38">
        <w:rPr>
          <w:bCs/>
          <w:color w:val="000000"/>
          <w:szCs w:val="24"/>
        </w:rPr>
        <w:t xml:space="preserve">Preface to ECOHAB: </w:t>
      </w:r>
      <w:r w:rsidRPr="00285D38">
        <w:rPr>
          <w:bCs/>
          <w:i/>
          <w:iCs/>
          <w:color w:val="000000"/>
          <w:szCs w:val="24"/>
        </w:rPr>
        <w:t>Karenia</w:t>
      </w:r>
      <w:r w:rsidRPr="00285D38">
        <w:rPr>
          <w:bCs/>
          <w:color w:val="000000"/>
          <w:szCs w:val="24"/>
        </w:rPr>
        <w:t xml:space="preserve"> Special Edition of Harmful Algae.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1–2. doi:10.1016/j.hal.2014.08.004</w:t>
      </w:r>
    </w:p>
    <w:p w14:paraId="550B36C9" w14:textId="77777777" w:rsidR="00D7217F" w:rsidRPr="00285D38" w:rsidRDefault="00D7217F" w:rsidP="00D7217F">
      <w:pPr>
        <w:autoSpaceDE w:val="0"/>
        <w:autoSpaceDN w:val="0"/>
        <w:adjustRightInd w:val="0"/>
        <w:spacing w:after="120"/>
        <w:ind w:left="432" w:hanging="432"/>
        <w:rPr>
          <w:color w:val="000000"/>
          <w:szCs w:val="24"/>
        </w:rPr>
      </w:pPr>
      <w:r w:rsidRPr="00285D38">
        <w:rPr>
          <w:color w:val="000000"/>
          <w:szCs w:val="24"/>
        </w:rPr>
        <w:t>Phlips EJ, Badylak S, Nelson NG Havens KE (2020). Hurricanes, El Niño and harmful algal blooms in two sub-tropical Florida estuaries: Direct and indirect effects. Scientific Reports 10: 1910. doi:10.1038/s41598-020-58771-4.</w:t>
      </w:r>
    </w:p>
    <w:p w14:paraId="2A41A6AC" w14:textId="77777777" w:rsidR="00D7217F" w:rsidRPr="00285D38" w:rsidRDefault="00D7217F" w:rsidP="00D7217F">
      <w:pPr>
        <w:autoSpaceDE w:val="0"/>
        <w:autoSpaceDN w:val="0"/>
        <w:adjustRightInd w:val="0"/>
        <w:spacing w:after="120"/>
        <w:ind w:left="432" w:hanging="432"/>
        <w:rPr>
          <w:szCs w:val="24"/>
        </w:rPr>
      </w:pPr>
      <w:r w:rsidRPr="00285D38">
        <w:rPr>
          <w:szCs w:val="24"/>
        </w:rPr>
        <w:lastRenderedPageBreak/>
        <w:t>Platt, J. C. (1999). “Probabilistic outputs for support vector machines and comparisons to regularized likelihood methods,” in Advances in Large Margin Classifiers, ed. A. Smola, et al. (Cambridge, MA: The MIT Press), 61–74.</w:t>
      </w:r>
    </w:p>
    <w:p w14:paraId="33A3CC4F" w14:textId="77777777" w:rsidR="00D7217F" w:rsidRPr="00285D38" w:rsidRDefault="00D7217F" w:rsidP="00D7217F">
      <w:pPr>
        <w:autoSpaceDE w:val="0"/>
        <w:autoSpaceDN w:val="0"/>
        <w:adjustRightInd w:val="0"/>
        <w:spacing w:after="120"/>
        <w:ind w:left="432" w:hanging="432"/>
        <w:rPr>
          <w:szCs w:val="24"/>
        </w:rPr>
      </w:pPr>
      <w:r w:rsidRPr="00285D38">
        <w:rPr>
          <w:rStyle w:val="HTMLCite"/>
          <w:i w:val="0"/>
          <w:szCs w:val="24"/>
        </w:rPr>
        <w:t xml:space="preserve">Powers, D. M. W. (2011). </w:t>
      </w:r>
      <w:r w:rsidRPr="00285D38">
        <w:rPr>
          <w:szCs w:val="24"/>
        </w:rPr>
        <w:t>Evaluation: from precision, recall and F-measure to ROC, informedness, markedness &amp; correlation</w:t>
      </w:r>
      <w:r w:rsidRPr="00285D38">
        <w:rPr>
          <w:rStyle w:val="HTMLCite"/>
          <w:i w:val="0"/>
          <w:szCs w:val="24"/>
        </w:rPr>
        <w:t xml:space="preserve">. J. Mach. Learn. Technol. </w:t>
      </w:r>
      <w:r w:rsidRPr="00285D38">
        <w:rPr>
          <w:rStyle w:val="HTMLCite"/>
          <w:bCs/>
          <w:i w:val="0"/>
          <w:szCs w:val="24"/>
        </w:rPr>
        <w:t>2</w:t>
      </w:r>
      <w:r w:rsidRPr="00285D38">
        <w:rPr>
          <w:rStyle w:val="HTMLCite"/>
          <w:i w:val="0"/>
          <w:szCs w:val="24"/>
        </w:rPr>
        <w:t xml:space="preserve"> (1): 37–63. www.bioinfo.in/contents.php?id=51.</w:t>
      </w:r>
    </w:p>
    <w:p w14:paraId="2DE1B28A" w14:textId="77777777" w:rsidR="00D7217F" w:rsidRPr="00285D38" w:rsidRDefault="00D7217F" w:rsidP="00D7217F">
      <w:pPr>
        <w:spacing w:after="120"/>
        <w:ind w:left="432" w:hanging="432"/>
        <w:rPr>
          <w:szCs w:val="24"/>
        </w:rPr>
      </w:pPr>
      <w:r w:rsidRPr="00285D38">
        <w:rPr>
          <w:szCs w:val="24"/>
        </w:rPr>
        <w:t xml:space="preserve">R Core Team. (2017). R: A language and </w:t>
      </w:r>
      <w:r w:rsidRPr="00C126CE">
        <w:rPr>
          <w:color w:val="000000" w:themeColor="text1"/>
          <w:szCs w:val="24"/>
        </w:rPr>
        <w:t xml:space="preserve">environment for statistical computing. R Foundation for Statistical Computing, Vienna, Austria. </w:t>
      </w:r>
      <w:hyperlink r:id="rId46" w:history="1">
        <w:r w:rsidRPr="00C126CE">
          <w:rPr>
            <w:rStyle w:val="Hyperlink"/>
            <w:color w:val="000000" w:themeColor="text1"/>
            <w:szCs w:val="24"/>
            <w:u w:val="none"/>
          </w:rPr>
          <w:t>https://www.R-project.org/</w:t>
        </w:r>
      </w:hyperlink>
      <w:r w:rsidRPr="00285D38">
        <w:rPr>
          <w:szCs w:val="24"/>
        </w:rPr>
        <w:t>.</w:t>
      </w:r>
    </w:p>
    <w:p w14:paraId="468B28AE"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Racine, J. (2000). Consistent cross-validatory model-selection for dependent data: </w:t>
      </w:r>
      <w:r w:rsidRPr="00285D38">
        <w:rPr>
          <w:i/>
          <w:color w:val="000000"/>
          <w:sz w:val="24"/>
          <w:szCs w:val="24"/>
        </w:rPr>
        <w:t>hv</w:t>
      </w:r>
      <w:r w:rsidRPr="00285D38">
        <w:rPr>
          <w:color w:val="000000"/>
          <w:sz w:val="24"/>
          <w:szCs w:val="24"/>
        </w:rPr>
        <w:t xml:space="preserve">-block cross-validation. </w:t>
      </w:r>
      <w:r w:rsidRPr="00285D38">
        <w:rPr>
          <w:iCs/>
          <w:color w:val="000000"/>
          <w:sz w:val="24"/>
          <w:szCs w:val="24"/>
        </w:rPr>
        <w:t>J. Economet.</w:t>
      </w:r>
      <w:r w:rsidRPr="00285D38">
        <w:rPr>
          <w:color w:val="000000"/>
          <w:sz w:val="24"/>
          <w:szCs w:val="24"/>
        </w:rPr>
        <w:t xml:space="preserve"> </w:t>
      </w:r>
      <w:r w:rsidRPr="00285D38">
        <w:rPr>
          <w:bCs/>
          <w:color w:val="000000"/>
          <w:sz w:val="24"/>
          <w:szCs w:val="24"/>
        </w:rPr>
        <w:t>99,</w:t>
      </w:r>
      <w:r w:rsidRPr="00285D38">
        <w:rPr>
          <w:color w:val="000000"/>
          <w:sz w:val="24"/>
          <w:szCs w:val="24"/>
        </w:rPr>
        <w:t xml:space="preserve"> 39–61. doi:10.1016/s0304-4076(00)00030-0.</w:t>
      </w:r>
    </w:p>
    <w:p w14:paraId="63A47F2A"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Roberts, D. R. (2017). Cross-validation strategies for data with temporal, spatial, hierarchical, or phylogenetic structure. </w:t>
      </w:r>
      <w:r w:rsidRPr="00285D38">
        <w:rPr>
          <w:iCs/>
          <w:szCs w:val="24"/>
        </w:rPr>
        <w:t>Ecography</w:t>
      </w:r>
      <w:r w:rsidRPr="00285D38">
        <w:rPr>
          <w:i/>
          <w:szCs w:val="24"/>
        </w:rPr>
        <w:t xml:space="preserve"> </w:t>
      </w:r>
      <w:r w:rsidRPr="00285D38">
        <w:rPr>
          <w:bCs/>
          <w:szCs w:val="24"/>
        </w:rPr>
        <w:t>40,</w:t>
      </w:r>
      <w:r w:rsidRPr="00285D38">
        <w:rPr>
          <w:szCs w:val="24"/>
        </w:rPr>
        <w:t xml:space="preserve"> 913–929. doi:10.1111/ecog.02881.</w:t>
      </w:r>
    </w:p>
    <w:p w14:paraId="38AF53F0"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Russo, S., Dosio, A., Graversen, R.G., Sillmann, J., Carrao, H., Dunbar, M.B. et al. (2014). Magnitude of extreme heat waves in present climate and their projection in a warming world. J. Geophys. Res. Atmos. </w:t>
      </w:r>
      <w:r w:rsidRPr="00285D38">
        <w:rPr>
          <w:rFonts w:ascii="Times New Roman" w:hAnsi="Times New Roman" w:cs="Times New Roman"/>
          <w:iCs/>
        </w:rPr>
        <w:t>119</w:t>
      </w:r>
      <w:r w:rsidRPr="00285D38">
        <w:rPr>
          <w:rFonts w:ascii="Times New Roman" w:hAnsi="Times New Roman" w:cs="Times New Roman"/>
        </w:rPr>
        <w:t>, 12,500–12,512. doi:10.1002/2014JD022098.</w:t>
      </w:r>
    </w:p>
    <w:p w14:paraId="3933E452" w14:textId="77777777" w:rsidR="00D7217F" w:rsidRPr="00285D38" w:rsidRDefault="00D7217F" w:rsidP="00D7217F">
      <w:pPr>
        <w:pStyle w:val="Default"/>
        <w:spacing w:after="120"/>
        <w:ind w:left="432" w:hanging="432"/>
        <w:rPr>
          <w:rFonts w:ascii="Times New Roman" w:hAnsi="Times New Roman" w:cs="Times New Roman"/>
        </w:rPr>
      </w:pPr>
      <w:r w:rsidRPr="00285D38">
        <w:rPr>
          <w:rStyle w:val="HTMLCite"/>
          <w:rFonts w:ascii="Times New Roman" w:hAnsi="Times New Roman" w:cs="Times New Roman"/>
          <w:i w:val="0"/>
        </w:rPr>
        <w:t xml:space="preserve">Schmidhuber, J. (2015). Deep learning in neural networks: An overview. Neural Netw. </w:t>
      </w:r>
      <w:r w:rsidRPr="00285D38">
        <w:rPr>
          <w:rStyle w:val="HTMLCite"/>
          <w:rFonts w:ascii="Times New Roman" w:hAnsi="Times New Roman" w:cs="Times New Roman"/>
          <w:bCs/>
          <w:i w:val="0"/>
        </w:rPr>
        <w:t>61</w:t>
      </w:r>
      <w:r w:rsidRPr="00285D38">
        <w:rPr>
          <w:rStyle w:val="HTMLCite"/>
          <w:rFonts w:ascii="Times New Roman" w:hAnsi="Times New Roman" w:cs="Times New Roman"/>
          <w:i w:val="0"/>
        </w:rPr>
        <w:t>, 85–117. doi:10.1016/j.neunet.2014.09.003</w:t>
      </w:r>
    </w:p>
    <w:p w14:paraId="16CAF83B" w14:textId="77777777" w:rsidR="00D7217F" w:rsidRPr="00285D38" w:rsidRDefault="00D7217F" w:rsidP="00D7217F">
      <w:pPr>
        <w:spacing w:after="120"/>
        <w:ind w:left="432" w:hanging="432"/>
        <w:rPr>
          <w:szCs w:val="24"/>
        </w:rPr>
      </w:pPr>
      <w:r w:rsidRPr="00285D38">
        <w:rPr>
          <w:szCs w:val="24"/>
        </w:rPr>
        <w:t>Schnute, J., Boers, M., Haigh, R. (2017). PBSmapping: Mapping fisheries data and spatial analysis tools. R package version 2.70.4. https://CRAN.R-project.org/package=PBSmapping.</w:t>
      </w:r>
    </w:p>
    <w:p w14:paraId="03A1AC21" w14:textId="77777777" w:rsidR="00D7217F" w:rsidRPr="00285D38" w:rsidRDefault="00D7217F" w:rsidP="00D7217F">
      <w:pPr>
        <w:spacing w:after="120"/>
        <w:ind w:left="432" w:hanging="432"/>
        <w:rPr>
          <w:szCs w:val="24"/>
        </w:rPr>
      </w:pPr>
      <w:r w:rsidRPr="00285D38">
        <w:rPr>
          <w:szCs w:val="24"/>
        </w:rPr>
        <w:t>Schölkopf, B., and Smola, A. (2002). “Support vector machines and kernel algorithms,” in Encyclopedia of Biostatistics, eds. P. Armitage, T.  Colton (Hoboken, NJ: John Wiley &amp; Sons) 5328–5335.</w:t>
      </w:r>
    </w:p>
    <w:p w14:paraId="0DA4E6EA" w14:textId="11272077" w:rsidR="000165CB" w:rsidRPr="000165CB" w:rsidRDefault="000165CB" w:rsidP="00D7217F">
      <w:pPr>
        <w:pStyle w:val="Default"/>
        <w:spacing w:after="120"/>
        <w:ind w:left="432" w:hanging="432"/>
        <w:rPr>
          <w:ins w:id="120" w:author="mingli" w:date="2020-10-14T22:14:00Z"/>
          <w:rFonts w:ascii="Times New Roman" w:hAnsi="Times New Roman" w:cs="Times New Roman"/>
        </w:rPr>
      </w:pPr>
      <w:ins w:id="121" w:author="mingli" w:date="2020-10-14T22:14:00Z">
        <w:r>
          <w:rPr>
            <w:rFonts w:ascii="Times New Roman" w:hAnsi="Times New Roman" w:cs="Times New Roman"/>
          </w:rPr>
          <w:t xml:space="preserve">Schratz, P., J. Muenchow, E. Iturritxa, J. Richeter, A. Brenning. (2019). Hyperparameter turning and performance assessment of statistical and machine-learning algorithms using spatial data. </w:t>
        </w:r>
      </w:ins>
      <w:ins w:id="122" w:author="mingli" w:date="2020-10-14T22:15:00Z">
        <w:r>
          <w:rPr>
            <w:rFonts w:ascii="Times New Roman" w:hAnsi="Times New Roman" w:cs="Times New Roman"/>
          </w:rPr>
          <w:t xml:space="preserve">Ecol. Modell., 406, 109-120. </w:t>
        </w:r>
      </w:ins>
      <w:ins w:id="123" w:author="mingli" w:date="2020-10-14T22:16:00Z">
        <w:r>
          <w:rPr>
            <w:rFonts w:ascii="Times New Roman" w:hAnsi="Times New Roman" w:cs="Times New Roman"/>
          </w:rPr>
          <w:t>d</w:t>
        </w:r>
      </w:ins>
      <w:ins w:id="124" w:author="mingli" w:date="2020-10-14T22:15:00Z">
        <w:r w:rsidRPr="000165CB">
          <w:rPr>
            <w:rFonts w:ascii="Times New Roman" w:hAnsi="Times New Roman" w:cs="Times New Roman"/>
          </w:rPr>
          <w:t xml:space="preserve">oi: </w:t>
        </w:r>
        <w:r w:rsidRPr="000165CB">
          <w:rPr>
            <w:rFonts w:ascii="Times New Roman" w:eastAsia="CharisSIL" w:hAnsi="Times New Roman" w:cs="Times New Roman"/>
          </w:rPr>
          <w:t>https://doi.org/10.1016/j.ecolmodel.2019.06.002</w:t>
        </w:r>
      </w:ins>
    </w:p>
    <w:p w14:paraId="6C552668"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Sillmann, J., Kharin, V.V., Zhang, X., Zwiers, F.W., Bronaugh, D. (2013a). Climate extremes indices in the CMIP5 multimodel ensemble: Part 1. Model evaluation in the present climate. J. Geophys. Res. Atmos. </w:t>
      </w:r>
      <w:r w:rsidRPr="00285D38">
        <w:rPr>
          <w:rFonts w:ascii="Times New Roman" w:hAnsi="Times New Roman" w:cs="Times New Roman"/>
          <w:iCs/>
        </w:rPr>
        <w:t>118</w:t>
      </w:r>
      <w:r w:rsidRPr="00285D38">
        <w:rPr>
          <w:rFonts w:ascii="Times New Roman" w:hAnsi="Times New Roman" w:cs="Times New Roman"/>
        </w:rPr>
        <w:t>, 1716–1733. doi:10.1002/jgrd.50203.</w:t>
      </w:r>
    </w:p>
    <w:p w14:paraId="19AF5B5F"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Sillmann, J., Kharin, V.V., Zwiers, F.W., Zhang, X., Bronaugh, D. (2013b). Climate extremes indices in the CMIP5 multimodel ensemble: Part 2. Future climate projections. J. Geophys. Res. Atmos. 118, 2473–2493. </w:t>
      </w:r>
    </w:p>
    <w:p w14:paraId="7750FB17" w14:textId="77777777" w:rsidR="00D7217F" w:rsidRPr="00285D38" w:rsidRDefault="00D7217F" w:rsidP="00D7217F">
      <w:pPr>
        <w:spacing w:after="120"/>
        <w:ind w:left="432" w:hanging="432"/>
        <w:rPr>
          <w:color w:val="000000"/>
          <w:szCs w:val="24"/>
        </w:rPr>
      </w:pPr>
      <w:r w:rsidRPr="00285D38">
        <w:rPr>
          <w:color w:val="000000"/>
          <w:szCs w:val="24"/>
        </w:rPr>
        <w:t xml:space="preserve">Steidinger, K.A. (2009). </w:t>
      </w:r>
      <w:r w:rsidRPr="00285D38">
        <w:rPr>
          <w:bCs/>
          <w:color w:val="000000"/>
          <w:szCs w:val="24"/>
        </w:rPr>
        <w:t xml:space="preserve">Historical perspective on </w:t>
      </w:r>
      <w:r w:rsidRPr="00285D38">
        <w:rPr>
          <w:bCs/>
          <w:i/>
          <w:iCs/>
          <w:color w:val="000000"/>
          <w:szCs w:val="24"/>
        </w:rPr>
        <w:t>Karenia brevis</w:t>
      </w:r>
      <w:r w:rsidRPr="00285D38">
        <w:rPr>
          <w:bCs/>
          <w:color w:val="000000"/>
          <w:szCs w:val="24"/>
        </w:rPr>
        <w:t xml:space="preserve"> red tide research in the Gulf of Mexico.</w:t>
      </w:r>
      <w:r w:rsidRPr="00285D38">
        <w:rPr>
          <w:color w:val="000000"/>
          <w:szCs w:val="24"/>
        </w:rPr>
        <w:t xml:space="preserve"> </w:t>
      </w:r>
      <w:r w:rsidRPr="00285D38">
        <w:rPr>
          <w:iCs/>
          <w:color w:val="000000"/>
          <w:szCs w:val="24"/>
        </w:rPr>
        <w:t>Harmful Algae</w:t>
      </w:r>
      <w:r w:rsidRPr="00285D38">
        <w:rPr>
          <w:i/>
          <w:color w:val="000000"/>
          <w:szCs w:val="24"/>
        </w:rPr>
        <w:t xml:space="preserve"> </w:t>
      </w:r>
      <w:r w:rsidRPr="00285D38">
        <w:rPr>
          <w:bCs/>
          <w:color w:val="000000"/>
          <w:szCs w:val="24"/>
        </w:rPr>
        <w:t>8,</w:t>
      </w:r>
      <w:r w:rsidRPr="00285D38">
        <w:rPr>
          <w:color w:val="000000"/>
          <w:szCs w:val="24"/>
        </w:rPr>
        <w:t xml:space="preserve"> 549–561. doi:10.101/j.hal.2008.11.009.</w:t>
      </w:r>
    </w:p>
    <w:p w14:paraId="78BD884E" w14:textId="03B0BA44" w:rsidR="00D7217F" w:rsidRPr="00285D38" w:rsidDel="001C4534" w:rsidRDefault="00D7217F" w:rsidP="00D7217F">
      <w:pPr>
        <w:spacing w:after="120"/>
        <w:ind w:left="432" w:hanging="432"/>
        <w:rPr>
          <w:del w:id="125" w:author="mingli" w:date="2020-10-15T21:06:00Z"/>
          <w:color w:val="000000"/>
          <w:szCs w:val="24"/>
        </w:rPr>
      </w:pPr>
      <w:del w:id="126" w:author="mingli" w:date="2020-10-15T21:06:00Z">
        <w:r w:rsidRPr="009D5408" w:rsidDel="001C4534">
          <w:rPr>
            <w:rFonts w:eastAsia="Times New Roman"/>
            <w:szCs w:val="24"/>
          </w:rPr>
          <w:delText xml:space="preserve">Stone, M. (1974). Cross-validatory choice and assessment of statistical predictions. J. Roy. Stat. Soc. Series B (Methodological) </w:delText>
        </w:r>
        <w:r w:rsidRPr="009D5408" w:rsidDel="001C4534">
          <w:rPr>
            <w:rFonts w:eastAsia="Times New Roman"/>
            <w:bCs/>
            <w:iCs/>
            <w:szCs w:val="24"/>
          </w:rPr>
          <w:delText>36</w:delText>
        </w:r>
        <w:r w:rsidRPr="009D5408" w:rsidDel="001C4534">
          <w:rPr>
            <w:rFonts w:eastAsia="Times New Roman"/>
            <w:bCs/>
            <w:szCs w:val="24"/>
          </w:rPr>
          <w:delText>,</w:delText>
        </w:r>
        <w:r w:rsidRPr="009D5408" w:rsidDel="001C4534">
          <w:rPr>
            <w:rFonts w:eastAsia="Times New Roman"/>
            <w:szCs w:val="24"/>
          </w:rPr>
          <w:delText xml:space="preserve"> 111–133. doi:10.1111/j.2517-6161.1974.tb00994.x.</w:delText>
        </w:r>
      </w:del>
    </w:p>
    <w:p w14:paraId="1A23085B" w14:textId="77777777" w:rsidR="00D7217F" w:rsidRPr="00285D38" w:rsidRDefault="00D7217F" w:rsidP="00D7217F">
      <w:pPr>
        <w:spacing w:after="120"/>
        <w:ind w:left="432" w:hanging="432"/>
        <w:rPr>
          <w:color w:val="000000"/>
          <w:szCs w:val="24"/>
        </w:rPr>
      </w:pPr>
      <w:r w:rsidRPr="00285D38">
        <w:rPr>
          <w:color w:val="000000"/>
          <w:szCs w:val="24"/>
        </w:rPr>
        <w:t xml:space="preserve">Stumpf R.P., </w:t>
      </w:r>
      <w:r w:rsidRPr="00285D38">
        <w:rPr>
          <w:rFonts w:eastAsia="Times New Roman"/>
          <w:color w:val="333333"/>
          <w:szCs w:val="24"/>
          <w:shd w:val="clear" w:color="auto" w:fill="FFFFFF"/>
        </w:rPr>
        <w:t>Culver, M.E., Tester, P.A., Tomlinson, M., Kirkpatrick, G.J., Pederson, B.A. et al. (</w:t>
      </w:r>
      <w:r w:rsidRPr="00285D38">
        <w:rPr>
          <w:color w:val="000000"/>
          <w:szCs w:val="24"/>
        </w:rPr>
        <w:t xml:space="preserve">2003). Monitoring </w:t>
      </w:r>
      <w:r w:rsidRPr="00285D38">
        <w:rPr>
          <w:i/>
          <w:color w:val="000000"/>
          <w:szCs w:val="24"/>
        </w:rPr>
        <w:t>Karenia brevis</w:t>
      </w:r>
      <w:r w:rsidRPr="00285D38">
        <w:rPr>
          <w:color w:val="000000"/>
          <w:szCs w:val="24"/>
        </w:rPr>
        <w:t xml:space="preserve"> blooms in the Gulf of Mexico using satellite ocean color imagery and other data. </w:t>
      </w:r>
      <w:r w:rsidRPr="00285D38">
        <w:rPr>
          <w:iCs/>
          <w:color w:val="000000"/>
          <w:szCs w:val="24"/>
        </w:rPr>
        <w:t>Harmful Algae</w:t>
      </w:r>
      <w:r w:rsidRPr="00285D38">
        <w:rPr>
          <w:color w:val="000000"/>
          <w:szCs w:val="24"/>
        </w:rPr>
        <w:t xml:space="preserve"> </w:t>
      </w:r>
      <w:r w:rsidRPr="00285D38">
        <w:rPr>
          <w:bCs/>
          <w:color w:val="000000"/>
          <w:szCs w:val="24"/>
        </w:rPr>
        <w:t>2,</w:t>
      </w:r>
      <w:r w:rsidRPr="00285D38">
        <w:rPr>
          <w:color w:val="000000"/>
          <w:szCs w:val="24"/>
        </w:rPr>
        <w:t xml:space="preserve"> 147–160. doi:10.1016/S1568-9883(02)00083-5.</w:t>
      </w:r>
    </w:p>
    <w:p w14:paraId="4D0453D0" w14:textId="77777777" w:rsidR="00D7217F" w:rsidRPr="00285D38" w:rsidRDefault="00D7217F" w:rsidP="00D7217F">
      <w:pPr>
        <w:spacing w:after="120"/>
        <w:ind w:left="432" w:hanging="432"/>
        <w:rPr>
          <w:color w:val="000000"/>
          <w:szCs w:val="24"/>
        </w:rPr>
      </w:pPr>
      <w:r w:rsidRPr="00285D38">
        <w:rPr>
          <w:color w:val="000000"/>
          <w:szCs w:val="24"/>
        </w:rPr>
        <w:t xml:space="preserve">Stumpf, R.P., </w:t>
      </w:r>
      <w:r w:rsidRPr="00285D38">
        <w:rPr>
          <w:rFonts w:eastAsia="Times New Roman"/>
          <w:color w:val="333333"/>
          <w:szCs w:val="24"/>
          <w:shd w:val="clear" w:color="auto" w:fill="FFFFFF"/>
        </w:rPr>
        <w:t>Tomlinson, M.C., Calkins, J.A., Kirkpatrick, B., Fisher, K. Nierenberg, K. et al.  (</w:t>
      </w:r>
      <w:r w:rsidRPr="00285D38">
        <w:rPr>
          <w:color w:val="000000"/>
          <w:szCs w:val="24"/>
        </w:rPr>
        <w:t xml:space="preserve">2009). Skill assessment for an operational algal bloom forecast system. </w:t>
      </w:r>
      <w:r w:rsidRPr="00285D38">
        <w:rPr>
          <w:iCs/>
          <w:color w:val="000000"/>
          <w:szCs w:val="24"/>
        </w:rPr>
        <w:t>J. Mar. Syst.</w:t>
      </w:r>
      <w:r w:rsidRPr="00285D38">
        <w:rPr>
          <w:color w:val="000000"/>
          <w:szCs w:val="24"/>
        </w:rPr>
        <w:t xml:space="preserve"> </w:t>
      </w:r>
      <w:r w:rsidRPr="00285D38">
        <w:rPr>
          <w:bCs/>
          <w:color w:val="000000"/>
          <w:szCs w:val="24"/>
        </w:rPr>
        <w:t>76(1-2),</w:t>
      </w:r>
      <w:r w:rsidRPr="00285D38">
        <w:rPr>
          <w:color w:val="000000"/>
          <w:szCs w:val="24"/>
        </w:rPr>
        <w:t xml:space="preserve"> 151–161. doi:10.1016/j.marsys.2008.05.016.</w:t>
      </w:r>
    </w:p>
    <w:p w14:paraId="3A103AB7" w14:textId="77777777" w:rsidR="00D7217F" w:rsidRPr="00285D38" w:rsidRDefault="00D7217F" w:rsidP="00D7217F">
      <w:pPr>
        <w:spacing w:after="120"/>
        <w:ind w:left="432" w:hanging="432"/>
        <w:rPr>
          <w:szCs w:val="24"/>
        </w:rPr>
      </w:pPr>
      <w:r w:rsidRPr="00285D38">
        <w:rPr>
          <w:szCs w:val="24"/>
        </w:rPr>
        <w:t>Sun, Y., Wong, A.K.C., Kamel, M.S. (2009). Classification of imbalanced data: a review. Int. J. Pattern Recognit. Artif. Intell. 23, 687–719. doi:10.1142/s0218001409007326.</w:t>
      </w:r>
    </w:p>
    <w:p w14:paraId="1BA94464" w14:textId="77777777" w:rsidR="00D7217F" w:rsidRPr="00285D38" w:rsidRDefault="00D7217F" w:rsidP="00D7217F">
      <w:pPr>
        <w:spacing w:after="120"/>
        <w:ind w:left="432" w:hanging="432"/>
        <w:rPr>
          <w:color w:val="000000"/>
          <w:szCs w:val="24"/>
        </w:rPr>
      </w:pPr>
      <w:r w:rsidRPr="00285D38">
        <w:rPr>
          <w:color w:val="000000"/>
          <w:szCs w:val="24"/>
        </w:rPr>
        <w:lastRenderedPageBreak/>
        <w:t>Tipping, M.E. (2001). Sparse Bayesian Learning and the Relevance Vector Machine. J. Mach. Learn. Res. 1, 211–244. doi:10.1162/15324430152748236.</w:t>
      </w:r>
    </w:p>
    <w:p w14:paraId="47B175DD" w14:textId="77777777" w:rsidR="00D7217F" w:rsidRPr="00285D38" w:rsidRDefault="00D7217F" w:rsidP="00D7217F">
      <w:pPr>
        <w:autoSpaceDE w:val="0"/>
        <w:autoSpaceDN w:val="0"/>
        <w:adjustRightInd w:val="0"/>
        <w:spacing w:after="120"/>
        <w:ind w:left="432" w:hanging="432"/>
        <w:rPr>
          <w:szCs w:val="24"/>
        </w:rPr>
      </w:pPr>
      <w:r w:rsidRPr="00285D38">
        <w:rPr>
          <w:szCs w:val="24"/>
        </w:rPr>
        <w:t>Torgo, L. (2010). “The class imbalance problem,” in Data Mining Using R: Learning with Case Studies, ed. L. Torgo (Boca Raton FL: CRC Press), 209-211.</w:t>
      </w:r>
    </w:p>
    <w:p w14:paraId="7E036856" w14:textId="77777777" w:rsidR="00D7217F" w:rsidRPr="00285D38" w:rsidRDefault="00D7217F" w:rsidP="00D7217F">
      <w:pPr>
        <w:autoSpaceDE w:val="0"/>
        <w:autoSpaceDN w:val="0"/>
        <w:adjustRightInd w:val="0"/>
        <w:spacing w:after="120"/>
        <w:ind w:left="432" w:hanging="432"/>
        <w:rPr>
          <w:szCs w:val="24"/>
        </w:rPr>
      </w:pPr>
      <w:r w:rsidRPr="00285D38">
        <w:rPr>
          <w:szCs w:val="24"/>
        </w:rPr>
        <w:t>Vapnik, V. (1995). The Nature of Statistical Learning Theory. New York: Springer.</w:t>
      </w:r>
    </w:p>
    <w:p w14:paraId="63C6AF44" w14:textId="77777777" w:rsidR="00D7217F" w:rsidRPr="00285D38" w:rsidRDefault="00D7217F" w:rsidP="00D7217F">
      <w:pPr>
        <w:autoSpaceDE w:val="0"/>
        <w:autoSpaceDN w:val="0"/>
        <w:adjustRightInd w:val="0"/>
        <w:spacing w:after="120"/>
        <w:ind w:left="432" w:hanging="432"/>
        <w:rPr>
          <w:color w:val="000000"/>
          <w:szCs w:val="24"/>
          <w:shd w:val="clear" w:color="auto" w:fill="FFFFFF"/>
        </w:rPr>
      </w:pPr>
      <w:r w:rsidRPr="00285D38">
        <w:rPr>
          <w:szCs w:val="24"/>
          <w:shd w:val="clear" w:color="auto" w:fill="FFFFFF"/>
        </w:rPr>
        <w:t xml:space="preserve">Vargo, G.A.  (2009). A brief summary of the physiology and ecology of </w:t>
      </w:r>
      <w:r w:rsidRPr="00285D38">
        <w:rPr>
          <w:i/>
          <w:szCs w:val="24"/>
          <w:shd w:val="clear" w:color="auto" w:fill="FFFFFF"/>
        </w:rPr>
        <w:t>Karenia brevis</w:t>
      </w:r>
      <w:r w:rsidRPr="00285D38">
        <w:rPr>
          <w:szCs w:val="24"/>
          <w:shd w:val="clear" w:color="auto" w:fill="FFFFFF"/>
        </w:rPr>
        <w:t xml:space="preserve"> Davis (G. Hansen and Moestrup comb. nov.) red tides on the West Florida Shelf and of hypotheses posed for their initiation, growth, maintenance, and termination.  </w:t>
      </w:r>
      <w:r w:rsidRPr="00285D38">
        <w:rPr>
          <w:iCs/>
          <w:szCs w:val="24"/>
          <w:shd w:val="clear" w:color="auto" w:fill="FFFFFF"/>
        </w:rPr>
        <w:t>Harmful Algae</w:t>
      </w:r>
      <w:r w:rsidRPr="00285D38">
        <w:rPr>
          <w:szCs w:val="24"/>
          <w:shd w:val="clear" w:color="auto" w:fill="FFFFFF"/>
        </w:rPr>
        <w:t xml:space="preserve"> </w:t>
      </w:r>
      <w:r w:rsidRPr="00285D38">
        <w:rPr>
          <w:bCs/>
          <w:szCs w:val="24"/>
          <w:shd w:val="clear" w:color="auto" w:fill="FFFFFF"/>
        </w:rPr>
        <w:t>8,</w:t>
      </w:r>
      <w:r w:rsidRPr="00285D38">
        <w:rPr>
          <w:szCs w:val="24"/>
          <w:shd w:val="clear" w:color="auto" w:fill="FFFFFF"/>
        </w:rPr>
        <w:t xml:space="preserve"> 573–584. doi:10.1016/j.hal.2008.11.002.</w:t>
      </w:r>
    </w:p>
    <w:p w14:paraId="583E9FA4" w14:textId="77777777" w:rsidR="00D7217F" w:rsidDel="00A00D27" w:rsidRDefault="00D7217F" w:rsidP="00B51481">
      <w:pPr>
        <w:autoSpaceDE w:val="0"/>
        <w:autoSpaceDN w:val="0"/>
        <w:adjustRightInd w:val="0"/>
        <w:spacing w:after="120"/>
        <w:ind w:left="432" w:hanging="432"/>
        <w:rPr>
          <w:del w:id="127" w:author="mingli" w:date="2020-10-14T17:28:00Z"/>
          <w:rFonts w:ascii="TimesNewRomanPSMT" w:hAnsi="TimesNewRomanPSMT" w:cs="TimesNewRomanPSMT"/>
          <w:sz w:val="14"/>
          <w:szCs w:val="14"/>
        </w:rPr>
      </w:pPr>
      <w:r w:rsidRPr="00285D38">
        <w:rPr>
          <w:szCs w:val="24"/>
          <w:shd w:val="clear" w:color="auto" w:fill="FFFFFF"/>
        </w:rPr>
        <w:t xml:space="preserve">Vargo, G.A. </w:t>
      </w:r>
      <w:r w:rsidRPr="00285D38">
        <w:rPr>
          <w:szCs w:val="24"/>
        </w:rPr>
        <w:t>Heil, C.A., Fanning, K.A., Dixon, K. L., Neely, M.B., Lester, K., A. et al. (</w:t>
      </w:r>
      <w:r w:rsidRPr="00285D38">
        <w:rPr>
          <w:szCs w:val="24"/>
          <w:shd w:val="clear" w:color="auto" w:fill="FFFFFF"/>
        </w:rPr>
        <w:t xml:space="preserve">2008). Nutrient availability in support of </w:t>
      </w:r>
      <w:r w:rsidRPr="00285D38">
        <w:rPr>
          <w:i/>
          <w:szCs w:val="24"/>
          <w:shd w:val="clear" w:color="auto" w:fill="FFFFFF"/>
        </w:rPr>
        <w:t>Karenia brevis</w:t>
      </w:r>
      <w:r w:rsidRPr="00285D38">
        <w:rPr>
          <w:szCs w:val="24"/>
          <w:shd w:val="clear" w:color="auto" w:fill="FFFFFF"/>
        </w:rPr>
        <w:t xml:space="preserve"> blooms on the central West Florida Shelf: what keeps </w:t>
      </w:r>
      <w:r w:rsidRPr="00285D38">
        <w:rPr>
          <w:i/>
          <w:szCs w:val="24"/>
          <w:shd w:val="clear" w:color="auto" w:fill="FFFFFF"/>
        </w:rPr>
        <w:t>Karenia</w:t>
      </w:r>
      <w:r w:rsidRPr="00285D38">
        <w:rPr>
          <w:szCs w:val="24"/>
          <w:shd w:val="clear" w:color="auto" w:fill="FFFFFF"/>
        </w:rPr>
        <w:t xml:space="preserve"> blooming?  </w:t>
      </w:r>
      <w:r w:rsidRPr="00F61A8E">
        <w:rPr>
          <w:szCs w:val="24"/>
          <w:shd w:val="clear" w:color="auto" w:fill="FFFFFF"/>
          <w:rPrChange w:id="128" w:author="Xiaohong Wang" w:date="2020-10-18T15:09:00Z">
            <w:rPr>
              <w:szCs w:val="24"/>
              <w:shd w:val="clear" w:color="auto" w:fill="FFFFFF"/>
              <w:lang w:val="es-GT"/>
            </w:rPr>
          </w:rPrChange>
        </w:rPr>
        <w:t>Cont. Shelf Res.</w:t>
      </w:r>
      <w:r w:rsidRPr="00F61A8E">
        <w:rPr>
          <w:iCs/>
          <w:szCs w:val="24"/>
          <w:shd w:val="clear" w:color="auto" w:fill="FFFFFF"/>
          <w:rPrChange w:id="129" w:author="Xiaohong Wang" w:date="2020-10-18T15:09:00Z">
            <w:rPr>
              <w:iCs/>
              <w:szCs w:val="24"/>
              <w:shd w:val="clear" w:color="auto" w:fill="FFFFFF"/>
              <w:lang w:val="es-GT"/>
            </w:rPr>
          </w:rPrChange>
        </w:rPr>
        <w:t xml:space="preserve"> </w:t>
      </w:r>
      <w:r w:rsidRPr="00F61A8E">
        <w:rPr>
          <w:bCs/>
          <w:szCs w:val="24"/>
          <w:shd w:val="clear" w:color="auto" w:fill="FFFFFF"/>
          <w:rPrChange w:id="130" w:author="Xiaohong Wang" w:date="2020-10-18T15:09:00Z">
            <w:rPr>
              <w:bCs/>
              <w:szCs w:val="24"/>
              <w:shd w:val="clear" w:color="auto" w:fill="FFFFFF"/>
              <w:lang w:val="es-GT"/>
            </w:rPr>
          </w:rPrChange>
        </w:rPr>
        <w:t>28,</w:t>
      </w:r>
      <w:r w:rsidRPr="00F61A8E">
        <w:rPr>
          <w:szCs w:val="24"/>
          <w:shd w:val="clear" w:color="auto" w:fill="FFFFFF"/>
          <w:rPrChange w:id="131" w:author="Xiaohong Wang" w:date="2020-10-18T15:09:00Z">
            <w:rPr>
              <w:szCs w:val="24"/>
              <w:shd w:val="clear" w:color="auto" w:fill="FFFFFF"/>
              <w:lang w:val="es-GT"/>
            </w:rPr>
          </w:rPrChange>
        </w:rPr>
        <w:t xml:space="preserve"> 73–98. doi:10.1016/j.csr.2007.04.008.</w:t>
      </w:r>
    </w:p>
    <w:p w14:paraId="055D16F8" w14:textId="1870CB11" w:rsidR="00A00D27" w:rsidRPr="00A00D27" w:rsidRDefault="00A00D27" w:rsidP="00B51481">
      <w:pPr>
        <w:autoSpaceDE w:val="0"/>
        <w:autoSpaceDN w:val="0"/>
        <w:adjustRightInd w:val="0"/>
        <w:spacing w:after="120"/>
        <w:ind w:left="450" w:hanging="450"/>
        <w:rPr>
          <w:ins w:id="132" w:author="mingli" w:date="2020-10-14T17:28:00Z"/>
          <w:rFonts w:cs="Times New Roman"/>
          <w:szCs w:val="24"/>
        </w:rPr>
      </w:pPr>
      <w:ins w:id="133" w:author="mingli" w:date="2020-10-14T17:28:00Z">
        <w:r w:rsidRPr="00A00D27">
          <w:rPr>
            <w:rFonts w:cs="Times New Roman"/>
            <w:szCs w:val="24"/>
          </w:rPr>
          <w:t>Varma, S</w:t>
        </w:r>
      </w:ins>
      <w:ins w:id="134" w:author="mingli" w:date="2020-10-14T17:29:00Z">
        <w:r>
          <w:rPr>
            <w:rFonts w:cs="Times New Roman"/>
            <w:szCs w:val="24"/>
          </w:rPr>
          <w:t>.</w:t>
        </w:r>
      </w:ins>
      <w:ins w:id="135" w:author="mingli" w:date="2020-10-14T17:28:00Z">
        <w:r w:rsidRPr="00A00D27">
          <w:rPr>
            <w:rFonts w:cs="Times New Roman"/>
            <w:szCs w:val="24"/>
          </w:rPr>
          <w:t>, R</w:t>
        </w:r>
      </w:ins>
      <w:ins w:id="136" w:author="mingli" w:date="2020-10-14T17:29:00Z">
        <w:r>
          <w:rPr>
            <w:rFonts w:cs="Times New Roman"/>
            <w:szCs w:val="24"/>
          </w:rPr>
          <w:t>.</w:t>
        </w:r>
      </w:ins>
      <w:ins w:id="137" w:author="mingli" w:date="2020-10-14T17:28:00Z">
        <w:r w:rsidRPr="00A00D27">
          <w:rPr>
            <w:rFonts w:cs="Times New Roman"/>
            <w:szCs w:val="24"/>
          </w:rPr>
          <w:t xml:space="preserve"> Simon. </w:t>
        </w:r>
      </w:ins>
      <w:ins w:id="138" w:author="mingli" w:date="2020-10-14T17:29:00Z">
        <w:r>
          <w:rPr>
            <w:rFonts w:cs="Times New Roman"/>
            <w:szCs w:val="24"/>
          </w:rPr>
          <w:t>(</w:t>
        </w:r>
      </w:ins>
      <w:ins w:id="139" w:author="mingli" w:date="2020-10-14T17:28:00Z">
        <w:r w:rsidRPr="00A00D27">
          <w:rPr>
            <w:rFonts w:cs="Times New Roman"/>
            <w:szCs w:val="24"/>
          </w:rPr>
          <w:t>2006</w:t>
        </w:r>
      </w:ins>
      <w:ins w:id="140" w:author="mingli" w:date="2020-10-14T17:29:00Z">
        <w:r>
          <w:rPr>
            <w:rFonts w:cs="Times New Roman"/>
            <w:szCs w:val="24"/>
          </w:rPr>
          <w:t>)</w:t>
        </w:r>
      </w:ins>
      <w:ins w:id="141" w:author="mingli" w:date="2020-10-14T17:28:00Z">
        <w:r w:rsidRPr="00A00D27">
          <w:rPr>
            <w:rFonts w:cs="Times New Roman"/>
            <w:szCs w:val="24"/>
          </w:rPr>
          <w:t xml:space="preserve">. Bias in </w:t>
        </w:r>
      </w:ins>
      <w:ins w:id="142" w:author="mingli" w:date="2020-10-14T17:29:00Z">
        <w:r>
          <w:rPr>
            <w:rFonts w:cs="Times New Roman"/>
            <w:szCs w:val="24"/>
          </w:rPr>
          <w:t>e</w:t>
        </w:r>
      </w:ins>
      <w:ins w:id="143" w:author="mingli" w:date="2020-10-14T17:28:00Z">
        <w:r w:rsidRPr="00A00D27">
          <w:rPr>
            <w:rFonts w:cs="Times New Roman"/>
            <w:szCs w:val="24"/>
          </w:rPr>
          <w:t xml:space="preserve">rror </w:t>
        </w:r>
      </w:ins>
      <w:ins w:id="144" w:author="mingli" w:date="2020-10-14T17:29:00Z">
        <w:r>
          <w:rPr>
            <w:rFonts w:cs="Times New Roman"/>
            <w:szCs w:val="24"/>
          </w:rPr>
          <w:t>e</w:t>
        </w:r>
      </w:ins>
      <w:ins w:id="145" w:author="mingli" w:date="2020-10-14T17:28:00Z">
        <w:r w:rsidRPr="00A00D27">
          <w:rPr>
            <w:rFonts w:cs="Times New Roman"/>
            <w:szCs w:val="24"/>
          </w:rPr>
          <w:t xml:space="preserve">stimation </w:t>
        </w:r>
      </w:ins>
      <w:ins w:id="146" w:author="mingli" w:date="2020-10-14T17:29:00Z">
        <w:r>
          <w:rPr>
            <w:rFonts w:cs="Times New Roman"/>
            <w:szCs w:val="24"/>
          </w:rPr>
          <w:t>w</w:t>
        </w:r>
      </w:ins>
      <w:ins w:id="147" w:author="mingli" w:date="2020-10-14T17:28:00Z">
        <w:r w:rsidRPr="00A00D27">
          <w:rPr>
            <w:rFonts w:cs="Times New Roman"/>
            <w:szCs w:val="24"/>
          </w:rPr>
          <w:t xml:space="preserve">hen </w:t>
        </w:r>
      </w:ins>
      <w:ins w:id="148" w:author="mingli" w:date="2020-10-14T17:29:00Z">
        <w:r>
          <w:rPr>
            <w:rFonts w:cs="Times New Roman"/>
            <w:szCs w:val="24"/>
          </w:rPr>
          <w:t>u</w:t>
        </w:r>
      </w:ins>
      <w:ins w:id="149" w:author="mingli" w:date="2020-10-14T17:28:00Z">
        <w:r w:rsidRPr="00A00D27">
          <w:rPr>
            <w:rFonts w:cs="Times New Roman"/>
            <w:szCs w:val="24"/>
          </w:rPr>
          <w:t>sing</w:t>
        </w:r>
        <w:r>
          <w:rPr>
            <w:rFonts w:cs="Times New Roman"/>
            <w:szCs w:val="24"/>
          </w:rPr>
          <w:t xml:space="preserve"> </w:t>
        </w:r>
      </w:ins>
      <w:ins w:id="150" w:author="mingli" w:date="2020-10-14T17:29:00Z">
        <w:r>
          <w:rPr>
            <w:rFonts w:cs="Times New Roman"/>
            <w:szCs w:val="24"/>
          </w:rPr>
          <w:t>c</w:t>
        </w:r>
      </w:ins>
      <w:ins w:id="151" w:author="mingli" w:date="2020-10-14T17:28:00Z">
        <w:r w:rsidRPr="00A00D27">
          <w:rPr>
            <w:rFonts w:cs="Times New Roman"/>
            <w:szCs w:val="24"/>
          </w:rPr>
          <w:t>ross-</w:t>
        </w:r>
      </w:ins>
      <w:ins w:id="152" w:author="mingli" w:date="2020-10-14T17:29:00Z">
        <w:r>
          <w:rPr>
            <w:rFonts w:cs="Times New Roman"/>
            <w:szCs w:val="24"/>
          </w:rPr>
          <w:t>v</w:t>
        </w:r>
      </w:ins>
      <w:ins w:id="153" w:author="mingli" w:date="2020-10-14T17:28:00Z">
        <w:r w:rsidRPr="00A00D27">
          <w:rPr>
            <w:rFonts w:cs="Times New Roman"/>
            <w:szCs w:val="24"/>
          </w:rPr>
          <w:t xml:space="preserve">alidation for </w:t>
        </w:r>
      </w:ins>
      <w:ins w:id="154" w:author="mingli" w:date="2020-10-14T17:29:00Z">
        <w:r>
          <w:rPr>
            <w:rFonts w:cs="Times New Roman"/>
            <w:szCs w:val="24"/>
          </w:rPr>
          <w:t>m</w:t>
        </w:r>
      </w:ins>
      <w:ins w:id="155" w:author="mingli" w:date="2020-10-14T17:28:00Z">
        <w:r w:rsidRPr="00A00D27">
          <w:rPr>
            <w:rFonts w:cs="Times New Roman"/>
            <w:szCs w:val="24"/>
          </w:rPr>
          <w:t xml:space="preserve">odel </w:t>
        </w:r>
      </w:ins>
      <w:ins w:id="156" w:author="mingli" w:date="2020-10-14T17:29:00Z">
        <w:r>
          <w:rPr>
            <w:rFonts w:cs="Times New Roman"/>
            <w:szCs w:val="24"/>
          </w:rPr>
          <w:t>s</w:t>
        </w:r>
      </w:ins>
      <w:ins w:id="157" w:author="mingli" w:date="2020-10-14T17:28:00Z">
        <w:r w:rsidRPr="00A00D27">
          <w:rPr>
            <w:rFonts w:cs="Times New Roman"/>
            <w:szCs w:val="24"/>
          </w:rPr>
          <w:t>election. BMC Bioinformatics</w:t>
        </w:r>
      </w:ins>
      <w:ins w:id="158" w:author="mingli" w:date="2020-10-14T17:29:00Z">
        <w:r>
          <w:rPr>
            <w:rFonts w:cs="Times New Roman"/>
            <w:szCs w:val="24"/>
          </w:rPr>
          <w:t>,</w:t>
        </w:r>
      </w:ins>
      <w:ins w:id="159" w:author="mingli" w:date="2020-10-14T17:28:00Z">
        <w:r w:rsidRPr="00A00D27">
          <w:rPr>
            <w:rFonts w:cs="Times New Roman"/>
            <w:szCs w:val="24"/>
          </w:rPr>
          <w:t xml:space="preserve"> 7 (February): 91.</w:t>
        </w:r>
      </w:ins>
    </w:p>
    <w:p w14:paraId="757F2B8B" w14:textId="5F46D6B3" w:rsidR="00D7217F" w:rsidRPr="00285D38" w:rsidRDefault="00D7217F" w:rsidP="00A00D27">
      <w:pPr>
        <w:tabs>
          <w:tab w:val="left" w:pos="720"/>
          <w:tab w:val="left" w:pos="1620"/>
          <w:tab w:val="left" w:pos="2160"/>
          <w:tab w:val="left" w:pos="2880"/>
          <w:tab w:val="left" w:pos="6480"/>
        </w:tabs>
        <w:spacing w:after="120"/>
        <w:ind w:left="432" w:hanging="432"/>
        <w:rPr>
          <w:szCs w:val="24"/>
        </w:rPr>
      </w:pPr>
      <w:r w:rsidRPr="00F61A8E">
        <w:rPr>
          <w:szCs w:val="24"/>
          <w:rPrChange w:id="160" w:author="Xiaohong Wang" w:date="2020-10-18T15:09:00Z">
            <w:rPr>
              <w:szCs w:val="24"/>
              <w:lang w:val="es-GT"/>
            </w:rPr>
          </w:rPrChange>
        </w:rPr>
        <w:t>Velo-Suarez, L., and Gutierrez-Estrada, J.C.  (</w:t>
      </w:r>
      <w:r w:rsidRPr="00285D38">
        <w:rPr>
          <w:szCs w:val="24"/>
        </w:rPr>
        <w:t xml:space="preserve">2007). Artificial neural network approaches to one-step weekly prediction of </w:t>
      </w:r>
      <w:r w:rsidRPr="00285D38">
        <w:rPr>
          <w:i/>
          <w:szCs w:val="24"/>
        </w:rPr>
        <w:t>Dinophysis acuminata</w:t>
      </w:r>
      <w:r w:rsidRPr="00285D38">
        <w:rPr>
          <w:szCs w:val="24"/>
        </w:rPr>
        <w:t xml:space="preserve"> blooms in Huelva (Western Andalucıa, Spain). </w:t>
      </w:r>
      <w:r w:rsidRPr="00285D38">
        <w:rPr>
          <w:iCs/>
          <w:szCs w:val="24"/>
        </w:rPr>
        <w:t>Harmful Algae</w:t>
      </w:r>
      <w:r w:rsidRPr="00285D38">
        <w:rPr>
          <w:szCs w:val="24"/>
        </w:rPr>
        <w:t xml:space="preserve"> </w:t>
      </w:r>
      <w:r w:rsidRPr="00285D38">
        <w:rPr>
          <w:bCs/>
          <w:szCs w:val="24"/>
        </w:rPr>
        <w:t>6,</w:t>
      </w:r>
      <w:r w:rsidRPr="00285D38">
        <w:rPr>
          <w:szCs w:val="24"/>
        </w:rPr>
        <w:t xml:space="preserve"> 361–371. doi:10.1016/j.hal.2006.11.002. </w:t>
      </w:r>
    </w:p>
    <w:p w14:paraId="2AB672F3"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 xml:space="preserve">Walsh, J.J., Weisberg, R.H., Dieterle, D.A., He, R., Darrow, B.P., Jolliff, J.K., et al. (2003). The phytoplankton response to intrusions of slope water on the West Florida Shelf: models and observations.  </w:t>
      </w:r>
      <w:r w:rsidRPr="00285D38">
        <w:rPr>
          <w:iCs/>
          <w:szCs w:val="24"/>
        </w:rPr>
        <w:t>J. Geophys. Res</w:t>
      </w:r>
      <w:r w:rsidRPr="00285D38">
        <w:rPr>
          <w:i/>
          <w:szCs w:val="24"/>
        </w:rPr>
        <w:t>.</w:t>
      </w:r>
      <w:r w:rsidRPr="00285D38">
        <w:rPr>
          <w:szCs w:val="24"/>
        </w:rPr>
        <w:t xml:space="preserve"> </w:t>
      </w:r>
      <w:r w:rsidRPr="00285D38">
        <w:rPr>
          <w:bCs/>
          <w:szCs w:val="24"/>
        </w:rPr>
        <w:t>108,</w:t>
      </w:r>
      <w:r w:rsidRPr="00285D38">
        <w:rPr>
          <w:szCs w:val="24"/>
        </w:rPr>
        <w:t xml:space="preserve"> C6, 15. doi:10.1029/2002JC001406.</w:t>
      </w:r>
    </w:p>
    <w:p w14:paraId="3464AD12"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Walsh, J.J., Jolliff, J.K., Darrow, B., Lenes, J.M., Milroy, S.P., Remsen S.P. et al. (2006).  Red tides in the Gulf of Mexico: where, when, and why. J. Geophys. Res., 111 (C11003), 1–46. doi:10.1029/2004JC002813.</w:t>
      </w:r>
    </w:p>
    <w:p w14:paraId="15504862" w14:textId="77777777" w:rsidR="00D7217F" w:rsidRPr="00285D38" w:rsidRDefault="00D7217F" w:rsidP="00D7217F">
      <w:pPr>
        <w:autoSpaceDE w:val="0"/>
        <w:autoSpaceDN w:val="0"/>
        <w:adjustRightInd w:val="0"/>
        <w:spacing w:after="120"/>
        <w:ind w:left="432" w:hanging="432"/>
        <w:rPr>
          <w:szCs w:val="24"/>
        </w:rPr>
      </w:pPr>
      <w:r w:rsidRPr="00285D38">
        <w:rPr>
          <w:szCs w:val="24"/>
        </w:rPr>
        <w:t>Weisberg, R.H., Barth, A., Alvera-Azcárate, A., Zheng, L.  (2009).  A coordinated coastal ocean observing and modeling system for the West Florida Shelf. Harmful Algae 8, 585–598. doi: 10.1016/j.hal.2008.11.003.</w:t>
      </w:r>
    </w:p>
    <w:p w14:paraId="43F59DF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Weisberg, R.H., He, R.  (2003). Local and deep-ocean forcing contributions to anomalous water properties on the West Florida Shelf. </w:t>
      </w:r>
      <w:r w:rsidRPr="00285D38">
        <w:rPr>
          <w:iCs/>
          <w:szCs w:val="24"/>
        </w:rPr>
        <w:t>J. Geophys. Res.</w:t>
      </w:r>
      <w:r w:rsidRPr="00285D38">
        <w:rPr>
          <w:szCs w:val="24"/>
        </w:rPr>
        <w:t xml:space="preserve"> </w:t>
      </w:r>
      <w:r w:rsidRPr="00285D38">
        <w:rPr>
          <w:bCs/>
          <w:szCs w:val="24"/>
        </w:rPr>
        <w:t>108(C6)</w:t>
      </w:r>
      <w:r w:rsidRPr="00285D38">
        <w:rPr>
          <w:szCs w:val="24"/>
        </w:rPr>
        <w:t>, 3184. doi:10.1029/2002JC001407.</w:t>
      </w:r>
    </w:p>
    <w:p w14:paraId="40B9AF59" w14:textId="77777777" w:rsidR="00D7217F" w:rsidRPr="00285D38" w:rsidRDefault="00D7217F" w:rsidP="00D7217F">
      <w:pPr>
        <w:autoSpaceDE w:val="0"/>
        <w:autoSpaceDN w:val="0"/>
        <w:adjustRightInd w:val="0"/>
        <w:spacing w:after="120"/>
        <w:ind w:left="432" w:hanging="432"/>
        <w:rPr>
          <w:szCs w:val="24"/>
        </w:rPr>
      </w:pPr>
      <w:r w:rsidRPr="00285D38">
        <w:rPr>
          <w:color w:val="000000"/>
          <w:szCs w:val="24"/>
        </w:rPr>
        <w:t xml:space="preserve">Weisberg, L. </w:t>
      </w:r>
      <w:r w:rsidRPr="00285D38">
        <w:rPr>
          <w:szCs w:val="24"/>
        </w:rPr>
        <w:t>Zheng, L., Liu, Y., Lembke, C., Lenes, J.M., Walsh, J.J. (</w:t>
      </w:r>
      <w:r w:rsidRPr="00285D38">
        <w:rPr>
          <w:color w:val="000000"/>
          <w:szCs w:val="24"/>
        </w:rPr>
        <w:t xml:space="preserve">2014). </w:t>
      </w:r>
      <w:r w:rsidRPr="00285D38">
        <w:rPr>
          <w:bCs/>
          <w:color w:val="000000"/>
          <w:szCs w:val="24"/>
        </w:rPr>
        <w:t xml:space="preserve">Why a red tide was not observed on the west Florida continental shelf in 2010.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119–126. doi:10.1016/j.hal.2014.04.010</w:t>
      </w:r>
    </w:p>
    <w:p w14:paraId="2E88C007" w14:textId="77777777" w:rsidR="00D7217F" w:rsidRPr="00285D38" w:rsidRDefault="00D7217F" w:rsidP="00D7217F">
      <w:pPr>
        <w:widowControl w:val="0"/>
        <w:autoSpaceDE w:val="0"/>
        <w:autoSpaceDN w:val="0"/>
        <w:adjustRightInd w:val="0"/>
        <w:spacing w:after="120"/>
        <w:ind w:left="432" w:hanging="432"/>
        <w:rPr>
          <w:iCs/>
          <w:color w:val="000000"/>
          <w:szCs w:val="24"/>
        </w:rPr>
      </w:pPr>
      <w:r w:rsidRPr="00285D38">
        <w:rPr>
          <w:iCs/>
          <w:color w:val="000000"/>
          <w:szCs w:val="24"/>
        </w:rPr>
        <w:t xml:space="preserve">Wells, M.L., Trainer V.L., Smayda, T.J., Karlson, B.S., Trick, C.G., Kudela, R. et al. (2015). Harmful algal blooms and climate change: learning from the past and present to forecast the future. </w:t>
      </w:r>
      <w:r w:rsidRPr="00285D38">
        <w:rPr>
          <w:color w:val="000000"/>
          <w:szCs w:val="24"/>
        </w:rPr>
        <w:t>Harmful Algae</w:t>
      </w:r>
      <w:r w:rsidRPr="00285D38">
        <w:rPr>
          <w:iCs/>
          <w:color w:val="000000"/>
          <w:szCs w:val="24"/>
        </w:rPr>
        <w:t xml:space="preserve"> </w:t>
      </w:r>
      <w:r w:rsidRPr="00285D38">
        <w:rPr>
          <w:color w:val="000000"/>
          <w:szCs w:val="24"/>
        </w:rPr>
        <w:t>49,</w:t>
      </w:r>
      <w:r w:rsidRPr="00285D38">
        <w:rPr>
          <w:iCs/>
          <w:color w:val="000000"/>
          <w:szCs w:val="24"/>
        </w:rPr>
        <w:t xml:space="preserve"> 68–93. doi:10.1016/j.hal.2015.07.009.</w:t>
      </w:r>
    </w:p>
    <w:p w14:paraId="4F3B8616" w14:textId="77777777" w:rsidR="00D7217F" w:rsidRPr="00285D38" w:rsidRDefault="00D7217F" w:rsidP="00D7217F">
      <w:pPr>
        <w:widowControl w:val="0"/>
        <w:autoSpaceDE w:val="0"/>
        <w:autoSpaceDN w:val="0"/>
        <w:adjustRightInd w:val="0"/>
        <w:spacing w:after="120"/>
        <w:ind w:left="432" w:hanging="432"/>
        <w:rPr>
          <w:szCs w:val="24"/>
        </w:rPr>
      </w:pPr>
      <w:r w:rsidRPr="00285D38">
        <w:rPr>
          <w:rStyle w:val="HTMLCite"/>
          <w:i w:val="0"/>
          <w:szCs w:val="24"/>
        </w:rPr>
        <w:t xml:space="preserve">Werbos, P. (1990). </w:t>
      </w:r>
      <w:r w:rsidRPr="00285D38">
        <w:rPr>
          <w:szCs w:val="24"/>
        </w:rPr>
        <w:t>Backpropagation through time: what it does and how to do it</w:t>
      </w:r>
      <w:r w:rsidRPr="00285D38">
        <w:rPr>
          <w:rStyle w:val="HTMLCite"/>
          <w:i w:val="0"/>
          <w:szCs w:val="24"/>
        </w:rPr>
        <w:t xml:space="preserve">. Proc. of the IEEE </w:t>
      </w:r>
      <w:r w:rsidRPr="00285D38">
        <w:rPr>
          <w:rStyle w:val="HTMLCite"/>
          <w:bCs/>
          <w:i w:val="0"/>
          <w:szCs w:val="24"/>
        </w:rPr>
        <w:t>78</w:t>
      </w:r>
      <w:r w:rsidRPr="00285D38">
        <w:rPr>
          <w:rStyle w:val="HTMLCite"/>
          <w:i w:val="0"/>
          <w:szCs w:val="24"/>
        </w:rPr>
        <w:t xml:space="preserve">, 1550–1560. </w:t>
      </w:r>
      <w:r w:rsidRPr="00285D38">
        <w:rPr>
          <w:szCs w:val="24"/>
        </w:rPr>
        <w:t>doi</w:t>
      </w:r>
      <w:r w:rsidRPr="00285D38">
        <w:rPr>
          <w:rStyle w:val="HTMLCite"/>
          <w:i w:val="0"/>
          <w:szCs w:val="24"/>
        </w:rPr>
        <w:t>:</w:t>
      </w:r>
      <w:r w:rsidRPr="00285D38">
        <w:rPr>
          <w:szCs w:val="24"/>
        </w:rPr>
        <w:t>10.1109/5.58337</w:t>
      </w:r>
    </w:p>
    <w:p w14:paraId="3993E703" w14:textId="77777777" w:rsidR="00D7217F" w:rsidRPr="00285D38" w:rsidRDefault="00D7217F" w:rsidP="00D7217F">
      <w:pPr>
        <w:autoSpaceDE w:val="0"/>
        <w:autoSpaceDN w:val="0"/>
        <w:adjustRightInd w:val="0"/>
        <w:spacing w:after="120"/>
        <w:ind w:left="432" w:hanging="432"/>
        <w:rPr>
          <w:szCs w:val="24"/>
          <w:shd w:val="clear" w:color="auto" w:fill="FFFFFF"/>
        </w:rPr>
      </w:pPr>
      <w:r w:rsidRPr="00285D38">
        <w:rPr>
          <w:szCs w:val="24"/>
          <w:shd w:val="clear" w:color="auto" w:fill="FFFFFF"/>
        </w:rPr>
        <w:t xml:space="preserve">Xie, Z., Lou, I., Ung, W.K, Mok, K.M.  (2012). Freshwater algal bloom prediction by support vector machine in Macau storage reservoirs. </w:t>
      </w:r>
      <w:r w:rsidRPr="00285D38">
        <w:rPr>
          <w:iCs/>
          <w:szCs w:val="24"/>
          <w:shd w:val="clear" w:color="auto" w:fill="FFFFFF"/>
        </w:rPr>
        <w:t>Math. Prob. Eng. 2012, article ID397473. doi:</w:t>
      </w:r>
      <w:r w:rsidRPr="00285D38">
        <w:rPr>
          <w:szCs w:val="24"/>
          <w:shd w:val="clear" w:color="auto" w:fill="FFFFFF"/>
        </w:rPr>
        <w:t>10.1155/2012/397473.</w:t>
      </w:r>
    </w:p>
    <w:p w14:paraId="7A1242F1" w14:textId="77777777" w:rsidR="00D7217F" w:rsidRPr="00195E1A" w:rsidRDefault="00D7217F" w:rsidP="00D7217F">
      <w:pPr>
        <w:widowControl w:val="0"/>
        <w:spacing w:after="120"/>
        <w:ind w:left="432" w:hanging="432"/>
        <w:rPr>
          <w:color w:val="222222"/>
          <w:szCs w:val="24"/>
        </w:rPr>
      </w:pPr>
      <w:r w:rsidRPr="00285D38">
        <w:rPr>
          <w:color w:val="000000"/>
          <w:szCs w:val="24"/>
        </w:rPr>
        <w:t xml:space="preserve">Zhao, X., Wang, H., Tang, Z., Qin, N., Li, H., Wu, F., et al. (2016). Amendment of water quality standards in China: viewpoint on strategic considerations. </w:t>
      </w:r>
      <w:r w:rsidRPr="00285D38">
        <w:rPr>
          <w:iCs/>
          <w:color w:val="000000"/>
          <w:szCs w:val="24"/>
        </w:rPr>
        <w:t>Envir. Sci. Pollut. Res. Int. 25, 3078–3092.doi:</w:t>
      </w:r>
      <w:r w:rsidRPr="00285D38">
        <w:rPr>
          <w:color w:val="000000"/>
          <w:szCs w:val="24"/>
        </w:rPr>
        <w:t>10.1007/s11356-016-7357-y.</w:t>
      </w:r>
    </w:p>
    <w:p w14:paraId="546DFABE" w14:textId="22D730D3" w:rsidR="00D7217F" w:rsidRDefault="00D7217F" w:rsidP="009B260B">
      <w:pPr>
        <w:spacing w:after="120"/>
        <w:rPr>
          <w:b/>
          <w:szCs w:val="24"/>
        </w:rPr>
      </w:pPr>
    </w:p>
    <w:p w14:paraId="3478D7EF" w14:textId="26D5507D" w:rsidR="009B260B" w:rsidRDefault="009B260B" w:rsidP="009B260B">
      <w:pPr>
        <w:spacing w:after="120"/>
        <w:rPr>
          <w:b/>
          <w:szCs w:val="24"/>
        </w:rPr>
      </w:pPr>
    </w:p>
    <w:p w14:paraId="607D8301" w14:textId="77777777" w:rsidR="009B260B" w:rsidRDefault="009B260B" w:rsidP="009B260B">
      <w:pPr>
        <w:spacing w:after="120"/>
        <w:rPr>
          <w:b/>
          <w:szCs w:val="24"/>
        </w:rPr>
      </w:pPr>
    </w:p>
    <w:p w14:paraId="47C5F82B" w14:textId="77777777" w:rsidR="00A877D4" w:rsidRPr="00331A23" w:rsidRDefault="00A877D4" w:rsidP="00A877D4">
      <w:pPr>
        <w:spacing w:after="0" w:line="360" w:lineRule="auto"/>
        <w:ind w:left="432" w:hanging="432"/>
        <w:rPr>
          <w:b/>
          <w:szCs w:val="24"/>
        </w:rPr>
      </w:pPr>
      <w:r w:rsidRPr="00331A23">
        <w:rPr>
          <w:b/>
          <w:szCs w:val="24"/>
        </w:rPr>
        <w:t>Figure Legends</w:t>
      </w:r>
    </w:p>
    <w:p w14:paraId="0DD2973B" w14:textId="327795A3"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F1856">
        <w:rPr>
          <w:rFonts w:eastAsia="Times New Roman"/>
          <w:b/>
          <w:bCs/>
          <w:color w:val="000000"/>
          <w:szCs w:val="24"/>
        </w:rPr>
        <w:t xml:space="preserve">Fig. </w:t>
      </w:r>
      <w:r>
        <w:rPr>
          <w:rFonts w:eastAsia="Times New Roman"/>
          <w:b/>
          <w:bCs/>
          <w:color w:val="000000"/>
          <w:szCs w:val="24"/>
        </w:rPr>
        <w:t xml:space="preserve">1 (A) </w:t>
      </w:r>
      <w:r w:rsidRPr="002A6A0E">
        <w:rPr>
          <w:rFonts w:eastAsia="Times New Roman"/>
          <w:color w:val="000000"/>
          <w:szCs w:val="24"/>
        </w:rPr>
        <w:t>Map of Florida indicating regions where total maximum daily load (TMDL) values have been adopted, where they are being developed, and waters not attaining standards.</w:t>
      </w:r>
      <w:r>
        <w:rPr>
          <w:rFonts w:eastAsia="Times New Roman"/>
          <w:b/>
          <w:bCs/>
          <w:color w:val="000000"/>
          <w:szCs w:val="24"/>
        </w:rPr>
        <w:t xml:space="preserve"> (B)</w:t>
      </w:r>
      <w:r>
        <w:rPr>
          <w:rFonts w:eastAsia="Times New Roman"/>
          <w:color w:val="000000"/>
          <w:szCs w:val="24"/>
        </w:rPr>
        <w:t xml:space="preserve"> </w:t>
      </w:r>
      <w:r w:rsidRPr="00331A23">
        <w:rPr>
          <w:rFonts w:eastAsia="Times New Roman"/>
          <w:color w:val="000000"/>
          <w:szCs w:val="24"/>
        </w:rPr>
        <w:t xml:space="preserve">Map of </w:t>
      </w:r>
      <w:r>
        <w:rPr>
          <w:rFonts w:eastAsia="Times New Roman"/>
          <w:color w:val="000000"/>
          <w:szCs w:val="24"/>
        </w:rPr>
        <w:t xml:space="preserve">Florida and the West Florida Shelf (WFS) </w:t>
      </w:r>
      <w:r w:rsidRPr="00331A23">
        <w:rPr>
          <w:rFonts w:eastAsia="Times New Roman"/>
          <w:color w:val="000000"/>
          <w:szCs w:val="24"/>
        </w:rPr>
        <w:t xml:space="preserve">showing the region in red where </w:t>
      </w:r>
      <w:r w:rsidRPr="00331A23">
        <w:rPr>
          <w:rFonts w:eastAsia="Times New Roman"/>
          <w:i/>
          <w:color w:val="000000"/>
          <w:szCs w:val="24"/>
        </w:rPr>
        <w:t>Karenia brevis</w:t>
      </w:r>
      <w:r w:rsidRPr="00331A23">
        <w:rPr>
          <w:rFonts w:eastAsia="Times New Roman"/>
          <w:color w:val="000000"/>
          <w:szCs w:val="24"/>
        </w:rPr>
        <w:t xml:space="preserve"> blooms </w:t>
      </w:r>
      <w:r>
        <w:rPr>
          <w:rFonts w:eastAsia="Times New Roman"/>
          <w:color w:val="000000"/>
          <w:szCs w:val="24"/>
        </w:rPr>
        <w:t>are</w:t>
      </w:r>
      <w:r w:rsidRPr="00331A23">
        <w:rPr>
          <w:rFonts w:eastAsia="Times New Roman"/>
          <w:color w:val="000000"/>
          <w:szCs w:val="24"/>
        </w:rPr>
        <w:t xml:space="preserve"> most </w:t>
      </w:r>
      <w:r>
        <w:rPr>
          <w:rFonts w:eastAsia="Times New Roman"/>
          <w:color w:val="000000"/>
          <w:szCs w:val="24"/>
        </w:rPr>
        <w:t xml:space="preserve">frequently observed. The </w:t>
      </w:r>
      <w:r w:rsidRPr="00AB54B5">
        <w:rPr>
          <w:color w:val="000000"/>
          <w:szCs w:val="24"/>
        </w:rPr>
        <w:t>major rivers that discharge onto the WFS</w:t>
      </w:r>
      <w:r>
        <w:rPr>
          <w:color w:val="000000"/>
          <w:szCs w:val="24"/>
        </w:rPr>
        <w:t xml:space="preserve"> and/or for which nutrient (total nitrogen and total phosphorus) data were used herein are indicated. </w:t>
      </w:r>
      <w:r>
        <w:rPr>
          <w:rFonts w:eastAsia="Times New Roman"/>
          <w:color w:val="000000"/>
          <w:szCs w:val="24"/>
        </w:rPr>
        <w:t xml:space="preserve">Red dots mark the </w:t>
      </w:r>
      <w:r w:rsidRPr="00AB54B5">
        <w:rPr>
          <w:color w:val="000000"/>
          <w:szCs w:val="24"/>
        </w:rPr>
        <w:t xml:space="preserve">United States Geological Survey (USGS) stations </w:t>
      </w:r>
      <w:r>
        <w:rPr>
          <w:color w:val="000000"/>
          <w:szCs w:val="24"/>
        </w:rPr>
        <w:t xml:space="preserve">and </w:t>
      </w:r>
      <w:r>
        <w:rPr>
          <w:rFonts w:eastAsia="Times New Roman"/>
          <w:color w:val="000000"/>
          <w:szCs w:val="24"/>
        </w:rPr>
        <w:t>green dots mark t</w:t>
      </w:r>
      <w:r w:rsidRPr="00331A23">
        <w:rPr>
          <w:rFonts w:eastAsia="Times New Roman"/>
          <w:color w:val="000000"/>
          <w:szCs w:val="24"/>
        </w:rPr>
        <w:t xml:space="preserve">he National Data Buoy Center stations from which wind </w:t>
      </w:r>
      <w:r>
        <w:rPr>
          <w:rFonts w:eastAsia="Times New Roman"/>
          <w:color w:val="000000"/>
          <w:szCs w:val="24"/>
        </w:rPr>
        <w:t xml:space="preserve">and temperature </w:t>
      </w:r>
      <w:r w:rsidRPr="00331A23">
        <w:rPr>
          <w:rFonts w:eastAsia="Times New Roman"/>
          <w:color w:val="000000"/>
          <w:szCs w:val="24"/>
        </w:rPr>
        <w:t>data were acquired.</w:t>
      </w:r>
      <w:r>
        <w:rPr>
          <w:rFonts w:eastAsia="Times New Roman"/>
          <w:color w:val="000000"/>
          <w:szCs w:val="24"/>
        </w:rPr>
        <w:t xml:space="preserve"> Note that the red tide region overlaps with the coastal waters regions not attaining water quality standards.</w:t>
      </w:r>
      <w:r w:rsidR="00F65F88">
        <w:rPr>
          <w:rFonts w:eastAsia="Times New Roman"/>
          <w:color w:val="000000"/>
          <w:szCs w:val="24"/>
        </w:rPr>
        <w:t xml:space="preserve"> Figure A modified from https://fdep.maps.arcgis.com/home/webmap/print.html.</w:t>
      </w:r>
    </w:p>
    <w:p w14:paraId="63006DB3"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p>
    <w:p w14:paraId="227D5FDE"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31A23">
        <w:rPr>
          <w:b/>
          <w:color w:val="000000"/>
          <w:szCs w:val="24"/>
        </w:rPr>
        <w:t xml:space="preserve">Fig. </w:t>
      </w:r>
      <w:r>
        <w:rPr>
          <w:b/>
          <w:color w:val="000000"/>
          <w:szCs w:val="24"/>
        </w:rPr>
        <w:t>2</w:t>
      </w:r>
      <w:r w:rsidRPr="00331A23">
        <w:rPr>
          <w:b/>
          <w:color w:val="000000"/>
          <w:szCs w:val="24"/>
        </w:rPr>
        <w:t>.</w:t>
      </w:r>
      <w:r w:rsidRPr="00331A23">
        <w:rPr>
          <w:color w:val="000000"/>
          <w:szCs w:val="24"/>
        </w:rPr>
        <w:t xml:space="preserve"> </w:t>
      </w:r>
      <w:r>
        <w:rPr>
          <w:rFonts w:eastAsia="Times New Roman"/>
          <w:color w:val="000000"/>
          <w:szCs w:val="24"/>
        </w:rPr>
        <w:t>(A)</w:t>
      </w:r>
      <w:r w:rsidRPr="00331A23">
        <w:rPr>
          <w:rFonts w:eastAsia="Times New Roman"/>
          <w:color w:val="000000"/>
          <w:szCs w:val="24"/>
        </w:rPr>
        <w:t xml:space="preserve"> </w:t>
      </w:r>
      <w:r>
        <w:rPr>
          <w:color w:val="000000"/>
          <w:kern w:val="24"/>
          <w:szCs w:val="24"/>
        </w:rPr>
        <w:t>S</w:t>
      </w:r>
      <w:r w:rsidRPr="00331A23">
        <w:rPr>
          <w:color w:val="000000"/>
          <w:kern w:val="24"/>
          <w:szCs w:val="24"/>
        </w:rPr>
        <w:t xml:space="preserve">chematic diagram of the Support Vector Machine </w:t>
      </w:r>
      <w:r>
        <w:rPr>
          <w:color w:val="000000"/>
          <w:kern w:val="24"/>
          <w:szCs w:val="24"/>
        </w:rPr>
        <w:t xml:space="preserve">(SVM) </w:t>
      </w:r>
      <w:r w:rsidRPr="00331A23">
        <w:rPr>
          <w:color w:val="000000"/>
          <w:kern w:val="24"/>
          <w:szCs w:val="24"/>
        </w:rPr>
        <w:t xml:space="preserve">classifier. The SVM model is a supervised machine learning algorithm that seeks a hyperplane that best separates two labeled classes from each other. </w:t>
      </w:r>
      <w:r>
        <w:rPr>
          <w:color w:val="000000"/>
          <w:kern w:val="24"/>
          <w:szCs w:val="24"/>
        </w:rPr>
        <w:t xml:space="preserve">The </w:t>
      </w:r>
      <w:r w:rsidRPr="00331A23">
        <w:rPr>
          <w:color w:val="000000"/>
          <w:kern w:val="24"/>
          <w:szCs w:val="24"/>
        </w:rPr>
        <w:t xml:space="preserve">SVM maximizes the width of the gap between the two data clouds. In some cases, not all of the data points can be fitted into the two data clouds outside the shaded gap region. In the soft margin formulation of </w:t>
      </w:r>
      <w:r>
        <w:rPr>
          <w:color w:val="000000"/>
          <w:kern w:val="24"/>
          <w:szCs w:val="24"/>
        </w:rPr>
        <w:t xml:space="preserve">the </w:t>
      </w:r>
      <w:r w:rsidRPr="00331A23">
        <w:rPr>
          <w:color w:val="000000"/>
          <w:kern w:val="24"/>
          <w:szCs w:val="24"/>
        </w:rPr>
        <w:t xml:space="preserve">SVM, points are allowed inside the gap but penalized in the cost function. </w:t>
      </w:r>
      <w:r>
        <w:rPr>
          <w:color w:val="000000"/>
          <w:kern w:val="24"/>
          <w:szCs w:val="24"/>
        </w:rPr>
        <w:t>(B)</w:t>
      </w:r>
      <w:r w:rsidRPr="00331A23">
        <w:rPr>
          <w:color w:val="000000"/>
          <w:kern w:val="24"/>
          <w:szCs w:val="24"/>
        </w:rPr>
        <w:t xml:space="preserve"> </w:t>
      </w:r>
      <w:r>
        <w:rPr>
          <w:color w:val="000000"/>
          <w:kern w:val="24"/>
          <w:szCs w:val="24"/>
        </w:rPr>
        <w:t>S</w:t>
      </w:r>
      <w:r w:rsidRPr="00331A23">
        <w:rPr>
          <w:color w:val="000000"/>
          <w:kern w:val="24"/>
          <w:szCs w:val="24"/>
        </w:rPr>
        <w:t xml:space="preserve">chematic diagram of the Artificial Neural Network </w:t>
      </w:r>
      <w:r>
        <w:rPr>
          <w:color w:val="000000"/>
          <w:kern w:val="24"/>
          <w:szCs w:val="24"/>
        </w:rPr>
        <w:t xml:space="preserve">(ANN) </w:t>
      </w:r>
      <w:r w:rsidRPr="00331A23">
        <w:rPr>
          <w:color w:val="000000"/>
          <w:kern w:val="24"/>
          <w:szCs w:val="24"/>
        </w:rPr>
        <w:t xml:space="preserve">model. </w:t>
      </w:r>
      <w:r>
        <w:rPr>
          <w:color w:val="000000"/>
          <w:kern w:val="24"/>
          <w:szCs w:val="24"/>
        </w:rPr>
        <w:t xml:space="preserve">The </w:t>
      </w:r>
      <w:r w:rsidRPr="00331A23">
        <w:rPr>
          <w:color w:val="000000"/>
          <w:kern w:val="24"/>
          <w:szCs w:val="24"/>
        </w:rPr>
        <w:t xml:space="preserve">ANN is based on the feedforward multilayer perceptron architecture, consisting of an input layer, one or more sets of hidden layers, and one output layer. </w:t>
      </w:r>
      <w:r>
        <w:rPr>
          <w:color w:val="000000"/>
          <w:kern w:val="24"/>
          <w:szCs w:val="24"/>
        </w:rPr>
        <w:t xml:space="preserve">The </w:t>
      </w:r>
      <w:r w:rsidRPr="00331A23">
        <w:rPr>
          <w:color w:val="000000"/>
          <w:kern w:val="24"/>
          <w:szCs w:val="24"/>
        </w:rPr>
        <w:t xml:space="preserve">ANN can be turned into a classifier by discretizing the network’s output. The basic substructure of </w:t>
      </w:r>
      <w:r>
        <w:rPr>
          <w:color w:val="000000"/>
          <w:kern w:val="24"/>
          <w:szCs w:val="24"/>
        </w:rPr>
        <w:t xml:space="preserve">the ANN </w:t>
      </w:r>
      <w:r w:rsidRPr="00331A23">
        <w:rPr>
          <w:color w:val="000000"/>
          <w:kern w:val="24"/>
          <w:szCs w:val="24"/>
        </w:rPr>
        <w:t xml:space="preserve">is perceptron. For all but the input layer, the perceptron has an input (the outputs of the previous layer). The vectors of inputs and the neuron’s weights are multiplied by a dot product. Then, a transfer function is applied to the sum, giving an output for the next layer of perceptrons.  </w:t>
      </w:r>
    </w:p>
    <w:p w14:paraId="3ED39A72"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D8D63D" w14:textId="047AA128" w:rsidR="00A877D4" w:rsidRDefault="00A877D4" w:rsidP="00A877D4">
      <w:pPr>
        <w:spacing w:before="0" w:after="0"/>
        <w:ind w:left="432" w:hanging="432"/>
        <w:rPr>
          <w:color w:val="000000"/>
          <w:szCs w:val="24"/>
        </w:rPr>
      </w:pPr>
      <w:r w:rsidRPr="00331A23">
        <w:rPr>
          <w:b/>
          <w:color w:val="000000"/>
          <w:szCs w:val="24"/>
        </w:rPr>
        <w:t xml:space="preserve">Fig. </w:t>
      </w:r>
      <w:r>
        <w:rPr>
          <w:b/>
          <w:color w:val="000000"/>
          <w:szCs w:val="24"/>
        </w:rPr>
        <w:t>3</w:t>
      </w:r>
      <w:r w:rsidRPr="00331A23">
        <w:rPr>
          <w:b/>
          <w:color w:val="000000"/>
          <w:szCs w:val="24"/>
        </w:rPr>
        <w:t>.</w:t>
      </w:r>
      <w:r w:rsidRPr="00331A23">
        <w:rPr>
          <w:color w:val="000000"/>
          <w:szCs w:val="24"/>
        </w:rPr>
        <w:t xml:space="preserve"> Comparison of Relevance Vector Machine </w:t>
      </w:r>
      <w:r>
        <w:rPr>
          <w:color w:val="000000"/>
          <w:szCs w:val="24"/>
        </w:rPr>
        <w:t xml:space="preserve">(RVM) </w:t>
      </w:r>
      <w:r w:rsidRPr="00331A23">
        <w:rPr>
          <w:color w:val="000000"/>
          <w:szCs w:val="24"/>
        </w:rPr>
        <w:t xml:space="preserve">output and observational data of </w:t>
      </w:r>
      <w:r w:rsidRPr="00331A23">
        <w:rPr>
          <w:i/>
          <w:color w:val="000000"/>
          <w:szCs w:val="24"/>
        </w:rPr>
        <w:t>Karenia brevis.</w:t>
      </w:r>
      <w:r w:rsidRPr="00331A23">
        <w:rPr>
          <w:color w:val="000000"/>
          <w:szCs w:val="24"/>
        </w:rPr>
        <w:t xml:space="preserve"> </w:t>
      </w:r>
      <w:r>
        <w:rPr>
          <w:color w:val="000000"/>
          <w:szCs w:val="24"/>
        </w:rPr>
        <w:t>(A)</w:t>
      </w:r>
      <w:r w:rsidRPr="00331A23">
        <w:rPr>
          <w:color w:val="000000"/>
          <w:szCs w:val="24"/>
        </w:rPr>
        <w:t xml:space="preserve"> Time series of the observed (black line)</w:t>
      </w:r>
      <w:del w:id="161" w:author="Xiaohong Wang" w:date="2020-10-18T15:10:00Z">
        <w:r w:rsidRPr="00331A23" w:rsidDel="00F61A8E">
          <w:rPr>
            <w:color w:val="000000"/>
            <w:szCs w:val="24"/>
          </w:rPr>
          <w:delText xml:space="preserve"> and</w:delText>
        </w:r>
      </w:del>
      <w:ins w:id="162" w:author="Xiaohong Wang" w:date="2020-10-18T15:10:00Z">
        <w:r w:rsidR="00F61A8E">
          <w:rPr>
            <w:color w:val="000000"/>
            <w:szCs w:val="24"/>
          </w:rPr>
          <w:t>,</w:t>
        </w:r>
      </w:ins>
      <w:r w:rsidRPr="00331A23">
        <w:rPr>
          <w:color w:val="000000"/>
          <w:szCs w:val="24"/>
        </w:rPr>
        <w:t xml:space="preserve"> </w:t>
      </w:r>
      <w:ins w:id="163" w:author="mingli" w:date="2020-10-15T20:13:00Z">
        <w:r w:rsidR="003E0FE5">
          <w:rPr>
            <w:color w:val="000000"/>
            <w:szCs w:val="24"/>
          </w:rPr>
          <w:t xml:space="preserve">correctly </w:t>
        </w:r>
      </w:ins>
      <w:r w:rsidRPr="00331A23">
        <w:rPr>
          <w:color w:val="000000"/>
          <w:szCs w:val="24"/>
        </w:rPr>
        <w:t>predicted (</w:t>
      </w:r>
      <w:del w:id="164" w:author="Xiaohong Wang" w:date="2020-10-18T15:09:00Z">
        <w:r w:rsidR="00AE2839" w:rsidDel="00582C2C">
          <w:rPr>
            <w:color w:val="000000"/>
            <w:szCs w:val="24"/>
          </w:rPr>
          <w:delText>green</w:delText>
        </w:r>
        <w:r w:rsidRPr="00331A23" w:rsidDel="00582C2C">
          <w:rPr>
            <w:color w:val="000000"/>
            <w:szCs w:val="24"/>
          </w:rPr>
          <w:delText xml:space="preserve"> </w:delText>
        </w:r>
      </w:del>
      <w:ins w:id="165" w:author="Xiaohong Wang" w:date="2020-10-18T15:10:00Z">
        <w:r w:rsidR="00F61A8E">
          <w:rPr>
            <w:color w:val="000000"/>
            <w:szCs w:val="24"/>
          </w:rPr>
          <w:t>blue</w:t>
        </w:r>
      </w:ins>
      <w:ins w:id="166" w:author="Xiaohong Wang" w:date="2020-10-18T15:09:00Z">
        <w:r w:rsidR="00582C2C" w:rsidRPr="00331A23">
          <w:rPr>
            <w:color w:val="000000"/>
            <w:szCs w:val="24"/>
          </w:rPr>
          <w:t xml:space="preserve"> </w:t>
        </w:r>
      </w:ins>
      <w:r w:rsidRPr="00331A23">
        <w:rPr>
          <w:color w:val="000000"/>
          <w:szCs w:val="24"/>
        </w:rPr>
        <w:t>dots)</w:t>
      </w:r>
      <w:ins w:id="167" w:author="Xiaohong Wang" w:date="2020-10-18T15:10:00Z">
        <w:r w:rsidR="00F61A8E">
          <w:rPr>
            <w:color w:val="000000"/>
            <w:szCs w:val="24"/>
          </w:rPr>
          <w:t>, and incorrectly predicted (orange dots)</w:t>
        </w:r>
      </w:ins>
      <w:r w:rsidRPr="00331A23">
        <w:rPr>
          <w:color w:val="000000"/>
          <w:szCs w:val="24"/>
        </w:rPr>
        <w:t xml:space="preserve"> area-averaged </w:t>
      </w:r>
      <w:r w:rsidRPr="00331A23">
        <w:rPr>
          <w:i/>
          <w:color w:val="000000"/>
          <w:szCs w:val="24"/>
        </w:rPr>
        <w:t xml:space="preserve">K. brevis </w:t>
      </w:r>
      <w:r w:rsidRPr="00331A23">
        <w:rPr>
          <w:color w:val="000000"/>
          <w:szCs w:val="24"/>
        </w:rPr>
        <w:t xml:space="preserve">concentrations from 1998-2018. </w:t>
      </w:r>
      <w:ins w:id="168" w:author="mingli" w:date="2020-10-15T20:13:00Z">
        <w:del w:id="169" w:author="Xiaohong Wang" w:date="2020-10-18T15:11:00Z">
          <w:r w:rsidR="003E0FE5" w:rsidDel="00AD3321">
            <w:rPr>
              <w:color w:val="000000"/>
              <w:szCs w:val="24"/>
            </w:rPr>
            <w:delText xml:space="preserve">The red crosses mark incorrect model predictions. </w:delText>
          </w:r>
        </w:del>
      </w:ins>
      <w:r>
        <w:rPr>
          <w:color w:val="000000"/>
          <w:szCs w:val="24"/>
        </w:rPr>
        <w:t>(B)</w:t>
      </w:r>
      <w:r w:rsidRPr="00331A23">
        <w:rPr>
          <w:color w:val="000000"/>
          <w:szCs w:val="24"/>
        </w:rPr>
        <w:t xml:space="preserve"> Snapshots of the observed </w:t>
      </w:r>
      <w:r w:rsidRPr="00331A23">
        <w:rPr>
          <w:i/>
          <w:color w:val="000000"/>
          <w:szCs w:val="24"/>
        </w:rPr>
        <w:t>K. brevis</w:t>
      </w:r>
      <w:r w:rsidRPr="00331A23">
        <w:rPr>
          <w:color w:val="000000"/>
          <w:szCs w:val="24"/>
        </w:rPr>
        <w:t xml:space="preserve"> distribution in selected months. The twenty-year timespan includes many years with blooms (2002, 2005, 2012, 2018) and without blooms (1998, 2010). </w:t>
      </w:r>
      <w:r w:rsidR="009B260B">
        <w:rPr>
          <w:color w:val="000000"/>
          <w:szCs w:val="24"/>
        </w:rPr>
        <w:t xml:space="preserve">The </w:t>
      </w:r>
      <w:ins w:id="170" w:author="Xiaohong Wang" w:date="2020-10-18T15:11:00Z">
        <w:r w:rsidR="000F2343">
          <w:rPr>
            <w:color w:val="000000"/>
            <w:szCs w:val="24"/>
          </w:rPr>
          <w:t xml:space="preserve">dashed </w:t>
        </w:r>
      </w:ins>
      <w:r w:rsidR="009B260B">
        <w:rPr>
          <w:color w:val="000000"/>
          <w:szCs w:val="24"/>
        </w:rPr>
        <w:t xml:space="preserve">horizontal line delineates </w:t>
      </w:r>
      <w:del w:id="171" w:author="Xiaohong Wang" w:date="2020-10-18T15:11:00Z">
        <w:r w:rsidR="009B260B" w:rsidDel="00B27914">
          <w:rPr>
            <w:color w:val="000000"/>
            <w:szCs w:val="24"/>
          </w:rPr>
          <w:delText xml:space="preserve">5000 </w:delText>
        </w:r>
      </w:del>
      <w:ins w:id="172" w:author="Xiaohong Wang" w:date="2020-10-18T15:11:00Z">
        <w:r w:rsidR="00B27914">
          <w:rPr>
            <w:color w:val="000000"/>
            <w:szCs w:val="24"/>
          </w:rPr>
          <w:t>100,</w:t>
        </w:r>
        <w:r w:rsidR="00B27914">
          <w:rPr>
            <w:color w:val="000000"/>
            <w:szCs w:val="24"/>
          </w:rPr>
          <w:t xml:space="preserve">000 </w:t>
        </w:r>
      </w:ins>
      <w:r w:rsidR="009B260B">
        <w:rPr>
          <w:color w:val="000000"/>
          <w:szCs w:val="24"/>
        </w:rPr>
        <w:t>cell L</w:t>
      </w:r>
      <w:r w:rsidR="009B260B" w:rsidRPr="009B260B">
        <w:rPr>
          <w:color w:val="000000"/>
          <w:szCs w:val="24"/>
          <w:vertAlign w:val="superscript"/>
        </w:rPr>
        <w:t>-1</w:t>
      </w:r>
      <w:r w:rsidR="009B260B">
        <w:rPr>
          <w:color w:val="000000"/>
          <w:szCs w:val="24"/>
        </w:rPr>
        <w:t>, the value typically taken to define blooms.</w:t>
      </w:r>
    </w:p>
    <w:p w14:paraId="579FBF4B" w14:textId="77777777" w:rsidR="00A877D4" w:rsidRDefault="00A877D4" w:rsidP="00A877D4">
      <w:pPr>
        <w:spacing w:before="0" w:after="0"/>
        <w:ind w:left="432" w:hanging="432"/>
        <w:rPr>
          <w:color w:val="000000"/>
          <w:szCs w:val="24"/>
        </w:rPr>
      </w:pPr>
    </w:p>
    <w:p w14:paraId="578CDF64" w14:textId="6F4B0F46" w:rsidR="009B260B" w:rsidRDefault="00A877D4" w:rsidP="009B260B">
      <w:pPr>
        <w:spacing w:before="0" w:after="0"/>
        <w:ind w:left="432" w:hanging="432"/>
        <w:rPr>
          <w:color w:val="000000"/>
          <w:szCs w:val="24"/>
        </w:rPr>
      </w:pPr>
      <w:r w:rsidRPr="00924340">
        <w:rPr>
          <w:b/>
          <w:bCs/>
          <w:color w:val="000000"/>
          <w:szCs w:val="24"/>
        </w:rPr>
        <w:t>Fig. 4.</w:t>
      </w:r>
      <w:r>
        <w:rPr>
          <w:color w:val="000000"/>
          <w:szCs w:val="24"/>
        </w:rPr>
        <w:t xml:space="preserve"> </w:t>
      </w:r>
      <w:r w:rsidR="00531CF6">
        <w:rPr>
          <w:color w:val="000000"/>
          <w:szCs w:val="24"/>
        </w:rPr>
        <w:t xml:space="preserve">Time series </w:t>
      </w:r>
      <w:r>
        <w:rPr>
          <w:color w:val="000000"/>
          <w:szCs w:val="24"/>
        </w:rPr>
        <w:t xml:space="preserve">of the </w:t>
      </w:r>
      <w:r w:rsidRPr="00331A23">
        <w:rPr>
          <w:color w:val="000000"/>
          <w:szCs w:val="24"/>
        </w:rPr>
        <w:t>observed (black line)</w:t>
      </w:r>
      <w:ins w:id="173" w:author="Xiaohong Wang" w:date="2020-10-18T15:11:00Z">
        <w:r w:rsidR="000C54D9" w:rsidRPr="000C54D9">
          <w:rPr>
            <w:color w:val="000000"/>
            <w:szCs w:val="24"/>
          </w:rPr>
          <w:t xml:space="preserve"> </w:t>
        </w:r>
        <w:r w:rsidR="000C54D9">
          <w:rPr>
            <w:color w:val="000000"/>
            <w:szCs w:val="24"/>
          </w:rPr>
          <w:t>,</w:t>
        </w:r>
        <w:r w:rsidR="000C54D9" w:rsidRPr="00331A23">
          <w:rPr>
            <w:color w:val="000000"/>
            <w:szCs w:val="24"/>
          </w:rPr>
          <w:t xml:space="preserve"> </w:t>
        </w:r>
        <w:r w:rsidR="000C54D9">
          <w:rPr>
            <w:color w:val="000000"/>
            <w:szCs w:val="24"/>
          </w:rPr>
          <w:t xml:space="preserve">correctly </w:t>
        </w:r>
        <w:r w:rsidR="000C54D9" w:rsidRPr="00331A23">
          <w:rPr>
            <w:color w:val="000000"/>
            <w:szCs w:val="24"/>
          </w:rPr>
          <w:t>predicted (</w:t>
        </w:r>
        <w:r w:rsidR="000C54D9">
          <w:rPr>
            <w:color w:val="000000"/>
            <w:szCs w:val="24"/>
          </w:rPr>
          <w:t>blue</w:t>
        </w:r>
        <w:r w:rsidR="000C54D9" w:rsidRPr="00331A23">
          <w:rPr>
            <w:color w:val="000000"/>
            <w:szCs w:val="24"/>
          </w:rPr>
          <w:t xml:space="preserve"> </w:t>
        </w:r>
        <w:r w:rsidR="000C54D9" w:rsidRPr="00331A23">
          <w:rPr>
            <w:color w:val="000000"/>
            <w:szCs w:val="24"/>
          </w:rPr>
          <w:t>dots)</w:t>
        </w:r>
        <w:r w:rsidR="000C54D9">
          <w:rPr>
            <w:color w:val="000000"/>
            <w:szCs w:val="24"/>
          </w:rPr>
          <w:t>, and incorrectly predicted (orange dots)</w:t>
        </w:r>
      </w:ins>
      <w:del w:id="174" w:author="Xiaohong Wang" w:date="2020-10-18T15:11:00Z">
        <w:r w:rsidRPr="00331A23" w:rsidDel="000C54D9">
          <w:rPr>
            <w:color w:val="000000"/>
            <w:szCs w:val="24"/>
          </w:rPr>
          <w:delText xml:space="preserve"> and </w:delText>
        </w:r>
      </w:del>
      <w:ins w:id="175" w:author="mingli" w:date="2020-10-15T20:14:00Z">
        <w:del w:id="176" w:author="Xiaohong Wang" w:date="2020-10-18T15:11:00Z">
          <w:r w:rsidR="003E0FE5" w:rsidDel="000C54D9">
            <w:rPr>
              <w:color w:val="000000"/>
              <w:szCs w:val="24"/>
            </w:rPr>
            <w:delText xml:space="preserve">correctly </w:delText>
          </w:r>
        </w:del>
      </w:ins>
      <w:del w:id="177" w:author="Xiaohong Wang" w:date="2020-10-18T15:11:00Z">
        <w:r w:rsidRPr="00531CF6" w:rsidDel="000C54D9">
          <w:rPr>
            <w:color w:val="000000"/>
            <w:szCs w:val="24"/>
          </w:rPr>
          <w:delText>predicted (</w:delText>
        </w:r>
        <w:r w:rsidR="00AE2839" w:rsidRPr="00531CF6" w:rsidDel="000C54D9">
          <w:rPr>
            <w:color w:val="000000"/>
            <w:szCs w:val="24"/>
          </w:rPr>
          <w:delText>green</w:delText>
        </w:r>
        <w:r w:rsidRPr="00531CF6" w:rsidDel="000C54D9">
          <w:rPr>
            <w:color w:val="000000"/>
            <w:szCs w:val="24"/>
          </w:rPr>
          <w:delText xml:space="preserve"> dots)</w:delText>
        </w:r>
      </w:del>
      <w:r w:rsidRPr="00531CF6">
        <w:rPr>
          <w:color w:val="000000"/>
          <w:szCs w:val="24"/>
        </w:rPr>
        <w:t xml:space="preserve"> area-averaged </w:t>
      </w:r>
      <w:r w:rsidRPr="00531CF6">
        <w:rPr>
          <w:i/>
          <w:color w:val="000000"/>
          <w:szCs w:val="24"/>
        </w:rPr>
        <w:t xml:space="preserve">K. brevis </w:t>
      </w:r>
      <w:r w:rsidRPr="00531CF6">
        <w:rPr>
          <w:color w:val="000000"/>
          <w:szCs w:val="24"/>
        </w:rPr>
        <w:t>concentrations from 1998-2018 for (A)</w:t>
      </w:r>
      <w:r w:rsidR="00C96CF0" w:rsidRPr="00531CF6">
        <w:rPr>
          <w:color w:val="000000"/>
          <w:szCs w:val="24"/>
        </w:rPr>
        <w:t xml:space="preserve"> Support Vector Machine </w:t>
      </w:r>
      <w:r w:rsidR="00AE2839" w:rsidRPr="00531CF6">
        <w:rPr>
          <w:color w:val="000000"/>
          <w:szCs w:val="24"/>
        </w:rPr>
        <w:t xml:space="preserve">(SVM), </w:t>
      </w:r>
      <w:r w:rsidRPr="00531CF6">
        <w:rPr>
          <w:color w:val="000000"/>
          <w:szCs w:val="24"/>
        </w:rPr>
        <w:t>B)</w:t>
      </w:r>
      <w:r w:rsidR="00AE2839" w:rsidRPr="00531CF6">
        <w:rPr>
          <w:bCs/>
          <w:szCs w:val="24"/>
        </w:rPr>
        <w:t xml:space="preserve"> Naïve Bayes classifier</w:t>
      </w:r>
      <w:r w:rsidR="00AE2839" w:rsidRPr="00531CF6">
        <w:rPr>
          <w:color w:val="000000"/>
          <w:szCs w:val="24"/>
        </w:rPr>
        <w:t xml:space="preserve"> (NB), and </w:t>
      </w:r>
      <w:r w:rsidRPr="00531CF6">
        <w:rPr>
          <w:color w:val="000000"/>
          <w:szCs w:val="24"/>
        </w:rPr>
        <w:t>(C)</w:t>
      </w:r>
      <w:r w:rsidR="00AE2839" w:rsidRPr="00531CF6">
        <w:rPr>
          <w:color w:val="000000"/>
          <w:szCs w:val="24"/>
        </w:rPr>
        <w:t xml:space="preserve"> </w:t>
      </w:r>
      <w:r w:rsidR="00AE2839" w:rsidRPr="00531CF6">
        <w:rPr>
          <w:color w:val="000000"/>
          <w:kern w:val="24"/>
          <w:szCs w:val="24"/>
        </w:rPr>
        <w:t>Artificial Neural Network (ANN</w:t>
      </w:r>
      <w:r w:rsidR="00AE2839" w:rsidRPr="00531CF6">
        <w:rPr>
          <w:color w:val="000000"/>
          <w:szCs w:val="24"/>
        </w:rPr>
        <w:t xml:space="preserve">) </w:t>
      </w:r>
      <w:r w:rsidR="00531CF6" w:rsidRPr="00531CF6">
        <w:rPr>
          <w:color w:val="000000"/>
          <w:szCs w:val="24"/>
        </w:rPr>
        <w:t>model outputs.</w:t>
      </w:r>
      <w:r w:rsidR="009B260B">
        <w:rPr>
          <w:color w:val="000000"/>
          <w:szCs w:val="24"/>
        </w:rPr>
        <w:t xml:space="preserve"> </w:t>
      </w:r>
      <w:ins w:id="178" w:author="mingli" w:date="2020-10-15T20:14:00Z">
        <w:del w:id="179" w:author="Xiaohong Wang" w:date="2020-10-18T15:11:00Z">
          <w:r w:rsidR="003E0FE5" w:rsidDel="001A7625">
            <w:rPr>
              <w:color w:val="000000"/>
              <w:szCs w:val="24"/>
            </w:rPr>
            <w:delText>The red crosses mark incorrect model predictions.</w:delText>
          </w:r>
        </w:del>
      </w:ins>
      <w:ins w:id="180" w:author="mingli" w:date="2020-10-15T21:06:00Z">
        <w:del w:id="181" w:author="Xiaohong Wang" w:date="2020-10-18T15:11:00Z">
          <w:r w:rsidR="00EF1848" w:rsidDel="001A7625">
            <w:rPr>
              <w:color w:val="000000"/>
              <w:szCs w:val="24"/>
            </w:rPr>
            <w:delText xml:space="preserve"> </w:delText>
          </w:r>
        </w:del>
      </w:ins>
      <w:r w:rsidR="009B260B">
        <w:rPr>
          <w:color w:val="000000"/>
          <w:szCs w:val="24"/>
        </w:rPr>
        <w:t xml:space="preserve">The </w:t>
      </w:r>
      <w:ins w:id="182" w:author="Xiaohong Wang" w:date="2020-10-18T15:11:00Z">
        <w:r w:rsidR="007D10A4">
          <w:rPr>
            <w:color w:val="000000"/>
            <w:szCs w:val="24"/>
          </w:rPr>
          <w:t xml:space="preserve">dashed </w:t>
        </w:r>
      </w:ins>
      <w:r w:rsidR="009B260B">
        <w:rPr>
          <w:color w:val="000000"/>
          <w:szCs w:val="24"/>
        </w:rPr>
        <w:t xml:space="preserve">horizontal line in each panel delineates </w:t>
      </w:r>
      <w:del w:id="183" w:author="Xiaohong Wang" w:date="2020-10-18T15:12:00Z">
        <w:r w:rsidR="009B260B" w:rsidDel="00627F62">
          <w:rPr>
            <w:color w:val="000000"/>
            <w:szCs w:val="24"/>
          </w:rPr>
          <w:delText xml:space="preserve">5000 </w:delText>
        </w:r>
      </w:del>
      <w:ins w:id="184" w:author="Xiaohong Wang" w:date="2020-10-18T15:12:00Z">
        <w:r w:rsidR="00627F62">
          <w:rPr>
            <w:color w:val="000000"/>
            <w:szCs w:val="24"/>
          </w:rPr>
          <w:t>100,</w:t>
        </w:r>
        <w:r w:rsidR="00627F62">
          <w:rPr>
            <w:color w:val="000000"/>
            <w:szCs w:val="24"/>
          </w:rPr>
          <w:t xml:space="preserve">000 </w:t>
        </w:r>
      </w:ins>
      <w:r w:rsidR="009B260B">
        <w:rPr>
          <w:color w:val="000000"/>
          <w:szCs w:val="24"/>
        </w:rPr>
        <w:t>cell L</w:t>
      </w:r>
      <w:r w:rsidR="009B260B" w:rsidRPr="009B260B">
        <w:rPr>
          <w:color w:val="000000"/>
          <w:szCs w:val="24"/>
          <w:vertAlign w:val="superscript"/>
        </w:rPr>
        <w:t>-1</w:t>
      </w:r>
      <w:r w:rsidR="009B260B">
        <w:rPr>
          <w:color w:val="000000"/>
          <w:szCs w:val="24"/>
        </w:rPr>
        <w:t>, the value typically taken to define blooms.</w:t>
      </w:r>
    </w:p>
    <w:p w14:paraId="5C49B085" w14:textId="77777777" w:rsidR="00A877D4" w:rsidRDefault="00A877D4" w:rsidP="00A877D4">
      <w:pPr>
        <w:spacing w:before="0" w:after="0"/>
        <w:rPr>
          <w:b/>
          <w:szCs w:val="24"/>
        </w:rPr>
      </w:pPr>
    </w:p>
    <w:p w14:paraId="1205CEF0" w14:textId="77777777" w:rsidR="00A877D4" w:rsidRPr="00331A23" w:rsidRDefault="00A877D4" w:rsidP="00A877D4">
      <w:pPr>
        <w:spacing w:before="0" w:after="0"/>
        <w:ind w:left="432" w:hanging="432"/>
        <w:rPr>
          <w:szCs w:val="24"/>
        </w:rPr>
      </w:pPr>
      <w:r w:rsidRPr="00331A23">
        <w:rPr>
          <w:b/>
          <w:szCs w:val="24"/>
        </w:rPr>
        <w:t xml:space="preserve">Fig. </w:t>
      </w:r>
      <w:r>
        <w:rPr>
          <w:b/>
          <w:szCs w:val="24"/>
        </w:rPr>
        <w:t>5</w:t>
      </w:r>
      <w:r w:rsidRPr="00331A23">
        <w:rPr>
          <w:b/>
          <w:szCs w:val="24"/>
        </w:rPr>
        <w:t>.</w:t>
      </w:r>
      <w:r w:rsidRPr="00331A23">
        <w:rPr>
          <w:szCs w:val="24"/>
        </w:rPr>
        <w:t xml:space="preserve"> Probability of </w:t>
      </w:r>
      <w:r w:rsidRPr="00331A23">
        <w:rPr>
          <w:i/>
          <w:szCs w:val="24"/>
        </w:rPr>
        <w:t>Karenia brevis</w:t>
      </w:r>
      <w:r w:rsidRPr="00331A23">
        <w:rPr>
          <w:szCs w:val="24"/>
        </w:rPr>
        <w:t xml:space="preserve"> as a function of wind speed and direction</w:t>
      </w:r>
      <w:r>
        <w:rPr>
          <w:szCs w:val="24"/>
        </w:rPr>
        <w:t>, obtained from the sensitivity analysis using the RVM</w:t>
      </w:r>
      <w:r w:rsidRPr="00331A23">
        <w:rPr>
          <w:szCs w:val="24"/>
        </w:rPr>
        <w:t xml:space="preserve">. Northerly wind generates the coastal upwelling that transports </w:t>
      </w:r>
      <w:r w:rsidRPr="00331A23">
        <w:rPr>
          <w:i/>
          <w:iCs/>
          <w:szCs w:val="24"/>
        </w:rPr>
        <w:t>K. brevis</w:t>
      </w:r>
      <w:r w:rsidRPr="00331A23">
        <w:rPr>
          <w:szCs w:val="24"/>
        </w:rPr>
        <w:t xml:space="preserve"> from offshore regions to coastal waters, producing favorable conditions for growth. Once </w:t>
      </w:r>
      <w:r w:rsidRPr="00331A23">
        <w:rPr>
          <w:i/>
          <w:iCs/>
          <w:szCs w:val="24"/>
        </w:rPr>
        <w:t>K. brevis</w:t>
      </w:r>
      <w:r w:rsidRPr="00331A23">
        <w:rPr>
          <w:szCs w:val="24"/>
        </w:rPr>
        <w:t xml:space="preserve"> reaches coastal waters, westerly wind keeps populations near the coast and prevents them from dispersing offshore. </w:t>
      </w:r>
    </w:p>
    <w:p w14:paraId="03E080E4"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BD6B0A" w14:textId="77777777" w:rsidR="00A877D4" w:rsidRPr="00331A23" w:rsidRDefault="00A877D4" w:rsidP="00A877D4">
      <w:pPr>
        <w:spacing w:before="0" w:after="0"/>
        <w:ind w:left="432" w:hanging="432"/>
        <w:rPr>
          <w:szCs w:val="24"/>
        </w:rPr>
      </w:pPr>
      <w:r w:rsidRPr="00331A23">
        <w:rPr>
          <w:b/>
          <w:szCs w:val="24"/>
        </w:rPr>
        <w:lastRenderedPageBreak/>
        <w:t xml:space="preserve">Fig. </w:t>
      </w:r>
      <w:r>
        <w:rPr>
          <w:b/>
          <w:szCs w:val="24"/>
        </w:rPr>
        <w:t>6</w:t>
      </w:r>
      <w:r w:rsidRPr="00331A23">
        <w:rPr>
          <w:b/>
          <w:szCs w:val="24"/>
        </w:rPr>
        <w:t>.</w:t>
      </w:r>
      <w:r w:rsidRPr="00331A23">
        <w:rPr>
          <w:szCs w:val="24"/>
        </w:rPr>
        <w:t xml:space="preserve"> Probability of </w:t>
      </w:r>
      <w:r w:rsidRPr="00331A23">
        <w:rPr>
          <w:i/>
          <w:szCs w:val="24"/>
        </w:rPr>
        <w:t>K</w:t>
      </w:r>
      <w:r>
        <w:rPr>
          <w:i/>
          <w:szCs w:val="24"/>
        </w:rPr>
        <w:t>.</w:t>
      </w:r>
      <w:r w:rsidRPr="00331A23">
        <w:rPr>
          <w:i/>
          <w:szCs w:val="24"/>
        </w:rPr>
        <w:t xml:space="preserve"> brevis</w:t>
      </w:r>
      <w:r w:rsidRPr="00331A23">
        <w:rPr>
          <w:szCs w:val="24"/>
        </w:rPr>
        <w:t xml:space="preserve"> </w:t>
      </w:r>
      <w:r>
        <w:rPr>
          <w:szCs w:val="24"/>
        </w:rPr>
        <w:t xml:space="preserve">blooms </w:t>
      </w:r>
      <w:r w:rsidRPr="00331A23">
        <w:rPr>
          <w:szCs w:val="24"/>
        </w:rPr>
        <w:t xml:space="preserve">as a function of riverine discharge (panels </w:t>
      </w:r>
      <w:r>
        <w:rPr>
          <w:szCs w:val="24"/>
        </w:rPr>
        <w:t>A-E</w:t>
      </w:r>
      <w:r w:rsidRPr="00331A23">
        <w:rPr>
          <w:szCs w:val="24"/>
        </w:rPr>
        <w:t xml:space="preserve">), total nitrogen loading (TN; panels </w:t>
      </w:r>
      <w:r>
        <w:rPr>
          <w:szCs w:val="24"/>
        </w:rPr>
        <w:t>F-I</w:t>
      </w:r>
      <w:r w:rsidRPr="00331A23">
        <w:rPr>
          <w:szCs w:val="24"/>
        </w:rPr>
        <w:t xml:space="preserve">) and total phosphorous loading (TP; panels </w:t>
      </w:r>
      <w:r>
        <w:rPr>
          <w:szCs w:val="24"/>
        </w:rPr>
        <w:t>J-M</w:t>
      </w:r>
      <w:r w:rsidRPr="00331A23">
        <w:rPr>
          <w:szCs w:val="24"/>
        </w:rPr>
        <w:t>)</w:t>
      </w:r>
      <w:r>
        <w:rPr>
          <w:szCs w:val="24"/>
        </w:rPr>
        <w:t xml:space="preserve">, obtained from three machine learning models: RVM (thick green lines); NB (dotted blue lines); SVM (dashed red lines). </w:t>
      </w:r>
    </w:p>
    <w:p w14:paraId="3BC05206"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C177F87" w14:textId="77777777" w:rsidR="00A877D4" w:rsidRPr="00331A23" w:rsidRDefault="00A877D4" w:rsidP="00A877D4">
      <w:pPr>
        <w:spacing w:before="0" w:after="0"/>
        <w:ind w:left="432" w:hanging="432"/>
        <w:rPr>
          <w:szCs w:val="24"/>
        </w:rPr>
      </w:pPr>
      <w:r w:rsidRPr="00331A23">
        <w:rPr>
          <w:b/>
          <w:szCs w:val="24"/>
        </w:rPr>
        <w:t xml:space="preserve">Fig. </w:t>
      </w:r>
      <w:r>
        <w:rPr>
          <w:b/>
          <w:szCs w:val="24"/>
        </w:rPr>
        <w:t>7</w:t>
      </w:r>
      <w:r w:rsidRPr="00331A23">
        <w:rPr>
          <w:b/>
          <w:szCs w:val="24"/>
        </w:rPr>
        <w:t>.</w:t>
      </w:r>
      <w:r w:rsidRPr="00331A23">
        <w:rPr>
          <w:szCs w:val="24"/>
        </w:rPr>
        <w:t xml:space="preserve"> Contour plots of </w:t>
      </w:r>
      <w:r w:rsidRPr="00331A23">
        <w:rPr>
          <w:i/>
          <w:szCs w:val="24"/>
        </w:rPr>
        <w:t>K. brevis</w:t>
      </w:r>
      <w:r w:rsidRPr="00331A23">
        <w:rPr>
          <w:szCs w:val="24"/>
        </w:rPr>
        <w:t xml:space="preserve"> probability as a function of combinations of river</w:t>
      </w:r>
      <w:r>
        <w:rPr>
          <w:szCs w:val="24"/>
        </w:rPr>
        <w:t>ine nutrient loads, obtained from the sensitivity analysis using the RVM</w:t>
      </w:r>
      <w:r w:rsidRPr="00331A23">
        <w:rPr>
          <w:szCs w:val="24"/>
        </w:rPr>
        <w:t xml:space="preserve">. </w:t>
      </w:r>
      <w:r>
        <w:rPr>
          <w:szCs w:val="24"/>
        </w:rPr>
        <w:t xml:space="preserve">(A) </w:t>
      </w:r>
      <w:r w:rsidRPr="00331A23">
        <w:rPr>
          <w:szCs w:val="24"/>
        </w:rPr>
        <w:t xml:space="preserve">Hillsborough and Peace River </w:t>
      </w:r>
      <w:r>
        <w:rPr>
          <w:szCs w:val="24"/>
        </w:rPr>
        <w:t>total nitrogen (</w:t>
      </w:r>
      <w:r w:rsidRPr="00331A23">
        <w:rPr>
          <w:szCs w:val="24"/>
        </w:rPr>
        <w:t>TN</w:t>
      </w:r>
      <w:r>
        <w:rPr>
          <w:szCs w:val="24"/>
        </w:rPr>
        <w:t>).</w:t>
      </w:r>
      <w:r w:rsidRPr="00331A23">
        <w:rPr>
          <w:szCs w:val="24"/>
        </w:rPr>
        <w:t xml:space="preserve"> </w:t>
      </w:r>
      <w:r>
        <w:rPr>
          <w:szCs w:val="24"/>
        </w:rPr>
        <w:t>(B)</w:t>
      </w:r>
      <w:r w:rsidRPr="00331A23">
        <w:rPr>
          <w:szCs w:val="24"/>
        </w:rPr>
        <w:t xml:space="preserve"> Hillsborough and Caloosahatchee </w:t>
      </w:r>
      <w:r>
        <w:rPr>
          <w:szCs w:val="24"/>
        </w:rPr>
        <w:t>total phosphorus (</w:t>
      </w:r>
      <w:r w:rsidRPr="00331A23">
        <w:rPr>
          <w:szCs w:val="24"/>
        </w:rPr>
        <w:t>TP</w:t>
      </w:r>
      <w:r>
        <w:rPr>
          <w:szCs w:val="24"/>
        </w:rPr>
        <w:t>)</w:t>
      </w:r>
      <w:r w:rsidRPr="00331A23">
        <w:rPr>
          <w:szCs w:val="24"/>
        </w:rPr>
        <w:t xml:space="preserve">. </w:t>
      </w:r>
    </w:p>
    <w:p w14:paraId="0C844599"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496EB31B" w14:textId="77777777" w:rsidR="00A877D4" w:rsidRPr="00331A23" w:rsidRDefault="00A877D4" w:rsidP="00A877D4">
      <w:pPr>
        <w:spacing w:before="0" w:after="0"/>
        <w:ind w:left="432" w:hanging="432"/>
        <w:rPr>
          <w:szCs w:val="24"/>
        </w:rPr>
      </w:pPr>
    </w:p>
    <w:p w14:paraId="36D9F950" w14:textId="77777777" w:rsidR="00A877D4" w:rsidRPr="00331A23" w:rsidRDefault="00A877D4" w:rsidP="00A877D4">
      <w:pPr>
        <w:spacing w:before="0" w:after="0"/>
        <w:rPr>
          <w:szCs w:val="24"/>
        </w:rPr>
      </w:pPr>
    </w:p>
    <w:p w14:paraId="1A3930EE" w14:textId="77777777" w:rsidR="00D7217F" w:rsidRDefault="00D7217F" w:rsidP="00A877D4">
      <w:pPr>
        <w:spacing w:before="0" w:after="0"/>
        <w:ind w:left="432" w:hanging="432"/>
        <w:rPr>
          <w:b/>
          <w:szCs w:val="24"/>
        </w:rPr>
      </w:pPr>
    </w:p>
    <w:p w14:paraId="1F16CF23" w14:textId="77777777" w:rsidR="00D7217F" w:rsidRDefault="00D7217F" w:rsidP="00D7217F">
      <w:pPr>
        <w:spacing w:after="120"/>
        <w:ind w:left="432" w:hanging="432"/>
        <w:rPr>
          <w:b/>
          <w:szCs w:val="24"/>
        </w:rPr>
      </w:pPr>
    </w:p>
    <w:p w14:paraId="657115FC" w14:textId="77777777" w:rsidR="00D7217F" w:rsidRDefault="00D7217F" w:rsidP="00D7217F">
      <w:pPr>
        <w:spacing w:after="0" w:line="360" w:lineRule="auto"/>
        <w:ind w:left="432" w:hanging="432"/>
        <w:rPr>
          <w:b/>
        </w:rPr>
      </w:pPr>
    </w:p>
    <w:p w14:paraId="30B63A51" w14:textId="7614FB56" w:rsidR="00686C9D" w:rsidRDefault="00686C9D" w:rsidP="006B2D5B">
      <w:pPr>
        <w:rPr>
          <w:rFonts w:cs="Times New Roman"/>
          <w:szCs w:val="24"/>
        </w:rPr>
      </w:pPr>
    </w:p>
    <w:sectPr w:rsidR="00686C9D" w:rsidSect="00D537FA">
      <w:headerReference w:type="even" r:id="rId47"/>
      <w:headerReference w:type="default" r:id="rId48"/>
      <w:footerReference w:type="even" r:id="rId49"/>
      <w:footerReference w:type="default" r:id="rId50"/>
      <w:headerReference w:type="first" r:id="rId5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DD3DC" w14:textId="77777777" w:rsidR="00C92B1F" w:rsidRDefault="00C92B1F" w:rsidP="00117666">
      <w:pPr>
        <w:spacing w:after="0"/>
      </w:pPr>
      <w:r>
        <w:separator/>
      </w:r>
    </w:p>
  </w:endnote>
  <w:endnote w:type="continuationSeparator" w:id="0">
    <w:p w14:paraId="4759A7BE" w14:textId="77777777" w:rsidR="00C92B1F" w:rsidRDefault="00C92B1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 w:name="CambriaMath">
    <w:altName w:val="MS Mincho"/>
    <w:panose1 w:val="00000000000000000000"/>
    <w:charset w:val="80"/>
    <w:family w:val="auto"/>
    <w:notTrueType/>
    <w:pitch w:val="default"/>
    <w:sig w:usb0="00000000" w:usb1="08070000" w:usb2="00000010" w:usb3="00000000" w:csb0="00020000" w:csb1="00000000"/>
  </w:font>
  <w:font w:name="CharisSIL">
    <w:altName w:val="MS Gothic"/>
    <w:panose1 w:val="00000000000000000000"/>
    <w:charset w:val="80"/>
    <w:family w:val="swiss"/>
    <w:notTrueType/>
    <w:pitch w:val="default"/>
    <w:sig w:usb0="00000000"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C03E73" w:rsidRPr="00577C4C" w:rsidRDefault="00C03E73">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C03E73" w:rsidRPr="00E9561B" w:rsidRDefault="00C03E73">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C03E73" w:rsidRPr="00E9561B" w:rsidRDefault="00C03E73">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6D4F46A1" w:rsidR="00C03E73" w:rsidRPr="00577C4C" w:rsidRDefault="00C03E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A3B6E" w:rsidRPr="00EA3B6E">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6D4F46A1" w:rsidR="00C03E73" w:rsidRPr="00577C4C" w:rsidRDefault="00C03E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A3B6E" w:rsidRPr="00EA3B6E">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C03E73" w:rsidRPr="00577C4C" w:rsidRDefault="00C03E73">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120455CD" w:rsidR="00C03E73" w:rsidRPr="00577C4C" w:rsidRDefault="00C03E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A3B6E" w:rsidRPr="00EA3B6E">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120455CD" w:rsidR="00C03E73" w:rsidRPr="00577C4C" w:rsidRDefault="00C03E7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A3B6E" w:rsidRPr="00EA3B6E">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60003" w14:textId="77777777" w:rsidR="00C92B1F" w:rsidRDefault="00C92B1F" w:rsidP="00117666">
      <w:pPr>
        <w:spacing w:after="0"/>
      </w:pPr>
      <w:r>
        <w:separator/>
      </w:r>
    </w:p>
  </w:footnote>
  <w:footnote w:type="continuationSeparator" w:id="0">
    <w:p w14:paraId="5470E64D" w14:textId="77777777" w:rsidR="00C92B1F" w:rsidRDefault="00C92B1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215D4B01" w:rsidR="00C03E73" w:rsidRPr="00A877D4" w:rsidRDefault="00C03E73" w:rsidP="00A877D4">
    <w:pPr>
      <w:spacing w:after="0" w:line="480" w:lineRule="auto"/>
      <w:rPr>
        <w:szCs w:val="24"/>
      </w:rPr>
    </w:pPr>
    <w:r>
      <w:rPr>
        <w:szCs w:val="24"/>
      </w:rPr>
      <w:t xml:space="preserve">Machine learning predicts </w:t>
    </w:r>
    <w:r w:rsidRPr="00331A23">
      <w:rPr>
        <w:i/>
        <w:iCs/>
        <w:szCs w:val="24"/>
      </w:rPr>
      <w:t xml:space="preserve">Karenia </w:t>
    </w:r>
    <w:r>
      <w:rPr>
        <w:szCs w:val="24"/>
      </w:rPr>
      <w:t>blooms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9853CC4" w:rsidR="00C03E73" w:rsidRPr="00A877D4" w:rsidRDefault="00C03E73" w:rsidP="00A877D4">
    <w:pPr>
      <w:spacing w:after="0" w:line="480" w:lineRule="auto"/>
      <w:rPr>
        <w:szCs w:val="24"/>
      </w:rPr>
    </w:pPr>
    <w:r>
      <w:rPr>
        <w:szCs w:val="24"/>
      </w:rPr>
      <w:t xml:space="preserve">Machine learning predicts </w:t>
    </w:r>
    <w:r w:rsidRPr="00331A23">
      <w:rPr>
        <w:i/>
        <w:iCs/>
        <w:szCs w:val="24"/>
      </w:rPr>
      <w:t xml:space="preserve">Karenia </w:t>
    </w:r>
    <w:r>
      <w:rPr>
        <w:szCs w:val="24"/>
      </w:rPr>
      <w:t>blooms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C03E73" w:rsidRDefault="00C03E73"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888EC9"/>
    <w:multiLevelType w:val="hybridMultilevel"/>
    <w:tmpl w:val="F7953F0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4A5C38"/>
    <w:multiLevelType w:val="hybridMultilevel"/>
    <w:tmpl w:val="B696B50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EE31FA"/>
    <w:multiLevelType w:val="hybridMultilevel"/>
    <w:tmpl w:val="AF25C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826906"/>
    <w:multiLevelType w:val="hybridMultilevel"/>
    <w:tmpl w:val="8FCAD89C"/>
    <w:lvl w:ilvl="0" w:tplc="2A22E898">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BC66C"/>
    <w:multiLevelType w:val="hybridMultilevel"/>
    <w:tmpl w:val="D3F2230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AD2B98"/>
    <w:multiLevelType w:val="hybridMultilevel"/>
    <w:tmpl w:val="8DAD6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AB4E3A"/>
    <w:multiLevelType w:val="hybridMultilevel"/>
    <w:tmpl w:val="9BF489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2A7CAC"/>
    <w:multiLevelType w:val="multilevel"/>
    <w:tmpl w:val="C6A8CCEA"/>
    <w:numStyleLink w:val="Headings"/>
  </w:abstractNum>
  <w:abstractNum w:abstractNumId="13" w15:restartNumberingAfterBreak="0">
    <w:nsid w:val="334E6DC1"/>
    <w:multiLevelType w:val="hybridMultilevel"/>
    <w:tmpl w:val="90C69388"/>
    <w:lvl w:ilvl="0" w:tplc="30E06C1A">
      <w:start w:val="4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04542"/>
    <w:multiLevelType w:val="hybridMultilevel"/>
    <w:tmpl w:val="33BD10B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F6082"/>
    <w:multiLevelType w:val="hybridMultilevel"/>
    <w:tmpl w:val="6360B452"/>
    <w:lvl w:ilvl="0" w:tplc="B562FF3C">
      <w:start w:val="26"/>
      <w:numFmt w:val="bullet"/>
      <w:lvlText w:val="-"/>
      <w:lvlJc w:val="left"/>
      <w:pPr>
        <w:ind w:left="42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3FCE0E92"/>
    <w:multiLevelType w:val="hybridMultilevel"/>
    <w:tmpl w:val="607E1E10"/>
    <w:lvl w:ilvl="0" w:tplc="0C54420E">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0054B4"/>
    <w:multiLevelType w:val="multilevel"/>
    <w:tmpl w:val="650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66513"/>
    <w:multiLevelType w:val="hybridMultilevel"/>
    <w:tmpl w:val="7ACD172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47382"/>
    <w:multiLevelType w:val="hybridMultilevel"/>
    <w:tmpl w:val="63C851BC"/>
    <w:lvl w:ilvl="0" w:tplc="5596E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346B4"/>
    <w:multiLevelType w:val="hybridMultilevel"/>
    <w:tmpl w:val="CA3E35E2"/>
    <w:lvl w:ilvl="0" w:tplc="FE7C9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AAAC4"/>
    <w:multiLevelType w:val="hybridMultilevel"/>
    <w:tmpl w:val="D3BA6F9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02AD1AA"/>
    <w:multiLevelType w:val="hybridMultilevel"/>
    <w:tmpl w:val="2E9A7F3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8E49C9"/>
    <w:multiLevelType w:val="hybridMultilevel"/>
    <w:tmpl w:val="E7363C6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356CB"/>
    <w:multiLevelType w:val="hybridMultilevel"/>
    <w:tmpl w:val="AD087BB2"/>
    <w:lvl w:ilvl="0" w:tplc="C70A4DD8">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D14C5"/>
    <w:multiLevelType w:val="multilevel"/>
    <w:tmpl w:val="0A16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637C0"/>
    <w:multiLevelType w:val="hybridMultilevel"/>
    <w:tmpl w:val="66BCD3A8"/>
    <w:lvl w:ilvl="0" w:tplc="F278733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C6F29"/>
    <w:multiLevelType w:val="multilevel"/>
    <w:tmpl w:val="C6A8CCEA"/>
    <w:numStyleLink w:val="Headings"/>
  </w:abstractNum>
  <w:abstractNum w:abstractNumId="3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6"/>
  </w:num>
  <w:num w:numId="3">
    <w:abstractNumId w:val="7"/>
  </w:num>
  <w:num w:numId="4">
    <w:abstractNumId w:val="3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7"/>
  </w:num>
  <w:num w:numId="8">
    <w:abstractNumId w:val="15"/>
  </w:num>
  <w:num w:numId="9">
    <w:abstractNumId w:val="18"/>
  </w:num>
  <w:num w:numId="10">
    <w:abstractNumId w:val="16"/>
  </w:num>
  <w:num w:numId="11">
    <w:abstractNumId w:val="8"/>
  </w:num>
  <w:num w:numId="12">
    <w:abstractNumId w:val="38"/>
  </w:num>
  <w:num w:numId="13">
    <w:abstractNumId w:val="25"/>
  </w:num>
  <w:num w:numId="14">
    <w:abstractNumId w:val="11"/>
  </w:num>
  <w:num w:numId="15">
    <w:abstractNumId w:val="22"/>
  </w:num>
  <w:num w:numId="16">
    <w:abstractNumId w:val="31"/>
  </w:num>
  <w:num w:numId="17">
    <w:abstractNumId w:val="1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7"/>
  </w:num>
  <w:num w:numId="21">
    <w:abstractNumId w:val="10"/>
  </w:num>
  <w:num w:numId="22">
    <w:abstractNumId w:val="10"/>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lvl>
    </w:lvlOverride>
    <w:lvlOverride w:ilvl="2">
      <w:lvl w:ilvl="2">
        <w:start w:val="1"/>
        <w:numFmt w:val="decimal"/>
        <w:pStyle w:val="Heading3"/>
        <w:lvlText w:val=""/>
        <w:lvlJc w:val="left"/>
      </w:lvl>
    </w:lvlOverride>
    <w:lvlOverride w:ilvl="3">
      <w:lvl w:ilvl="3">
        <w:start w:val="1"/>
        <w:numFmt w:val="decimal"/>
        <w:pStyle w:val="Heading4"/>
        <w:lvlText w:val=""/>
        <w:lvlJc w:val="left"/>
      </w:lvl>
    </w:lvlOverride>
    <w:lvlOverride w:ilvl="4">
      <w:lvl w:ilvl="4">
        <w:start w:val="1"/>
        <w:numFmt w:val="decimal"/>
        <w:pStyle w:val="Heading5"/>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23">
    <w:abstractNumId w:val="14"/>
  </w:num>
  <w:num w:numId="24">
    <w:abstractNumId w:val="29"/>
  </w:num>
  <w:num w:numId="25">
    <w:abstractNumId w:val="32"/>
  </w:num>
  <w:num w:numId="26">
    <w:abstractNumId w:val="24"/>
  </w:num>
  <w:num w:numId="27">
    <w:abstractNumId w:val="2"/>
  </w:num>
  <w:num w:numId="28">
    <w:abstractNumId w:val="30"/>
  </w:num>
  <w:num w:numId="29">
    <w:abstractNumId w:val="6"/>
  </w:num>
  <w:num w:numId="30">
    <w:abstractNumId w:val="1"/>
  </w:num>
  <w:num w:numId="31">
    <w:abstractNumId w:val="5"/>
  </w:num>
  <w:num w:numId="32">
    <w:abstractNumId w:val="0"/>
  </w:num>
  <w:num w:numId="33">
    <w:abstractNumId w:val="28"/>
  </w:num>
  <w:num w:numId="34">
    <w:abstractNumId w:val="27"/>
  </w:num>
  <w:num w:numId="35">
    <w:abstractNumId w:val="19"/>
  </w:num>
  <w:num w:numId="36">
    <w:abstractNumId w:val="34"/>
  </w:num>
  <w:num w:numId="37">
    <w:abstractNumId w:val="13"/>
  </w:num>
  <w:num w:numId="38">
    <w:abstractNumId w:val="20"/>
  </w:num>
  <w:num w:numId="39">
    <w:abstractNumId w:val="35"/>
  </w:num>
  <w:num w:numId="40">
    <w:abstractNumId w:val="23"/>
  </w:num>
  <w:num w:numId="41">
    <w:abstractNumId w:val="9"/>
  </w:num>
  <w:num w:numId="42">
    <w:abstractNumId w:val="4"/>
  </w:num>
  <w:num w:numId="43">
    <w:abstractNumId w:val="36"/>
  </w:num>
  <w:num w:numId="44">
    <w:abstractNumId w:val="10"/>
    <w:lvlOverride w:ilvl="0">
      <w:startOverride w:val="5"/>
      <w:lvl w:ilvl="0">
        <w:start w:val="5"/>
        <w:numFmt w:val="decimal"/>
        <w:pStyle w:val="Heading1"/>
        <w:lvlText w:val="%1"/>
        <w:lvlJc w:val="left"/>
        <w:pPr>
          <w:tabs>
            <w:tab w:val="num" w:pos="567"/>
          </w:tabs>
          <w:ind w:left="567" w:hanging="567"/>
        </w:pPr>
        <w:rPr>
          <w:rFonts w:hint="default"/>
        </w:rPr>
      </w:lvl>
    </w:lvlOverride>
  </w:num>
  <w:num w:numId="45">
    <w:abstractNumId w:val="10"/>
    <w:lvlOverride w:ilvl="0">
      <w:startOverride w:val="9"/>
      <w:lvl w:ilvl="0">
        <w:start w:val="9"/>
        <w:numFmt w:val="decimal"/>
        <w:pStyle w:val="Heading1"/>
        <w:lvlText w:val="%1"/>
        <w:lvlJc w:val="left"/>
        <w:pPr>
          <w:tabs>
            <w:tab w:val="num" w:pos="567"/>
          </w:tabs>
          <w:ind w:left="567" w:hanging="567"/>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ohong Wang">
    <w15:presenceInfo w15:providerId="AD" w15:userId="S-1-5-21-949067899-719353573-244269700-3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1"/>
    <w:rsid w:val="000165CB"/>
    <w:rsid w:val="00034304"/>
    <w:rsid w:val="00035434"/>
    <w:rsid w:val="000402E0"/>
    <w:rsid w:val="00045678"/>
    <w:rsid w:val="000458E4"/>
    <w:rsid w:val="000626A2"/>
    <w:rsid w:val="00063D84"/>
    <w:rsid w:val="0006636D"/>
    <w:rsid w:val="00077D53"/>
    <w:rsid w:val="00081394"/>
    <w:rsid w:val="000B34BD"/>
    <w:rsid w:val="000C54D9"/>
    <w:rsid w:val="000C7E2A"/>
    <w:rsid w:val="000F2343"/>
    <w:rsid w:val="000F4CFB"/>
    <w:rsid w:val="00117666"/>
    <w:rsid w:val="001223A7"/>
    <w:rsid w:val="00134256"/>
    <w:rsid w:val="00147395"/>
    <w:rsid w:val="001552C9"/>
    <w:rsid w:val="00177D84"/>
    <w:rsid w:val="001964EF"/>
    <w:rsid w:val="001A7625"/>
    <w:rsid w:val="001B1A2C"/>
    <w:rsid w:val="001C4534"/>
    <w:rsid w:val="001D5C23"/>
    <w:rsid w:val="001D776A"/>
    <w:rsid w:val="001F4C07"/>
    <w:rsid w:val="00220AEA"/>
    <w:rsid w:val="00226954"/>
    <w:rsid w:val="002629A3"/>
    <w:rsid w:val="00265660"/>
    <w:rsid w:val="00267D18"/>
    <w:rsid w:val="002868E2"/>
    <w:rsid w:val="002869C3"/>
    <w:rsid w:val="002936E4"/>
    <w:rsid w:val="00296B88"/>
    <w:rsid w:val="002C74CA"/>
    <w:rsid w:val="002F744D"/>
    <w:rsid w:val="003026C2"/>
    <w:rsid w:val="00303DE6"/>
    <w:rsid w:val="00310124"/>
    <w:rsid w:val="003349F3"/>
    <w:rsid w:val="003544FB"/>
    <w:rsid w:val="00365D63"/>
    <w:rsid w:val="0036793B"/>
    <w:rsid w:val="00372682"/>
    <w:rsid w:val="00376CC5"/>
    <w:rsid w:val="0039693B"/>
    <w:rsid w:val="003D2F2D"/>
    <w:rsid w:val="003D4111"/>
    <w:rsid w:val="003E0FE5"/>
    <w:rsid w:val="00401590"/>
    <w:rsid w:val="00422C94"/>
    <w:rsid w:val="00463E3D"/>
    <w:rsid w:val="004645AE"/>
    <w:rsid w:val="004D35CB"/>
    <w:rsid w:val="004D3E33"/>
    <w:rsid w:val="005164FA"/>
    <w:rsid w:val="005250F2"/>
    <w:rsid w:val="00531CF6"/>
    <w:rsid w:val="005609A3"/>
    <w:rsid w:val="00582C2C"/>
    <w:rsid w:val="00594306"/>
    <w:rsid w:val="005A1D84"/>
    <w:rsid w:val="005A70EA"/>
    <w:rsid w:val="005C3963"/>
    <w:rsid w:val="005D1840"/>
    <w:rsid w:val="005D35E4"/>
    <w:rsid w:val="005D3DBC"/>
    <w:rsid w:val="005D7910"/>
    <w:rsid w:val="0060715E"/>
    <w:rsid w:val="0062154F"/>
    <w:rsid w:val="00623482"/>
    <w:rsid w:val="00627F62"/>
    <w:rsid w:val="00631A8C"/>
    <w:rsid w:val="006448A6"/>
    <w:rsid w:val="00647F19"/>
    <w:rsid w:val="00651CA2"/>
    <w:rsid w:val="00653D60"/>
    <w:rsid w:val="00660D05"/>
    <w:rsid w:val="00671D9A"/>
    <w:rsid w:val="00673952"/>
    <w:rsid w:val="00681821"/>
    <w:rsid w:val="00686C9D"/>
    <w:rsid w:val="006B16C6"/>
    <w:rsid w:val="006B2D5B"/>
    <w:rsid w:val="006B7D14"/>
    <w:rsid w:val="006D5B93"/>
    <w:rsid w:val="006E2352"/>
    <w:rsid w:val="00725A7D"/>
    <w:rsid w:val="0073085C"/>
    <w:rsid w:val="00733784"/>
    <w:rsid w:val="00746505"/>
    <w:rsid w:val="00790BB3"/>
    <w:rsid w:val="00792043"/>
    <w:rsid w:val="00797EDD"/>
    <w:rsid w:val="007B0322"/>
    <w:rsid w:val="007C0E3F"/>
    <w:rsid w:val="007C206C"/>
    <w:rsid w:val="007C5729"/>
    <w:rsid w:val="007D10A4"/>
    <w:rsid w:val="008111E4"/>
    <w:rsid w:val="0081301C"/>
    <w:rsid w:val="00817DD6"/>
    <w:rsid w:val="0083310D"/>
    <w:rsid w:val="008629A9"/>
    <w:rsid w:val="008700EE"/>
    <w:rsid w:val="0088513A"/>
    <w:rsid w:val="00893C19"/>
    <w:rsid w:val="008A4B9B"/>
    <w:rsid w:val="008B67FF"/>
    <w:rsid w:val="008D6C8D"/>
    <w:rsid w:val="008E2B54"/>
    <w:rsid w:val="008E4404"/>
    <w:rsid w:val="008E493D"/>
    <w:rsid w:val="008E58C7"/>
    <w:rsid w:val="008F5021"/>
    <w:rsid w:val="00943573"/>
    <w:rsid w:val="00971B61"/>
    <w:rsid w:val="00976B15"/>
    <w:rsid w:val="00980C31"/>
    <w:rsid w:val="009955FF"/>
    <w:rsid w:val="009B260B"/>
    <w:rsid w:val="009D259D"/>
    <w:rsid w:val="009D4FB1"/>
    <w:rsid w:val="009D5408"/>
    <w:rsid w:val="00A00D27"/>
    <w:rsid w:val="00A50D9D"/>
    <w:rsid w:val="00A53000"/>
    <w:rsid w:val="00A545C6"/>
    <w:rsid w:val="00A6415F"/>
    <w:rsid w:val="00A652D0"/>
    <w:rsid w:val="00A67364"/>
    <w:rsid w:val="00A75F87"/>
    <w:rsid w:val="00A877D4"/>
    <w:rsid w:val="00A95D8B"/>
    <w:rsid w:val="00AC0270"/>
    <w:rsid w:val="00AC3EA3"/>
    <w:rsid w:val="00AC792D"/>
    <w:rsid w:val="00AD3321"/>
    <w:rsid w:val="00AE2839"/>
    <w:rsid w:val="00AF6C90"/>
    <w:rsid w:val="00B27914"/>
    <w:rsid w:val="00B44B22"/>
    <w:rsid w:val="00B51481"/>
    <w:rsid w:val="00B53418"/>
    <w:rsid w:val="00B657B8"/>
    <w:rsid w:val="00B84920"/>
    <w:rsid w:val="00B8556A"/>
    <w:rsid w:val="00C012A3"/>
    <w:rsid w:val="00C01CDD"/>
    <w:rsid w:val="00C03E73"/>
    <w:rsid w:val="00C126CE"/>
    <w:rsid w:val="00C16F19"/>
    <w:rsid w:val="00C52A7B"/>
    <w:rsid w:val="00C52B0C"/>
    <w:rsid w:val="00C6324C"/>
    <w:rsid w:val="00C679AA"/>
    <w:rsid w:val="00C724CF"/>
    <w:rsid w:val="00C75972"/>
    <w:rsid w:val="00C82792"/>
    <w:rsid w:val="00C92B1F"/>
    <w:rsid w:val="00C948FD"/>
    <w:rsid w:val="00C96CF0"/>
    <w:rsid w:val="00CA2986"/>
    <w:rsid w:val="00CB43D5"/>
    <w:rsid w:val="00CB57A5"/>
    <w:rsid w:val="00CC76F9"/>
    <w:rsid w:val="00CD066B"/>
    <w:rsid w:val="00CD46E2"/>
    <w:rsid w:val="00D00D0B"/>
    <w:rsid w:val="00D04B69"/>
    <w:rsid w:val="00D11019"/>
    <w:rsid w:val="00D14BAA"/>
    <w:rsid w:val="00D319F6"/>
    <w:rsid w:val="00D537FA"/>
    <w:rsid w:val="00D5547D"/>
    <w:rsid w:val="00D7217F"/>
    <w:rsid w:val="00D80D99"/>
    <w:rsid w:val="00D9503C"/>
    <w:rsid w:val="00DC43D0"/>
    <w:rsid w:val="00DD31AB"/>
    <w:rsid w:val="00DD5DE8"/>
    <w:rsid w:val="00DD73EF"/>
    <w:rsid w:val="00DE23E8"/>
    <w:rsid w:val="00E0128B"/>
    <w:rsid w:val="00E23289"/>
    <w:rsid w:val="00E64E17"/>
    <w:rsid w:val="00E8653B"/>
    <w:rsid w:val="00EA3B6E"/>
    <w:rsid w:val="00EA3D3C"/>
    <w:rsid w:val="00EB1E69"/>
    <w:rsid w:val="00EC7CC3"/>
    <w:rsid w:val="00EF1848"/>
    <w:rsid w:val="00EF5492"/>
    <w:rsid w:val="00F46494"/>
    <w:rsid w:val="00F558AB"/>
    <w:rsid w:val="00F61A8E"/>
    <w:rsid w:val="00F61D89"/>
    <w:rsid w:val="00F65F88"/>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096C5A3D-BC71-4B28-9EC7-8975FE19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9"/>
    <w:qFormat/>
    <w:rsid w:val="00D80D99"/>
    <w:pPr>
      <w:numPr>
        <w:ilvl w:val="1"/>
      </w:numPr>
      <w:spacing w:after="200"/>
      <w:outlineLvl w:val="1"/>
    </w:pPr>
  </w:style>
  <w:style w:type="paragraph" w:styleId="Heading3">
    <w:name w:val="heading 3"/>
    <w:basedOn w:val="Normal"/>
    <w:next w:val="Normal"/>
    <w:link w:val="Heading3Char"/>
    <w:uiPriority w:val="9"/>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9"/>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117666"/>
    <w:pPr>
      <w:spacing w:after="0"/>
    </w:pPr>
    <w:rPr>
      <w:sz w:val="20"/>
      <w:szCs w:val="20"/>
    </w:rPr>
  </w:style>
  <w:style w:type="character" w:customStyle="1" w:styleId="FootnoteTextChar">
    <w:name w:val="Footnote Text Char"/>
    <w:basedOn w:val="DefaultParagraphFont"/>
    <w:link w:val="FootnoteText"/>
    <w:semiHidden/>
    <w:rsid w:val="00117666"/>
    <w:rPr>
      <w:sz w:val="20"/>
      <w:szCs w:val="20"/>
    </w:rPr>
  </w:style>
  <w:style w:type="character" w:styleId="FootnoteReference">
    <w:name w:val="footnote reference"/>
    <w:basedOn w:val="DefaultParagraphFont"/>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xbe">
    <w:name w:val="_xbe"/>
    <w:basedOn w:val="DefaultParagraphFont"/>
    <w:rsid w:val="00623482"/>
  </w:style>
  <w:style w:type="paragraph" w:styleId="HTMLPreformatted">
    <w:name w:val="HTML Preformatted"/>
    <w:basedOn w:val="Normal"/>
    <w:link w:val="HTMLPreformattedChar"/>
    <w:uiPriority w:val="99"/>
    <w:unhideWhenUsed/>
    <w:rsid w:val="0062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23482"/>
    <w:rPr>
      <w:rFonts w:ascii="Courier New" w:eastAsia="Times New Roman" w:hAnsi="Courier New" w:cs="Courier New"/>
      <w:sz w:val="20"/>
      <w:szCs w:val="20"/>
      <w:lang w:eastAsia="zh-CN"/>
    </w:rPr>
  </w:style>
  <w:style w:type="paragraph" w:customStyle="1" w:styleId="Default">
    <w:name w:val="Default"/>
    <w:rsid w:val="00623482"/>
    <w:pPr>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Corps">
    <w:name w:val="Corps"/>
    <w:rsid w:val="00623482"/>
    <w:pPr>
      <w:pBdr>
        <w:top w:val="nil"/>
        <w:left w:val="nil"/>
        <w:bottom w:val="nil"/>
        <w:right w:val="nil"/>
        <w:between w:val="nil"/>
        <w:bar w:val="nil"/>
      </w:pBdr>
    </w:pPr>
    <w:rPr>
      <w:rFonts w:ascii="Calibri" w:eastAsia="Calibri" w:hAnsi="Calibri" w:cs="Calibri"/>
      <w:color w:val="000000"/>
      <w:u w:color="000000"/>
      <w:bdr w:val="nil"/>
      <w:lang w:val="fr-CA" w:eastAsia="fr-CA"/>
    </w:rPr>
  </w:style>
  <w:style w:type="character" w:customStyle="1" w:styleId="st">
    <w:name w:val="st"/>
    <w:basedOn w:val="DefaultParagraphFont"/>
    <w:rsid w:val="00623482"/>
  </w:style>
  <w:style w:type="character" w:styleId="PlaceholderText">
    <w:name w:val="Placeholder Text"/>
    <w:uiPriority w:val="99"/>
    <w:semiHidden/>
    <w:rsid w:val="00623482"/>
    <w:rPr>
      <w:color w:val="808080"/>
    </w:rPr>
  </w:style>
  <w:style w:type="character" w:styleId="HTMLCite">
    <w:name w:val="HTML Cite"/>
    <w:uiPriority w:val="99"/>
    <w:semiHidden/>
    <w:unhideWhenUsed/>
    <w:rsid w:val="00623482"/>
    <w:rPr>
      <w:i/>
      <w:iCs/>
    </w:rPr>
  </w:style>
  <w:style w:type="character" w:customStyle="1" w:styleId="cs1-lock-free">
    <w:name w:val="cs1-lock-free"/>
    <w:basedOn w:val="DefaultParagraphFont"/>
    <w:rsid w:val="00623482"/>
  </w:style>
  <w:style w:type="character" w:customStyle="1" w:styleId="cs1-format">
    <w:name w:val="cs1-format"/>
    <w:basedOn w:val="DefaultParagraphFont"/>
    <w:rsid w:val="00623482"/>
  </w:style>
  <w:style w:type="character" w:customStyle="1" w:styleId="UnresolvedMention1">
    <w:name w:val="Unresolved Mention1"/>
    <w:uiPriority w:val="99"/>
    <w:semiHidden/>
    <w:unhideWhenUsed/>
    <w:rsid w:val="00623482"/>
    <w:rPr>
      <w:color w:val="605E5C"/>
      <w:shd w:val="clear" w:color="auto" w:fill="E1DFDD"/>
    </w:rPr>
  </w:style>
  <w:style w:type="character" w:customStyle="1" w:styleId="UnresolvedMention2">
    <w:name w:val="Unresolved Mention2"/>
    <w:uiPriority w:val="99"/>
    <w:semiHidden/>
    <w:unhideWhenUsed/>
    <w:rsid w:val="00623482"/>
    <w:rPr>
      <w:color w:val="605E5C"/>
      <w:shd w:val="clear" w:color="auto" w:fill="E1DFDD"/>
    </w:rPr>
  </w:style>
  <w:style w:type="character" w:styleId="PageNumber">
    <w:name w:val="page number"/>
    <w:basedOn w:val="DefaultParagraphFont"/>
    <w:uiPriority w:val="99"/>
    <w:semiHidden/>
    <w:unhideWhenUsed/>
    <w:rsid w:val="00623482"/>
  </w:style>
  <w:style w:type="character" w:customStyle="1" w:styleId="apple-converted-space">
    <w:name w:val="apple-converted-space"/>
    <w:basedOn w:val="DefaultParagraphFont"/>
    <w:rsid w:val="00623482"/>
  </w:style>
  <w:style w:type="paragraph" w:customStyle="1" w:styleId="nova-e-listitem">
    <w:name w:val="nova-e-list__item"/>
    <w:basedOn w:val="Normal"/>
    <w:rsid w:val="00623482"/>
    <w:pPr>
      <w:spacing w:before="100" w:beforeAutospacing="1" w:after="100" w:afterAutospacing="1"/>
    </w:pPr>
    <w:rPr>
      <w:rFonts w:eastAsia="Times New Roman" w:cs="Times New Roman"/>
      <w:szCs w:val="24"/>
    </w:rPr>
  </w:style>
  <w:style w:type="character" w:customStyle="1" w:styleId="emphasistypesmallcaps">
    <w:name w:val="emphasistypesmallcaps"/>
    <w:basedOn w:val="DefaultParagraphFont"/>
    <w:rsid w:val="00623482"/>
  </w:style>
  <w:style w:type="table" w:customStyle="1" w:styleId="GridTable1Light-Accent31">
    <w:name w:val="Grid Table 1 Light - Accent 31"/>
    <w:basedOn w:val="TableNormal"/>
    <w:uiPriority w:val="46"/>
    <w:rsid w:val="00623482"/>
    <w:pPr>
      <w:spacing w:after="0" w:line="240" w:lineRule="auto"/>
    </w:pPr>
    <w:rPr>
      <w:rFonts w:ascii="Calibri" w:eastAsia="Calibri" w:hAnsi="Calibri" w:cs="Times New Roman"/>
      <w:sz w:val="20"/>
      <w:szCs w:val="20"/>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623482"/>
    <w:pPr>
      <w:spacing w:after="0" w:line="240" w:lineRule="auto"/>
    </w:pPr>
    <w:rPr>
      <w:rFonts w:ascii="Calibri" w:eastAsia="SimSu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
    <w:name w:val="Unresolved Mention"/>
    <w:basedOn w:val="DefaultParagraphFont"/>
    <w:uiPriority w:val="99"/>
    <w:semiHidden/>
    <w:unhideWhenUsed/>
    <w:rsid w:val="0062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5743684">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hyperlink" Target="https://github.com/lim09749/WFS_ML/"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hyperlink" Target="https://floridadep.gov/program-content/DEAR/Water-Quality-Evaluation-TMDL?page=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emf"/><Relationship Id="rId33" Type="http://schemas.openxmlformats.org/officeDocument/2006/relationships/oleObject" Target="embeddings/oleObject12.bin"/><Relationship Id="rId38" Type="http://schemas.openxmlformats.org/officeDocument/2006/relationships/hyperlink" Target="http://marine.copernicus.eu/" TargetMode="External"/><Relationship Id="rId46"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hyperlink" Target="https://www.washingtonpost.com/national/health-science/floridas-unusually-long-red-tide-is-killing-wildlife-tourism-and-businesses/2018/08/28/245fc8da-aad5-11e8-8a0c-70b618c98d3c_story.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hyperlink" Target="https://CRAN.R-project.org/package=doParallel" TargetMode="External"/><Relationship Id="rId45" Type="http://schemas.openxmlformats.org/officeDocument/2006/relationships/hyperlink" Target="http://dx.doi.org/10.1002/2016JC012112"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hyperlink" Target="http://dx.doi.org/10.1002/2016JC01193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dbc.noaa.gov/" TargetMode="External"/><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hyperlink" Target="http://www.jstatsoft.org/v11/i09/" TargetMode="External"/><Relationship Id="rId48" Type="http://schemas.openxmlformats.org/officeDocument/2006/relationships/header" Target="header2.xml"/><Relationship Id="rId8" Type="http://schemas.openxmlformats.org/officeDocument/2006/relationships/hyperlink" Target="https://waterdata.usgs.gov/nwis" TargetMode="External"/><Relationship Id="rId51"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40CC99-1FAA-4E3C-9165-C8747929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470</TotalTime>
  <Pages>22</Pages>
  <Words>11252</Words>
  <Characters>64137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75239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Xiaohong Wang</cp:lastModifiedBy>
  <cp:revision>18</cp:revision>
  <cp:lastPrinted>2013-10-03T12:51:00Z</cp:lastPrinted>
  <dcterms:created xsi:type="dcterms:W3CDTF">2020-10-14T21:04:00Z</dcterms:created>
  <dcterms:modified xsi:type="dcterms:W3CDTF">2020-10-18T19:21:00Z</dcterms:modified>
</cp:coreProperties>
</file>